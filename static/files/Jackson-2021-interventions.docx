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66057" w14:textId="77777777" w:rsidR="00A409A8" w:rsidRDefault="00153FA6" w:rsidP="00E4066E">
      <w:pPr>
        <w:spacing w:line="480" w:lineRule="auto"/>
        <w:contextualSpacing/>
        <w:rPr>
          <w:ins w:id="0" w:author="Jackie" w:date="2020-06-18T09:55:00Z"/>
          <w:rFonts w:ascii="Times New Roman" w:hAnsi="Times New Roman" w:cs="Times New Roman"/>
        </w:rPr>
      </w:pPr>
      <w:del w:id="1" w:author="Jackie" w:date="2020-06-18T09:56:00Z">
        <w:r w:rsidDel="00A409A8">
          <w:rPr>
            <w:rFonts w:ascii="Times New Roman" w:hAnsi="Times New Roman" w:cs="Times New Roman"/>
          </w:rPr>
          <w:tab/>
        </w:r>
        <w:r w:rsidDel="00A409A8">
          <w:rPr>
            <w:rFonts w:ascii="Times New Roman" w:hAnsi="Times New Roman" w:cs="Times New Roman"/>
          </w:rPr>
          <w:tab/>
        </w:r>
        <w:r w:rsidDel="00A409A8">
          <w:rPr>
            <w:rFonts w:ascii="Times New Roman" w:hAnsi="Times New Roman" w:cs="Times New Roman"/>
          </w:rPr>
          <w:tab/>
        </w:r>
        <w:r w:rsidDel="00A409A8">
          <w:rPr>
            <w:rFonts w:ascii="Times New Roman" w:hAnsi="Times New Roman" w:cs="Times New Roman"/>
          </w:rPr>
          <w:tab/>
        </w:r>
        <w:r w:rsidDel="00A409A8">
          <w:rPr>
            <w:rFonts w:ascii="Times New Roman" w:hAnsi="Times New Roman" w:cs="Times New Roman"/>
          </w:rPr>
          <w:tab/>
        </w:r>
        <w:r w:rsidDel="00A409A8">
          <w:rPr>
            <w:rFonts w:ascii="Times New Roman" w:hAnsi="Times New Roman" w:cs="Times New Roman"/>
          </w:rPr>
          <w:tab/>
        </w:r>
      </w:del>
      <w:ins w:id="2" w:author="Jackie" w:date="2020-06-18T09:54:00Z">
        <w:r w:rsidR="00A409A8">
          <w:rPr>
            <w:rFonts w:ascii="Times New Roman" w:hAnsi="Times New Roman" w:cs="Times New Roman"/>
          </w:rPr>
          <w:t>[lrh]VIII.</w:t>
        </w:r>
      </w:ins>
      <w:ins w:id="3" w:author="Jackie" w:date="2020-06-18T09:55:00Z">
        <w:r w:rsidR="00A409A8">
          <w:rPr>
            <w:rFonts w:ascii="Times New Roman" w:hAnsi="Times New Roman" w:cs="Times New Roman"/>
          </w:rPr>
          <w:t xml:space="preserve"> Emerging Issues and New Directions</w:t>
        </w:r>
      </w:ins>
    </w:p>
    <w:p w14:paraId="2891771D" w14:textId="77777777" w:rsidR="00A409A8" w:rsidRDefault="00A409A8" w:rsidP="00E4066E">
      <w:pPr>
        <w:spacing w:line="480" w:lineRule="auto"/>
        <w:contextualSpacing/>
        <w:rPr>
          <w:ins w:id="4" w:author="Jackie" w:date="2020-06-18T09:55:00Z"/>
          <w:rFonts w:ascii="Times New Roman" w:hAnsi="Times New Roman" w:cs="Times New Roman"/>
        </w:rPr>
      </w:pPr>
      <w:ins w:id="5" w:author="Jackie" w:date="2020-06-18T09:55:00Z">
        <w:r>
          <w:rPr>
            <w:rFonts w:ascii="Times New Roman" w:hAnsi="Times New Roman" w:cs="Times New Roman"/>
          </w:rPr>
          <w:t>[rrh]38. Personality Interventions</w:t>
        </w:r>
      </w:ins>
    </w:p>
    <w:p w14:paraId="3BF7D554" w14:textId="7553102B" w:rsidR="00E4066E" w:rsidRPr="00990D1D" w:rsidRDefault="00A409A8" w:rsidP="00E4066E">
      <w:pPr>
        <w:spacing w:line="480" w:lineRule="auto"/>
        <w:contextualSpacing/>
        <w:rPr>
          <w:rFonts w:ascii="Times New Roman" w:hAnsi="Times New Roman" w:cs="Times New Roman"/>
        </w:rPr>
      </w:pPr>
      <w:ins w:id="6" w:author="Jackie" w:date="2020-06-18T09:55:00Z">
        <w:r>
          <w:rPr>
            <w:rFonts w:ascii="Times New Roman" w:hAnsi="Times New Roman" w:cs="Times New Roman"/>
          </w:rPr>
          <w:t>[cn]</w:t>
        </w:r>
      </w:ins>
      <w:r w:rsidR="00153FA6">
        <w:rPr>
          <w:rFonts w:ascii="Times New Roman" w:hAnsi="Times New Roman" w:cs="Times New Roman"/>
        </w:rPr>
        <w:t>Chapter 38</w:t>
      </w:r>
    </w:p>
    <w:p w14:paraId="2DBFC91D" w14:textId="0EA0364A" w:rsidR="00E4066E" w:rsidRPr="00990D1D" w:rsidDel="00A409A8" w:rsidRDefault="00E4066E" w:rsidP="00E4066E">
      <w:pPr>
        <w:spacing w:line="480" w:lineRule="auto"/>
        <w:contextualSpacing/>
        <w:rPr>
          <w:del w:id="7" w:author="Jackie" w:date="2020-06-18T09:55:00Z"/>
          <w:rFonts w:ascii="Times New Roman" w:hAnsi="Times New Roman" w:cs="Times New Roman"/>
        </w:rPr>
      </w:pPr>
    </w:p>
    <w:p w14:paraId="19E7FFBD" w14:textId="77777777" w:rsidR="007B1558" w:rsidRDefault="00A409A8">
      <w:pPr>
        <w:spacing w:line="480" w:lineRule="auto"/>
        <w:contextualSpacing/>
        <w:outlineLvl w:val="0"/>
        <w:rPr>
          <w:rFonts w:ascii="Times New Roman" w:hAnsi="Times New Roman" w:cs="Times New Roman"/>
        </w:rPr>
      </w:pPr>
      <w:ins w:id="8" w:author="Jackie" w:date="2020-06-18T09:55:00Z">
        <w:r>
          <w:rPr>
            <w:rFonts w:ascii="Times New Roman" w:hAnsi="Times New Roman" w:cs="Times New Roman"/>
          </w:rPr>
          <w:t>[ct]</w:t>
        </w:r>
      </w:ins>
      <w:r w:rsidR="00E4066E" w:rsidRPr="00990D1D">
        <w:rPr>
          <w:rFonts w:ascii="Times New Roman" w:hAnsi="Times New Roman" w:cs="Times New Roman"/>
        </w:rPr>
        <w:t>Personality Interventions</w:t>
      </w:r>
    </w:p>
    <w:p w14:paraId="76A39C59" w14:textId="270F882D" w:rsidR="00E4066E" w:rsidRPr="00990D1D" w:rsidDel="00A409A8" w:rsidRDefault="00E4066E" w:rsidP="00E4066E">
      <w:pPr>
        <w:spacing w:line="480" w:lineRule="auto"/>
        <w:contextualSpacing/>
        <w:rPr>
          <w:del w:id="9" w:author="Jackie" w:date="2020-06-18T09:55:00Z"/>
          <w:rFonts w:ascii="Times New Roman" w:hAnsi="Times New Roman" w:cs="Times New Roman"/>
        </w:rPr>
      </w:pPr>
    </w:p>
    <w:p w14:paraId="1AF22108" w14:textId="5FC65E71" w:rsidR="00153FA6" w:rsidRDefault="00A409A8">
      <w:pPr>
        <w:spacing w:line="480" w:lineRule="auto"/>
        <w:contextualSpacing/>
        <w:outlineLvl w:val="0"/>
        <w:rPr>
          <w:rFonts w:ascii="Times New Roman" w:hAnsi="Times New Roman" w:cs="Times New Roman"/>
        </w:rPr>
        <w:pPrChange w:id="10" w:author="Jackie" w:date="2020-06-18T09:55:00Z">
          <w:pPr>
            <w:spacing w:line="480" w:lineRule="auto"/>
            <w:contextualSpacing/>
            <w:jc w:val="center"/>
            <w:outlineLvl w:val="0"/>
          </w:pPr>
        </w:pPrChange>
      </w:pPr>
      <w:ins w:id="11" w:author="Jackie" w:date="2020-06-18T09:55:00Z">
        <w:r>
          <w:rPr>
            <w:rFonts w:ascii="Times New Roman" w:hAnsi="Times New Roman" w:cs="Times New Roman"/>
          </w:rPr>
          <w:t>[c</w:t>
        </w:r>
      </w:ins>
      <w:r w:rsidR="00740008">
        <w:rPr>
          <w:rFonts w:ascii="Times New Roman" w:hAnsi="Times New Roman" w:cs="Times New Roman"/>
        </w:rPr>
        <w:t>a</w:t>
      </w:r>
      <w:ins w:id="12" w:author="Jackie" w:date="2020-06-18T09:55:00Z">
        <w:r>
          <w:rPr>
            <w:rFonts w:ascii="Times New Roman" w:hAnsi="Times New Roman" w:cs="Times New Roman"/>
          </w:rPr>
          <w:t>]</w:t>
        </w:r>
      </w:ins>
      <w:r w:rsidR="00153FA6">
        <w:rPr>
          <w:rFonts w:ascii="Times New Roman" w:hAnsi="Times New Roman" w:cs="Times New Roman"/>
        </w:rPr>
        <w:t>Joshua J. Jackson</w:t>
      </w:r>
    </w:p>
    <w:p w14:paraId="640E41EB" w14:textId="77777777" w:rsidR="00153FA6" w:rsidRDefault="00E4066E">
      <w:pPr>
        <w:spacing w:line="480" w:lineRule="auto"/>
        <w:contextualSpacing/>
        <w:outlineLvl w:val="0"/>
        <w:rPr>
          <w:rFonts w:ascii="Times New Roman" w:hAnsi="Times New Roman" w:cs="Times New Roman"/>
        </w:rPr>
        <w:pPrChange w:id="13" w:author="Jackie" w:date="2020-06-18T09:55:00Z">
          <w:pPr>
            <w:spacing w:line="480" w:lineRule="auto"/>
            <w:contextualSpacing/>
            <w:jc w:val="center"/>
            <w:outlineLvl w:val="0"/>
          </w:pPr>
        </w:pPrChange>
      </w:pPr>
      <w:r w:rsidRPr="00990D1D">
        <w:rPr>
          <w:rFonts w:ascii="Times New Roman" w:hAnsi="Times New Roman" w:cs="Times New Roman"/>
        </w:rPr>
        <w:t>Emorie D. Beck</w:t>
      </w:r>
    </w:p>
    <w:p w14:paraId="7DB1F412" w14:textId="6FD546E9" w:rsidR="00E4066E" w:rsidRPr="00990D1D" w:rsidRDefault="00E4066E">
      <w:pPr>
        <w:spacing w:line="480" w:lineRule="auto"/>
        <w:contextualSpacing/>
        <w:outlineLvl w:val="0"/>
        <w:rPr>
          <w:rFonts w:ascii="Times New Roman" w:hAnsi="Times New Roman" w:cs="Times New Roman"/>
        </w:rPr>
        <w:pPrChange w:id="14" w:author="Jackie" w:date="2020-06-18T09:55:00Z">
          <w:pPr>
            <w:spacing w:line="480" w:lineRule="auto"/>
            <w:contextualSpacing/>
            <w:jc w:val="center"/>
            <w:outlineLvl w:val="0"/>
          </w:pPr>
        </w:pPrChange>
      </w:pPr>
      <w:r w:rsidRPr="00990D1D">
        <w:rPr>
          <w:rFonts w:ascii="Times New Roman" w:hAnsi="Times New Roman" w:cs="Times New Roman"/>
        </w:rPr>
        <w:t>Anissa Mike</w:t>
      </w:r>
    </w:p>
    <w:p w14:paraId="609E9A5B" w14:textId="2B0DE363" w:rsidR="00E4066E" w:rsidRPr="00990D1D" w:rsidDel="00A409A8" w:rsidRDefault="00E4066E" w:rsidP="00E4066E">
      <w:pPr>
        <w:spacing w:line="480" w:lineRule="auto"/>
        <w:contextualSpacing/>
        <w:rPr>
          <w:del w:id="15" w:author="Jackie" w:date="2020-06-18T09:56:00Z"/>
          <w:rFonts w:ascii="Times New Roman" w:hAnsi="Times New Roman" w:cs="Times New Roman"/>
        </w:rPr>
      </w:pPr>
    </w:p>
    <w:p w14:paraId="3F948CCB" w14:textId="4ED92262" w:rsidR="00E4066E" w:rsidRPr="00990D1D" w:rsidDel="00A409A8" w:rsidRDefault="00E4066E" w:rsidP="00E4066E">
      <w:pPr>
        <w:spacing w:line="480" w:lineRule="auto"/>
        <w:contextualSpacing/>
        <w:rPr>
          <w:del w:id="16" w:author="Jackie" w:date="2020-06-18T09:56:00Z"/>
          <w:rFonts w:ascii="Times New Roman" w:hAnsi="Times New Roman" w:cs="Times New Roman"/>
        </w:rPr>
      </w:pPr>
    </w:p>
    <w:p w14:paraId="40EA2BA0" w14:textId="7B08E622" w:rsidR="00E4066E" w:rsidRPr="00990D1D" w:rsidDel="00A409A8" w:rsidRDefault="00E4066E" w:rsidP="00E4066E">
      <w:pPr>
        <w:spacing w:line="480" w:lineRule="auto"/>
        <w:contextualSpacing/>
        <w:rPr>
          <w:del w:id="17" w:author="Jackie" w:date="2020-06-18T09:56:00Z"/>
          <w:rFonts w:ascii="Times New Roman" w:hAnsi="Times New Roman" w:cs="Times New Roman"/>
        </w:rPr>
      </w:pPr>
    </w:p>
    <w:p w14:paraId="729877D5" w14:textId="1F71B312" w:rsidR="00E4066E" w:rsidRPr="00990D1D" w:rsidDel="00A409A8" w:rsidRDefault="00E4066E" w:rsidP="00E4066E">
      <w:pPr>
        <w:spacing w:line="480" w:lineRule="auto"/>
        <w:contextualSpacing/>
        <w:rPr>
          <w:del w:id="18" w:author="Jackie" w:date="2020-06-18T09:56:00Z"/>
          <w:rFonts w:ascii="Times New Roman" w:hAnsi="Times New Roman" w:cs="Times New Roman"/>
        </w:rPr>
      </w:pPr>
    </w:p>
    <w:p w14:paraId="5E3A16FF" w14:textId="67EF71CF" w:rsidR="00E4066E" w:rsidRPr="00990D1D" w:rsidDel="00A409A8" w:rsidRDefault="00E4066E" w:rsidP="00E4066E">
      <w:pPr>
        <w:spacing w:line="480" w:lineRule="auto"/>
        <w:contextualSpacing/>
        <w:rPr>
          <w:del w:id="19" w:author="Jackie" w:date="2020-06-18T09:56:00Z"/>
          <w:rFonts w:ascii="Times New Roman" w:hAnsi="Times New Roman" w:cs="Times New Roman"/>
        </w:rPr>
      </w:pPr>
    </w:p>
    <w:p w14:paraId="75910EC6" w14:textId="67EDFBD9" w:rsidR="00E4066E" w:rsidRPr="00990D1D" w:rsidDel="00A409A8" w:rsidRDefault="00E4066E" w:rsidP="00E4066E">
      <w:pPr>
        <w:spacing w:line="480" w:lineRule="auto"/>
        <w:contextualSpacing/>
        <w:rPr>
          <w:del w:id="20" w:author="Jackie" w:date="2020-06-18T09:56:00Z"/>
          <w:rFonts w:ascii="Times New Roman" w:hAnsi="Times New Roman" w:cs="Times New Roman"/>
        </w:rPr>
      </w:pPr>
    </w:p>
    <w:p w14:paraId="58F0AF79" w14:textId="2FE39205" w:rsidR="00E4066E" w:rsidRPr="00990D1D" w:rsidDel="00A409A8" w:rsidRDefault="00E4066E" w:rsidP="00E4066E">
      <w:pPr>
        <w:spacing w:line="480" w:lineRule="auto"/>
        <w:contextualSpacing/>
        <w:rPr>
          <w:del w:id="21" w:author="Jackie" w:date="2020-06-18T09:56:00Z"/>
          <w:rFonts w:ascii="Times New Roman" w:hAnsi="Times New Roman" w:cs="Times New Roman"/>
        </w:rPr>
      </w:pPr>
    </w:p>
    <w:p w14:paraId="2488A461" w14:textId="486589A8" w:rsidR="00E4066E" w:rsidRPr="00990D1D" w:rsidDel="00A409A8" w:rsidRDefault="00E4066E" w:rsidP="00E4066E">
      <w:pPr>
        <w:spacing w:line="480" w:lineRule="auto"/>
        <w:contextualSpacing/>
        <w:rPr>
          <w:del w:id="22" w:author="Jackie" w:date="2020-06-18T09:56:00Z"/>
          <w:rFonts w:ascii="Times New Roman" w:hAnsi="Times New Roman" w:cs="Times New Roman"/>
        </w:rPr>
      </w:pPr>
    </w:p>
    <w:p w14:paraId="2916D489" w14:textId="7A5EC293" w:rsidR="00E4066E" w:rsidRPr="00990D1D" w:rsidDel="00A409A8" w:rsidRDefault="00E4066E" w:rsidP="00E4066E">
      <w:pPr>
        <w:spacing w:line="480" w:lineRule="auto"/>
        <w:contextualSpacing/>
        <w:rPr>
          <w:del w:id="23" w:author="Jackie" w:date="2020-06-18T09:56:00Z"/>
          <w:rFonts w:ascii="Times New Roman" w:hAnsi="Times New Roman" w:cs="Times New Roman"/>
        </w:rPr>
      </w:pPr>
    </w:p>
    <w:p w14:paraId="6BE4678E" w14:textId="205B8BB9" w:rsidR="00E4066E" w:rsidRPr="00990D1D" w:rsidDel="00A409A8" w:rsidRDefault="00E4066E" w:rsidP="00E4066E">
      <w:pPr>
        <w:spacing w:line="480" w:lineRule="auto"/>
        <w:contextualSpacing/>
        <w:rPr>
          <w:del w:id="24" w:author="Jackie" w:date="2020-06-18T09:56:00Z"/>
          <w:rFonts w:ascii="Times New Roman" w:hAnsi="Times New Roman" w:cs="Times New Roman"/>
        </w:rPr>
      </w:pPr>
    </w:p>
    <w:p w14:paraId="34659FFB" w14:textId="730BF7AB" w:rsidR="00E4066E" w:rsidRPr="00990D1D" w:rsidDel="00A409A8" w:rsidRDefault="00E4066E" w:rsidP="00E4066E">
      <w:pPr>
        <w:spacing w:line="480" w:lineRule="auto"/>
        <w:contextualSpacing/>
        <w:rPr>
          <w:del w:id="25" w:author="Jackie" w:date="2020-06-18T09:56:00Z"/>
          <w:rFonts w:ascii="Times New Roman" w:hAnsi="Times New Roman" w:cs="Times New Roman"/>
        </w:rPr>
      </w:pPr>
    </w:p>
    <w:p w14:paraId="39B74184" w14:textId="2D29558E" w:rsidR="00E4066E" w:rsidRPr="00990D1D" w:rsidDel="00A409A8" w:rsidRDefault="00E4066E" w:rsidP="00E4066E">
      <w:pPr>
        <w:spacing w:line="480" w:lineRule="auto"/>
        <w:contextualSpacing/>
        <w:rPr>
          <w:del w:id="26" w:author="Jackie" w:date="2020-06-18T09:56:00Z"/>
          <w:rFonts w:ascii="Times New Roman" w:hAnsi="Times New Roman" w:cs="Times New Roman"/>
        </w:rPr>
      </w:pPr>
    </w:p>
    <w:p w14:paraId="46593CEB" w14:textId="25C3FAEF" w:rsidR="00E4066E" w:rsidRPr="00990D1D" w:rsidDel="00A409A8" w:rsidRDefault="00E4066E" w:rsidP="00E4066E">
      <w:pPr>
        <w:spacing w:line="480" w:lineRule="auto"/>
        <w:contextualSpacing/>
        <w:rPr>
          <w:del w:id="27" w:author="Jackie" w:date="2020-06-18T09:56:00Z"/>
          <w:rFonts w:ascii="Times New Roman" w:hAnsi="Times New Roman" w:cs="Times New Roman"/>
        </w:rPr>
      </w:pPr>
    </w:p>
    <w:p w14:paraId="7349A737" w14:textId="77777777" w:rsidR="007B1558" w:rsidRDefault="00E4066E" w:rsidP="00E4066E">
      <w:pPr>
        <w:spacing w:line="480" w:lineRule="auto"/>
        <w:contextualSpacing/>
        <w:rPr>
          <w:rFonts w:ascii="Times New Roman" w:hAnsi="Times New Roman" w:cs="Times New Roman"/>
        </w:rPr>
      </w:pPr>
      <w:del w:id="28" w:author="Jackie" w:date="2020-06-18T09:56:00Z">
        <w:r w:rsidRPr="00990D1D" w:rsidDel="00A409A8">
          <w:rPr>
            <w:rFonts w:ascii="Times New Roman" w:hAnsi="Times New Roman" w:cs="Times New Roman"/>
          </w:rPr>
          <w:tab/>
        </w:r>
      </w:del>
      <w:ins w:id="29" w:author="Jackie" w:date="2020-06-18T09:56:00Z">
        <w:r w:rsidR="00A409A8">
          <w:rPr>
            <w:rFonts w:ascii="Times New Roman" w:hAnsi="Times New Roman" w:cs="Times New Roman"/>
          </w:rPr>
          <w:t>[bodyni]</w:t>
        </w:r>
      </w:ins>
      <w:r w:rsidRPr="00990D1D">
        <w:rPr>
          <w:rFonts w:ascii="Times New Roman" w:hAnsi="Times New Roman" w:cs="Times New Roman"/>
        </w:rPr>
        <w:t xml:space="preserve">Personality traits are prospectively associated with a number of important life outcomes, at all ages of the lifespan, sometimes decades in advance (Roberts, Kuncel, Shiner, Caspi, &amp; Goldberg, 2007). A common response to these associations is to ask why they occur, prompting </w:t>
      </w:r>
      <w:r w:rsidR="00874CEE" w:rsidRPr="00990D1D">
        <w:rPr>
          <w:rFonts w:ascii="Times New Roman" w:hAnsi="Times New Roman" w:cs="Times New Roman"/>
        </w:rPr>
        <w:t xml:space="preserve">a </w:t>
      </w:r>
      <w:r w:rsidRPr="00990D1D">
        <w:rPr>
          <w:rFonts w:ascii="Times New Roman" w:hAnsi="Times New Roman" w:cs="Times New Roman"/>
        </w:rPr>
        <w:t>hunt for mechanisms that relate personality with outcome</w:t>
      </w:r>
      <w:r w:rsidR="00874CEE" w:rsidRPr="00990D1D">
        <w:rPr>
          <w:rFonts w:ascii="Times New Roman" w:hAnsi="Times New Roman" w:cs="Times New Roman"/>
        </w:rPr>
        <w:t>s</w:t>
      </w:r>
      <w:r w:rsidRPr="00990D1D">
        <w:rPr>
          <w:rFonts w:ascii="Times New Roman" w:hAnsi="Times New Roman" w:cs="Times New Roman"/>
        </w:rPr>
        <w:t xml:space="preserve"> such as health, divorce, educational attainment, and job success (e.g., Solomon &amp; Jackson, 2014). An alternative response to the predictive validity of personality is ask whether one can modify personality in order to improve individual outcomes.</w:t>
      </w:r>
      <w:r w:rsidR="007B1558">
        <w:rPr>
          <w:rFonts w:ascii="Times New Roman" w:hAnsi="Times New Roman" w:cs="Times New Roman"/>
        </w:rPr>
        <w:t xml:space="preserve"> </w:t>
      </w:r>
      <w:r w:rsidR="00FA1A36" w:rsidRPr="00990D1D">
        <w:rPr>
          <w:rFonts w:ascii="Times New Roman" w:hAnsi="Times New Roman" w:cs="Times New Roman"/>
        </w:rPr>
        <w:t>At present, there is cross</w:t>
      </w:r>
      <w:del w:id="30" w:author="Jackie" w:date="2020-06-18T11:55:00Z">
        <w:r w:rsidR="00FA1A36" w:rsidRPr="00990D1D" w:rsidDel="00A37279">
          <w:rPr>
            <w:rFonts w:ascii="Times New Roman" w:hAnsi="Times New Roman" w:cs="Times New Roman"/>
          </w:rPr>
          <w:delText>-</w:delText>
        </w:r>
      </w:del>
      <w:r w:rsidR="00FA1A36" w:rsidRPr="00990D1D">
        <w:rPr>
          <w:rFonts w:ascii="Times New Roman" w:hAnsi="Times New Roman" w:cs="Times New Roman"/>
        </w:rPr>
        <w:t xml:space="preserve">cutting, global </w:t>
      </w:r>
      <w:r w:rsidRPr="00990D1D">
        <w:rPr>
          <w:rFonts w:ascii="Times New Roman" w:hAnsi="Times New Roman" w:cs="Times New Roman"/>
        </w:rPr>
        <w:t>interest in changing personality</w:t>
      </w:r>
      <w:r w:rsidR="002A16B5" w:rsidRPr="00990D1D">
        <w:rPr>
          <w:rFonts w:ascii="Times New Roman" w:hAnsi="Times New Roman" w:cs="Times New Roman"/>
        </w:rPr>
        <w:t xml:space="preserve"> (Bleidorn et al., 2019)</w:t>
      </w:r>
      <w:r w:rsidRPr="00990D1D">
        <w:rPr>
          <w:rFonts w:ascii="Times New Roman" w:hAnsi="Times New Roman" w:cs="Times New Roman"/>
        </w:rPr>
        <w:t>. The sheer magnitude of the self-help literature, as well as self-reported desires to change personality (Hudson &amp; Roberts, 2014</w:t>
      </w:r>
      <w:ins w:id="31" w:author="Jackie" w:date="2020-06-18T11:50:00Z">
        <w:r w:rsidR="007E1B25">
          <w:rPr>
            <w:rFonts w:ascii="Times New Roman" w:hAnsi="Times New Roman" w:cs="Times New Roman"/>
            <w:b/>
            <w:bCs/>
          </w:rPr>
          <w:t xml:space="preserve">[AU: Add this to the references </w:t>
        </w:r>
        <w:commentRangeStart w:id="32"/>
        <w:r w:rsidR="007E1B25">
          <w:rPr>
            <w:rFonts w:ascii="Times New Roman" w:hAnsi="Times New Roman" w:cs="Times New Roman"/>
            <w:b/>
            <w:bCs/>
          </w:rPr>
          <w:t>list</w:t>
        </w:r>
      </w:ins>
      <w:commentRangeEnd w:id="32"/>
      <w:r w:rsidR="009B4FF0">
        <w:rPr>
          <w:rStyle w:val="CommentReference"/>
        </w:rPr>
        <w:commentReference w:id="32"/>
      </w:r>
      <w:ins w:id="33" w:author="Jackie" w:date="2020-06-18T11:50:00Z">
        <w:r w:rsidR="007E1B25">
          <w:rPr>
            <w:rFonts w:ascii="Times New Roman" w:hAnsi="Times New Roman" w:cs="Times New Roman"/>
            <w:b/>
            <w:bCs/>
          </w:rPr>
          <w:t>]</w:t>
        </w:r>
      </w:ins>
      <w:r w:rsidRPr="00990D1D">
        <w:rPr>
          <w:rFonts w:ascii="Times New Roman" w:hAnsi="Times New Roman" w:cs="Times New Roman"/>
        </w:rPr>
        <w:t xml:space="preserve">), indicate that many people are unhappy with their current personality. </w:t>
      </w:r>
      <w:r w:rsidR="00185E7D" w:rsidRPr="00990D1D">
        <w:rPr>
          <w:rFonts w:ascii="Times New Roman" w:hAnsi="Times New Roman" w:cs="Times New Roman"/>
        </w:rPr>
        <w:t>Further</w:t>
      </w:r>
      <w:ins w:id="34" w:author="Jackie" w:date="2020-06-18T11:57:00Z">
        <w:r w:rsidR="00A37279">
          <w:rPr>
            <w:rFonts w:ascii="Times New Roman" w:hAnsi="Times New Roman" w:cs="Times New Roman"/>
          </w:rPr>
          <w:t>more</w:t>
        </w:r>
      </w:ins>
      <w:r w:rsidR="00185E7D" w:rsidRPr="00990D1D">
        <w:rPr>
          <w:rFonts w:ascii="Times New Roman" w:hAnsi="Times New Roman" w:cs="Times New Roman"/>
        </w:rPr>
        <w:t>, t</w:t>
      </w:r>
      <w:r w:rsidRPr="00990D1D">
        <w:rPr>
          <w:rFonts w:ascii="Times New Roman" w:hAnsi="Times New Roman" w:cs="Times New Roman"/>
        </w:rPr>
        <w:t xml:space="preserve">he potential for </w:t>
      </w:r>
      <w:r w:rsidR="00185E7D" w:rsidRPr="00990D1D">
        <w:rPr>
          <w:rFonts w:ascii="Times New Roman" w:hAnsi="Times New Roman" w:cs="Times New Roman"/>
        </w:rPr>
        <w:t>impacting many life domains</w:t>
      </w:r>
      <w:r w:rsidRPr="00990D1D">
        <w:rPr>
          <w:rFonts w:ascii="Times New Roman" w:hAnsi="Times New Roman" w:cs="Times New Roman"/>
        </w:rPr>
        <w:t xml:space="preserve"> has </w:t>
      </w:r>
      <w:r w:rsidR="00185E7D" w:rsidRPr="00990D1D">
        <w:rPr>
          <w:rFonts w:ascii="Times New Roman" w:hAnsi="Times New Roman" w:cs="Times New Roman"/>
        </w:rPr>
        <w:t>generated public policy interests</w:t>
      </w:r>
      <w:r w:rsidRPr="00990D1D">
        <w:rPr>
          <w:rFonts w:ascii="Times New Roman" w:hAnsi="Times New Roman" w:cs="Times New Roman"/>
        </w:rPr>
        <w:t xml:space="preserve"> (</w:t>
      </w:r>
      <w:ins w:id="35" w:author="Jackie" w:date="2020-06-18T11:57:00Z">
        <w:r w:rsidR="00A37279">
          <w:rPr>
            <w:rFonts w:ascii="Times New Roman" w:hAnsi="Times New Roman" w:cs="Times New Roman"/>
          </w:rPr>
          <w:t>e.g.,</w:t>
        </w:r>
      </w:ins>
      <w:del w:id="36" w:author="Jackie" w:date="2020-06-18T11:57:00Z">
        <w:r w:rsidRPr="00990D1D" w:rsidDel="00A37279">
          <w:rPr>
            <w:rFonts w:ascii="Times New Roman" w:hAnsi="Times New Roman" w:cs="Times New Roman"/>
          </w:rPr>
          <w:delText>such</w:delText>
        </w:r>
      </w:del>
      <w:r w:rsidRPr="00990D1D">
        <w:rPr>
          <w:rFonts w:ascii="Times New Roman" w:hAnsi="Times New Roman" w:cs="Times New Roman"/>
        </w:rPr>
        <w:t xml:space="preserve"> as </w:t>
      </w:r>
      <w:r w:rsidR="00185E7D" w:rsidRPr="00990D1D">
        <w:rPr>
          <w:rFonts w:ascii="Times New Roman" w:hAnsi="Times New Roman" w:cs="Times New Roman"/>
        </w:rPr>
        <w:t>universal preschool) that hinge</w:t>
      </w:r>
      <w:r w:rsidRPr="00990D1D">
        <w:rPr>
          <w:rFonts w:ascii="Times New Roman" w:hAnsi="Times New Roman" w:cs="Times New Roman"/>
        </w:rPr>
        <w:t xml:space="preserve"> on the </w:t>
      </w:r>
      <w:r w:rsidR="00FA1A36" w:rsidRPr="00990D1D">
        <w:rPr>
          <w:rFonts w:ascii="Times New Roman" w:hAnsi="Times New Roman" w:cs="Times New Roman"/>
        </w:rPr>
        <w:t xml:space="preserve">ability to </w:t>
      </w:r>
      <w:r w:rsidR="00185E7D" w:rsidRPr="00990D1D">
        <w:rPr>
          <w:rFonts w:ascii="Times New Roman" w:hAnsi="Times New Roman" w:cs="Times New Roman"/>
        </w:rPr>
        <w:t>cultivate</w:t>
      </w:r>
      <w:r w:rsidR="00FA1A36" w:rsidRPr="00990D1D">
        <w:rPr>
          <w:rFonts w:ascii="Times New Roman" w:hAnsi="Times New Roman" w:cs="Times New Roman"/>
        </w:rPr>
        <w:t xml:space="preserve"> </w:t>
      </w:r>
      <w:r w:rsidRPr="00990D1D">
        <w:rPr>
          <w:rFonts w:ascii="Times New Roman" w:hAnsi="Times New Roman" w:cs="Times New Roman"/>
        </w:rPr>
        <w:t>personality (Heckman, 2006). Despite the interest and potential payoff of personality interventions</w:t>
      </w:r>
      <w:r w:rsidR="00185E7D" w:rsidRPr="00990D1D">
        <w:rPr>
          <w:rFonts w:ascii="Times New Roman" w:hAnsi="Times New Roman" w:cs="Times New Roman"/>
        </w:rPr>
        <w:t>,</w:t>
      </w:r>
      <w:r w:rsidRPr="00990D1D">
        <w:rPr>
          <w:rFonts w:ascii="Times New Roman" w:hAnsi="Times New Roman" w:cs="Times New Roman"/>
        </w:rPr>
        <w:t xml:space="preserve"> little is known about what makes an effective personality intervention.</w:t>
      </w:r>
    </w:p>
    <w:p w14:paraId="150D999F" w14:textId="77777777" w:rsidR="007B1558" w:rsidRDefault="00A37279" w:rsidP="00D11AA5">
      <w:pPr>
        <w:spacing w:line="480" w:lineRule="auto"/>
        <w:contextualSpacing/>
        <w:outlineLvl w:val="0"/>
        <w:rPr>
          <w:rFonts w:ascii="Times New Roman" w:hAnsi="Times New Roman" w:cs="Times New Roman"/>
          <w:bCs/>
        </w:rPr>
      </w:pPr>
      <w:ins w:id="37" w:author="Jackie" w:date="2020-06-18T11:57:00Z">
        <w:r>
          <w:rPr>
            <w:rFonts w:ascii="Times New Roman" w:hAnsi="Times New Roman" w:cs="Times New Roman"/>
            <w:bCs/>
          </w:rPr>
          <w:t>[a]</w:t>
        </w:r>
      </w:ins>
      <w:del w:id="38" w:author="Jackie" w:date="2020-06-18T11:57:00Z">
        <w:r w:rsidR="006E1816" w:rsidRPr="00A37279" w:rsidDel="00A37279">
          <w:rPr>
            <w:rFonts w:ascii="Times New Roman" w:hAnsi="Times New Roman" w:cs="Times New Roman"/>
            <w:bCs/>
            <w:rPrChange w:id="39" w:author="Jackie" w:date="2020-06-18T11:57:00Z">
              <w:rPr>
                <w:rFonts w:ascii="Times New Roman" w:hAnsi="Times New Roman" w:cs="Times New Roman"/>
                <w:b/>
              </w:rPr>
            </w:rPrChange>
          </w:rPr>
          <w:delText>[A]</w:delText>
        </w:r>
      </w:del>
      <w:r w:rsidR="00E4066E" w:rsidRPr="00A37279">
        <w:rPr>
          <w:rFonts w:ascii="Times New Roman" w:hAnsi="Times New Roman" w:cs="Times New Roman"/>
          <w:bCs/>
          <w:rPrChange w:id="40" w:author="Jackie" w:date="2020-06-18T11:57:00Z">
            <w:rPr>
              <w:rFonts w:ascii="Times New Roman" w:hAnsi="Times New Roman" w:cs="Times New Roman"/>
              <w:b/>
            </w:rPr>
          </w:rPrChange>
        </w:rPr>
        <w:t xml:space="preserve">Should </w:t>
      </w:r>
      <w:r w:rsidR="002749AC" w:rsidRPr="00A37279">
        <w:rPr>
          <w:rFonts w:ascii="Times New Roman" w:hAnsi="Times New Roman" w:cs="Times New Roman"/>
          <w:bCs/>
          <w:rPrChange w:id="41" w:author="Jackie" w:date="2020-06-18T11:57:00Z">
            <w:rPr>
              <w:rFonts w:ascii="Times New Roman" w:hAnsi="Times New Roman" w:cs="Times New Roman"/>
              <w:b/>
            </w:rPr>
          </w:rPrChange>
        </w:rPr>
        <w:t>W</w:t>
      </w:r>
      <w:r w:rsidR="00E4066E" w:rsidRPr="00A37279">
        <w:rPr>
          <w:rFonts w:ascii="Times New Roman" w:hAnsi="Times New Roman" w:cs="Times New Roman"/>
          <w:bCs/>
          <w:rPrChange w:id="42" w:author="Jackie" w:date="2020-06-18T11:57:00Z">
            <w:rPr>
              <w:rFonts w:ascii="Times New Roman" w:hAnsi="Times New Roman" w:cs="Times New Roman"/>
              <w:b/>
            </w:rPr>
          </w:rPrChange>
        </w:rPr>
        <w:t xml:space="preserve">e </w:t>
      </w:r>
      <w:r w:rsidR="002749AC" w:rsidRPr="00A37279">
        <w:rPr>
          <w:rFonts w:ascii="Times New Roman" w:hAnsi="Times New Roman" w:cs="Times New Roman"/>
          <w:bCs/>
          <w:rPrChange w:id="43" w:author="Jackie" w:date="2020-06-18T11:57:00Z">
            <w:rPr>
              <w:rFonts w:ascii="Times New Roman" w:hAnsi="Times New Roman" w:cs="Times New Roman"/>
              <w:b/>
            </w:rPr>
          </w:rPrChange>
        </w:rPr>
        <w:t>I</w:t>
      </w:r>
      <w:r w:rsidR="00E4066E" w:rsidRPr="00A37279">
        <w:rPr>
          <w:rFonts w:ascii="Times New Roman" w:hAnsi="Times New Roman" w:cs="Times New Roman"/>
          <w:bCs/>
          <w:rPrChange w:id="44" w:author="Jackie" w:date="2020-06-18T11:57:00Z">
            <w:rPr>
              <w:rFonts w:ascii="Times New Roman" w:hAnsi="Times New Roman" w:cs="Times New Roman"/>
              <w:b/>
            </w:rPr>
          </w:rPrChange>
        </w:rPr>
        <w:t xml:space="preserve">ntervene </w:t>
      </w:r>
      <w:r w:rsidR="002749AC" w:rsidRPr="00A37279">
        <w:rPr>
          <w:rFonts w:ascii="Times New Roman" w:hAnsi="Times New Roman" w:cs="Times New Roman"/>
          <w:bCs/>
          <w:rPrChange w:id="45" w:author="Jackie" w:date="2020-06-18T11:57:00Z">
            <w:rPr>
              <w:rFonts w:ascii="Times New Roman" w:hAnsi="Times New Roman" w:cs="Times New Roman"/>
              <w:b/>
            </w:rPr>
          </w:rPrChange>
        </w:rPr>
        <w:t>to Change P</w:t>
      </w:r>
      <w:r w:rsidR="00E4066E" w:rsidRPr="00A37279">
        <w:rPr>
          <w:rFonts w:ascii="Times New Roman" w:hAnsi="Times New Roman" w:cs="Times New Roman"/>
          <w:bCs/>
          <w:rPrChange w:id="46" w:author="Jackie" w:date="2020-06-18T11:57:00Z">
            <w:rPr>
              <w:rFonts w:ascii="Times New Roman" w:hAnsi="Times New Roman" w:cs="Times New Roman"/>
              <w:b/>
            </w:rPr>
          </w:rPrChange>
        </w:rPr>
        <w:t>ersonality?</w:t>
      </w:r>
    </w:p>
    <w:p w14:paraId="18D33395" w14:textId="77777777" w:rsidR="00D5186A" w:rsidRDefault="00E4066E" w:rsidP="00E4066E">
      <w:pPr>
        <w:spacing w:line="480" w:lineRule="auto"/>
        <w:contextualSpacing/>
        <w:rPr>
          <w:rFonts w:ascii="Times New Roman" w:hAnsi="Times New Roman" w:cs="Times New Roman"/>
        </w:rPr>
      </w:pPr>
      <w:del w:id="47" w:author="Jackie" w:date="2020-06-18T11:57:00Z">
        <w:r w:rsidRPr="00990D1D" w:rsidDel="00A37279">
          <w:rPr>
            <w:rFonts w:ascii="Times New Roman" w:hAnsi="Times New Roman" w:cs="Times New Roman"/>
          </w:rPr>
          <w:lastRenderedPageBreak/>
          <w:tab/>
        </w:r>
      </w:del>
      <w:ins w:id="48" w:author="Jackie" w:date="2020-06-18T11:57:00Z">
        <w:r w:rsidR="00A37279">
          <w:rPr>
            <w:rFonts w:ascii="Times New Roman" w:hAnsi="Times New Roman" w:cs="Times New Roman"/>
          </w:rPr>
          <w:t>[bodyni</w:t>
        </w:r>
      </w:ins>
      <w:ins w:id="49" w:author="Jackie" w:date="2020-06-18T11:58:00Z">
        <w:r w:rsidR="00A37279">
          <w:rPr>
            <w:rFonts w:ascii="Times New Roman" w:hAnsi="Times New Roman" w:cs="Times New Roman"/>
          </w:rPr>
          <w:t>]</w:t>
        </w:r>
      </w:ins>
      <w:r w:rsidRPr="00990D1D">
        <w:rPr>
          <w:rFonts w:ascii="Times New Roman" w:hAnsi="Times New Roman" w:cs="Times New Roman"/>
        </w:rPr>
        <w:t>Personality traits have a number of characteristics that make them appealing targets of intervention. First, personality traits are associated with life outcomes</w:t>
      </w:r>
      <w:r w:rsidR="00FA1A36" w:rsidRPr="00990D1D">
        <w:rPr>
          <w:rFonts w:ascii="Times New Roman" w:hAnsi="Times New Roman" w:cs="Times New Roman"/>
        </w:rPr>
        <w:t xml:space="preserve"> in almost all domains</w:t>
      </w:r>
      <w:r w:rsidRPr="00990D1D">
        <w:rPr>
          <w:rFonts w:ascii="Times New Roman" w:hAnsi="Times New Roman" w:cs="Times New Roman"/>
        </w:rPr>
        <w:t>, even after accounting for background characteristics.</w:t>
      </w:r>
      <w:r w:rsidR="008B784C" w:rsidRPr="00990D1D">
        <w:rPr>
          <w:rFonts w:ascii="Times New Roman" w:hAnsi="Times New Roman" w:cs="Times New Roman"/>
        </w:rPr>
        <w:t xml:space="preserve"> </w:t>
      </w:r>
      <w:r w:rsidR="00FE153E" w:rsidRPr="00990D1D">
        <w:rPr>
          <w:rFonts w:ascii="Times New Roman" w:hAnsi="Times New Roman" w:cs="Times New Roman"/>
        </w:rPr>
        <w:t>Many of these outcomes take years to accumulate (</w:t>
      </w:r>
      <w:r w:rsidR="00972679" w:rsidRPr="00990D1D">
        <w:rPr>
          <w:rFonts w:ascii="Times New Roman" w:hAnsi="Times New Roman" w:cs="Times New Roman"/>
        </w:rPr>
        <w:t>e.g.,</w:t>
      </w:r>
      <w:r w:rsidR="00FE153E" w:rsidRPr="00990D1D">
        <w:rPr>
          <w:rFonts w:ascii="Times New Roman" w:hAnsi="Times New Roman" w:cs="Times New Roman"/>
        </w:rPr>
        <w:t xml:space="preserve"> health)</w:t>
      </w:r>
      <w:ins w:id="50" w:author="Jackie" w:date="2020-06-18T11:58:00Z">
        <w:r w:rsidR="00A37279">
          <w:rPr>
            <w:rFonts w:ascii="Times New Roman" w:hAnsi="Times New Roman" w:cs="Times New Roman"/>
          </w:rPr>
          <w:t>,</w:t>
        </w:r>
      </w:ins>
      <w:r w:rsidR="00FE153E" w:rsidRPr="00990D1D">
        <w:rPr>
          <w:rFonts w:ascii="Times New Roman" w:hAnsi="Times New Roman" w:cs="Times New Roman"/>
        </w:rPr>
        <w:t xml:space="preserve"> so an intervention that targets processes early in</w:t>
      </w:r>
      <w:r w:rsidR="00874CEE" w:rsidRPr="00990D1D">
        <w:rPr>
          <w:rFonts w:ascii="Times New Roman" w:hAnsi="Times New Roman" w:cs="Times New Roman"/>
        </w:rPr>
        <w:t xml:space="preserve"> the</w:t>
      </w:r>
      <w:r w:rsidR="00FE153E" w:rsidRPr="00990D1D">
        <w:rPr>
          <w:rFonts w:ascii="Times New Roman" w:hAnsi="Times New Roman" w:cs="Times New Roman"/>
        </w:rPr>
        <w:t xml:space="preserve"> causal chain, like personality, would be optimal (Chapman</w:t>
      </w:r>
      <w:ins w:id="51" w:author="Jackie" w:date="2020-06-18T11:59:00Z">
        <w:r w:rsidR="00A37279">
          <w:rPr>
            <w:rFonts w:ascii="Times New Roman" w:hAnsi="Times New Roman" w:cs="Times New Roman"/>
          </w:rPr>
          <w:t>, Hampson, &amp; Clarkin</w:t>
        </w:r>
      </w:ins>
      <w:del w:id="52" w:author="Jackie" w:date="2020-06-18T11:59:00Z">
        <w:r w:rsidR="00FE153E" w:rsidRPr="00990D1D" w:rsidDel="00A37279">
          <w:rPr>
            <w:rFonts w:ascii="Times New Roman" w:hAnsi="Times New Roman" w:cs="Times New Roman"/>
          </w:rPr>
          <w:delText xml:space="preserve"> et al.</w:delText>
        </w:r>
      </w:del>
      <w:r w:rsidR="00FE153E" w:rsidRPr="00990D1D">
        <w:rPr>
          <w:rFonts w:ascii="Times New Roman" w:hAnsi="Times New Roman" w:cs="Times New Roman"/>
        </w:rPr>
        <w:t>, 2014).</w:t>
      </w:r>
      <w:r w:rsidR="007B1558">
        <w:rPr>
          <w:rFonts w:ascii="Times New Roman" w:hAnsi="Times New Roman" w:cs="Times New Roman"/>
        </w:rPr>
        <w:t xml:space="preserve"> </w:t>
      </w:r>
      <w:r w:rsidRPr="00990D1D">
        <w:rPr>
          <w:rFonts w:ascii="Times New Roman" w:hAnsi="Times New Roman" w:cs="Times New Roman"/>
        </w:rPr>
        <w:t xml:space="preserve">Second, a considerable body of research has demonstrated that personality traits are open to change across the lifespan. </w:t>
      </w:r>
      <w:r w:rsidR="002A16B5" w:rsidRPr="00990D1D">
        <w:rPr>
          <w:rFonts w:ascii="Times New Roman" w:hAnsi="Times New Roman" w:cs="Times New Roman"/>
        </w:rPr>
        <w:t>T</w:t>
      </w:r>
      <w:r w:rsidRPr="00990D1D">
        <w:rPr>
          <w:rFonts w:ascii="Times New Roman" w:hAnsi="Times New Roman" w:cs="Times New Roman"/>
        </w:rPr>
        <w:t xml:space="preserve">hese changes </w:t>
      </w:r>
      <w:del w:id="53" w:author="Jackie" w:date="2020-06-18T11:59:00Z">
        <w:r w:rsidRPr="00990D1D" w:rsidDel="00A37279">
          <w:rPr>
            <w:rFonts w:ascii="Times New Roman" w:hAnsi="Times New Roman" w:cs="Times New Roman"/>
          </w:rPr>
          <w:delText xml:space="preserve">are </w:delText>
        </w:r>
      </w:del>
      <w:r w:rsidRPr="00990D1D">
        <w:rPr>
          <w:rFonts w:ascii="Times New Roman" w:hAnsi="Times New Roman" w:cs="Times New Roman"/>
        </w:rPr>
        <w:t>likely</w:t>
      </w:r>
      <w:ins w:id="54" w:author="Jackie" w:date="2020-06-18T11:59:00Z">
        <w:r w:rsidR="00A37279">
          <w:rPr>
            <w:rFonts w:ascii="Times New Roman" w:hAnsi="Times New Roman" w:cs="Times New Roman"/>
          </w:rPr>
          <w:t xml:space="preserve"> occur</w:t>
        </w:r>
      </w:ins>
      <w:r w:rsidRPr="00990D1D">
        <w:rPr>
          <w:rFonts w:ascii="Times New Roman" w:hAnsi="Times New Roman" w:cs="Times New Roman"/>
        </w:rPr>
        <w:t xml:space="preserve"> due to experiences</w:t>
      </w:r>
      <w:del w:id="55" w:author="Jackie" w:date="2020-06-18T11:59:00Z">
        <w:r w:rsidRPr="00990D1D" w:rsidDel="00A37279">
          <w:rPr>
            <w:rFonts w:ascii="Times New Roman" w:hAnsi="Times New Roman" w:cs="Times New Roman"/>
          </w:rPr>
          <w:delText>,</w:delText>
        </w:r>
      </w:del>
      <w:r w:rsidRPr="00990D1D">
        <w:rPr>
          <w:rFonts w:ascii="Times New Roman" w:hAnsi="Times New Roman" w:cs="Times New Roman"/>
        </w:rPr>
        <w:t xml:space="preserve"> rather than </w:t>
      </w:r>
      <w:del w:id="56" w:author="Jackie" w:date="2020-06-18T11:59:00Z">
        <w:r w:rsidR="002F071B" w:rsidRPr="00990D1D" w:rsidDel="00A37279">
          <w:rPr>
            <w:rFonts w:ascii="Times New Roman" w:hAnsi="Times New Roman" w:cs="Times New Roman"/>
          </w:rPr>
          <w:delText>occurrin</w:delText>
        </w:r>
      </w:del>
      <w:del w:id="57" w:author="Jackie" w:date="2020-06-18T12:00:00Z">
        <w:r w:rsidR="002F071B" w:rsidRPr="00990D1D" w:rsidDel="00A37279">
          <w:rPr>
            <w:rFonts w:ascii="Times New Roman" w:hAnsi="Times New Roman" w:cs="Times New Roman"/>
          </w:rPr>
          <w:delText>g</w:delText>
        </w:r>
        <w:r w:rsidRPr="00990D1D" w:rsidDel="00A37279">
          <w:rPr>
            <w:rFonts w:ascii="Times New Roman" w:hAnsi="Times New Roman" w:cs="Times New Roman"/>
          </w:rPr>
          <w:delText xml:space="preserve"> due </w:delText>
        </w:r>
      </w:del>
      <w:r w:rsidRPr="00990D1D">
        <w:rPr>
          <w:rFonts w:ascii="Times New Roman" w:hAnsi="Times New Roman" w:cs="Times New Roman"/>
        </w:rPr>
        <w:t>to aging processes</w:t>
      </w:r>
      <w:r w:rsidR="00874CEE" w:rsidRPr="00990D1D">
        <w:rPr>
          <w:rFonts w:ascii="Times New Roman" w:hAnsi="Times New Roman" w:cs="Times New Roman"/>
        </w:rPr>
        <w:t xml:space="preserve"> alone</w:t>
      </w:r>
      <w:r w:rsidRPr="00990D1D">
        <w:rPr>
          <w:rFonts w:ascii="Times New Roman" w:hAnsi="Times New Roman" w:cs="Times New Roman"/>
        </w:rPr>
        <w:t xml:space="preserve">, implying that personality </w:t>
      </w:r>
      <w:r w:rsidR="002F071B" w:rsidRPr="00990D1D">
        <w:rPr>
          <w:rFonts w:ascii="Times New Roman" w:hAnsi="Times New Roman" w:cs="Times New Roman"/>
        </w:rPr>
        <w:t>interventions are possible</w:t>
      </w:r>
      <w:r w:rsidR="00FE153E" w:rsidRPr="00990D1D">
        <w:rPr>
          <w:rFonts w:ascii="Times New Roman" w:hAnsi="Times New Roman" w:cs="Times New Roman"/>
        </w:rPr>
        <w:t xml:space="preserve"> (Roberts &amp; Jackson, 200</w:t>
      </w:r>
      <w:ins w:id="58" w:author="Jackie" w:date="2020-06-18T12:01:00Z">
        <w:r w:rsidR="00A37279">
          <w:rPr>
            <w:rFonts w:ascii="Times New Roman" w:hAnsi="Times New Roman" w:cs="Times New Roman"/>
          </w:rPr>
          <w:t>8</w:t>
        </w:r>
      </w:ins>
      <w:del w:id="59" w:author="Jackie" w:date="2020-06-18T12:01:00Z">
        <w:r w:rsidR="00FE153E" w:rsidRPr="00990D1D" w:rsidDel="00A37279">
          <w:rPr>
            <w:rFonts w:ascii="Times New Roman" w:hAnsi="Times New Roman" w:cs="Times New Roman"/>
          </w:rPr>
          <w:delText>9</w:delText>
        </w:r>
      </w:del>
      <w:ins w:id="60" w:author="Jackie" w:date="2020-06-18T12:01:00Z">
        <w:r w:rsidR="00A37279">
          <w:rPr>
            <w:rFonts w:ascii="Times New Roman" w:hAnsi="Times New Roman" w:cs="Times New Roman"/>
            <w:b/>
            <w:bCs/>
          </w:rPr>
          <w:t>[AU: Year verified online]</w:t>
        </w:r>
      </w:ins>
      <w:r w:rsidR="00FE153E" w:rsidRPr="00990D1D">
        <w:rPr>
          <w:rFonts w:ascii="Times New Roman" w:hAnsi="Times New Roman" w:cs="Times New Roman"/>
        </w:rPr>
        <w:t>)</w:t>
      </w:r>
      <w:r w:rsidRPr="00990D1D">
        <w:rPr>
          <w:rFonts w:ascii="Times New Roman" w:hAnsi="Times New Roman" w:cs="Times New Roman"/>
        </w:rPr>
        <w:t xml:space="preserve">. Third, personality is relatively consistent across the lifespan, suggesting that if personality is modified through intervention, the effects of the intervention </w:t>
      </w:r>
      <w:r w:rsidR="00512CA6" w:rsidRPr="00990D1D">
        <w:rPr>
          <w:rFonts w:ascii="Times New Roman" w:hAnsi="Times New Roman" w:cs="Times New Roman"/>
        </w:rPr>
        <w:t>will be longer</w:t>
      </w:r>
      <w:r w:rsidRPr="00990D1D">
        <w:rPr>
          <w:rFonts w:ascii="Times New Roman" w:hAnsi="Times New Roman" w:cs="Times New Roman"/>
        </w:rPr>
        <w:t xml:space="preserve"> lasting. </w:t>
      </w:r>
      <w:r w:rsidR="00874CEE" w:rsidRPr="00990D1D">
        <w:rPr>
          <w:rFonts w:ascii="Times New Roman" w:hAnsi="Times New Roman" w:cs="Times New Roman"/>
        </w:rPr>
        <w:t>Unlike</w:t>
      </w:r>
      <w:r w:rsidRPr="00990D1D">
        <w:rPr>
          <w:rFonts w:ascii="Times New Roman" w:hAnsi="Times New Roman" w:cs="Times New Roman"/>
        </w:rPr>
        <w:t xml:space="preserve"> more ephemeral constructs</w:t>
      </w:r>
      <w:ins w:id="61" w:author="Jackie" w:date="2020-06-18T12:01:00Z">
        <w:r w:rsidR="00A37279">
          <w:rPr>
            <w:rFonts w:ascii="Times New Roman" w:hAnsi="Times New Roman" w:cs="Times New Roman"/>
          </w:rPr>
          <w:t>,</w:t>
        </w:r>
      </w:ins>
      <w:r w:rsidRPr="00990D1D">
        <w:rPr>
          <w:rFonts w:ascii="Times New Roman" w:hAnsi="Times New Roman" w:cs="Times New Roman"/>
        </w:rPr>
        <w:t xml:space="preserve"> such as mood, and more stable constructs</w:t>
      </w:r>
      <w:ins w:id="62" w:author="Jackie" w:date="2020-06-18T12:01:00Z">
        <w:r w:rsidR="00A37279">
          <w:rPr>
            <w:rFonts w:ascii="Times New Roman" w:hAnsi="Times New Roman" w:cs="Times New Roman"/>
          </w:rPr>
          <w:t>,</w:t>
        </w:r>
      </w:ins>
      <w:r w:rsidRPr="00990D1D">
        <w:rPr>
          <w:rFonts w:ascii="Times New Roman" w:hAnsi="Times New Roman" w:cs="Times New Roman"/>
        </w:rPr>
        <w:t xml:space="preserve"> such as fluid cognitive ability, personality </w:t>
      </w:r>
      <w:r w:rsidR="00FA1A36" w:rsidRPr="00990D1D">
        <w:rPr>
          <w:rFonts w:ascii="Times New Roman" w:hAnsi="Times New Roman" w:cs="Times New Roman"/>
        </w:rPr>
        <w:t xml:space="preserve">represents a </w:t>
      </w:r>
      <w:r w:rsidRPr="00990D1D">
        <w:rPr>
          <w:rFonts w:ascii="Times New Roman" w:hAnsi="Times New Roman" w:cs="Times New Roman"/>
        </w:rPr>
        <w:t>middle ground of being both open to change and relatively stable.</w:t>
      </w:r>
    </w:p>
    <w:p w14:paraId="14A41C7A" w14:textId="2AFBCC23" w:rsidR="00D5186A" w:rsidRDefault="00E4066E" w:rsidP="00D5186A">
      <w:pPr>
        <w:spacing w:line="480" w:lineRule="auto"/>
        <w:ind w:firstLine="720"/>
        <w:contextualSpacing/>
        <w:rPr>
          <w:rFonts w:ascii="Times New Roman" w:hAnsi="Times New Roman" w:cs="Times New Roman"/>
        </w:rPr>
      </w:pPr>
      <w:r w:rsidRPr="00990D1D">
        <w:rPr>
          <w:rFonts w:ascii="Times New Roman" w:hAnsi="Times New Roman" w:cs="Times New Roman"/>
        </w:rPr>
        <w:t>Despite the promise and the potential importance, it is not clear whether interventions on personality are feasible. First, there are the ethical challenges to changing aspects of personality, as personality often gets equated with a person’s identity and individuality. Interventions would thus reduce the variability in personality, leading to reductions in individuality</w:t>
      </w:r>
      <w:r w:rsidR="002016A4" w:rsidRPr="00990D1D">
        <w:rPr>
          <w:rFonts w:ascii="Times New Roman" w:hAnsi="Times New Roman" w:cs="Times New Roman"/>
        </w:rPr>
        <w:t>, echoing the dystopian world of Vonnegut’s</w:t>
      </w:r>
      <w:ins w:id="63" w:author="Jackie" w:date="2020-06-18T12:03:00Z">
        <w:r w:rsidR="00A37279">
          <w:rPr>
            <w:rFonts w:ascii="Times New Roman" w:hAnsi="Times New Roman" w:cs="Times New Roman"/>
          </w:rPr>
          <w:t xml:space="preserve"> novella</w:t>
        </w:r>
      </w:ins>
      <w:r w:rsidR="0035672C" w:rsidRPr="00990D1D">
        <w:rPr>
          <w:rFonts w:ascii="Times New Roman" w:hAnsi="Times New Roman" w:cs="Times New Roman"/>
        </w:rPr>
        <w:t xml:space="preserve"> </w:t>
      </w:r>
      <w:r w:rsidR="0035672C" w:rsidRPr="00A37279">
        <w:rPr>
          <w:rFonts w:ascii="Times New Roman" w:hAnsi="Times New Roman" w:cs="Times New Roman"/>
          <w:i/>
          <w:iCs/>
          <w:rPrChange w:id="64" w:author="Jackie" w:date="2020-06-18T12:03:00Z">
            <w:rPr>
              <w:rFonts w:ascii="Times New Roman" w:hAnsi="Times New Roman" w:cs="Times New Roman"/>
            </w:rPr>
          </w:rPrChange>
        </w:rPr>
        <w:t>Harrison Bergeron</w:t>
      </w:r>
      <w:r w:rsidR="002016A4" w:rsidRPr="00990D1D">
        <w:rPr>
          <w:rFonts w:ascii="Times New Roman" w:hAnsi="Times New Roman" w:cs="Times New Roman"/>
        </w:rPr>
        <w:t xml:space="preserve"> </w:t>
      </w:r>
      <w:commentRangeStart w:id="65"/>
      <w:r w:rsidR="003A3EAC" w:rsidRPr="00990D1D">
        <w:rPr>
          <w:rFonts w:ascii="Times New Roman" w:hAnsi="Times New Roman" w:cs="Times New Roman"/>
        </w:rPr>
        <w:t>novella</w:t>
      </w:r>
      <w:commentRangeEnd w:id="65"/>
      <w:r w:rsidR="009B4FF0">
        <w:rPr>
          <w:rStyle w:val="CommentReference"/>
        </w:rPr>
        <w:commentReference w:id="65"/>
      </w:r>
      <w:ins w:id="66" w:author="Jackie" w:date="2020-06-18T12:03:00Z">
        <w:r w:rsidR="00A37279">
          <w:rPr>
            <w:rFonts w:ascii="Times New Roman" w:hAnsi="Times New Roman" w:cs="Times New Roman"/>
          </w:rPr>
          <w:t>, in which</w:t>
        </w:r>
      </w:ins>
      <w:del w:id="67" w:author="Jackie" w:date="2020-06-18T12:03:00Z">
        <w:r w:rsidR="003A3EAC" w:rsidRPr="00990D1D" w:rsidDel="00A37279">
          <w:rPr>
            <w:rFonts w:ascii="Times New Roman" w:hAnsi="Times New Roman" w:cs="Times New Roman"/>
          </w:rPr>
          <w:delText xml:space="preserve"> </w:delText>
        </w:r>
        <w:r w:rsidR="002016A4" w:rsidRPr="00990D1D" w:rsidDel="00A37279">
          <w:rPr>
            <w:rFonts w:ascii="Times New Roman" w:hAnsi="Times New Roman" w:cs="Times New Roman"/>
          </w:rPr>
          <w:delText>where</w:delText>
        </w:r>
      </w:del>
      <w:r w:rsidR="002016A4" w:rsidRPr="00990D1D">
        <w:rPr>
          <w:rFonts w:ascii="Times New Roman" w:hAnsi="Times New Roman" w:cs="Times New Roman"/>
        </w:rPr>
        <w:t xml:space="preserve"> the constitution outlaws individual differences</w:t>
      </w:r>
      <w:ins w:id="68" w:author="Jackie" w:date="2020-06-18T12:03:00Z">
        <w:r w:rsidR="00A37279">
          <w:rPr>
            <w:rFonts w:ascii="Times New Roman" w:hAnsi="Times New Roman" w:cs="Times New Roman"/>
          </w:rPr>
          <w:t>,</w:t>
        </w:r>
      </w:ins>
      <w:r w:rsidR="002016A4" w:rsidRPr="00990D1D">
        <w:rPr>
          <w:rFonts w:ascii="Times New Roman" w:hAnsi="Times New Roman" w:cs="Times New Roman"/>
        </w:rPr>
        <w:t xml:space="preserve"> such as cognitive ability. </w:t>
      </w:r>
      <w:r w:rsidRPr="00990D1D">
        <w:rPr>
          <w:rFonts w:ascii="Times New Roman" w:hAnsi="Times New Roman" w:cs="Times New Roman"/>
        </w:rPr>
        <w:t xml:space="preserve">Proponents for personality interventions </w:t>
      </w:r>
      <w:r w:rsidR="00972679" w:rsidRPr="00990D1D">
        <w:rPr>
          <w:rFonts w:ascii="Times New Roman" w:hAnsi="Times New Roman" w:cs="Times New Roman"/>
        </w:rPr>
        <w:t xml:space="preserve">could </w:t>
      </w:r>
      <w:r w:rsidRPr="00990D1D">
        <w:rPr>
          <w:rFonts w:ascii="Times New Roman" w:hAnsi="Times New Roman" w:cs="Times New Roman"/>
        </w:rPr>
        <w:t>argue that interventions are usually targeted to single characteristics, thus mitigating</w:t>
      </w:r>
      <w:del w:id="69" w:author="Jackie" w:date="2020-06-18T12:04:00Z">
        <w:r w:rsidRPr="00990D1D" w:rsidDel="00FE39C5">
          <w:rPr>
            <w:rFonts w:ascii="Times New Roman" w:hAnsi="Times New Roman" w:cs="Times New Roman"/>
          </w:rPr>
          <w:delText xml:space="preserve"> the</w:delText>
        </w:r>
      </w:del>
      <w:r w:rsidRPr="00990D1D">
        <w:rPr>
          <w:rFonts w:ascii="Times New Roman" w:hAnsi="Times New Roman" w:cs="Times New Roman"/>
        </w:rPr>
        <w:t xml:space="preserve"> </w:t>
      </w:r>
      <w:r w:rsidR="002016A4" w:rsidRPr="00990D1D">
        <w:rPr>
          <w:rFonts w:ascii="Times New Roman" w:hAnsi="Times New Roman" w:cs="Times New Roman"/>
        </w:rPr>
        <w:t>Harrison Bergeron</w:t>
      </w:r>
      <w:ins w:id="70" w:author="Jackie" w:date="2020-06-18T12:05:00Z">
        <w:r w:rsidR="00FE39C5">
          <w:rPr>
            <w:rFonts w:ascii="Times New Roman" w:hAnsi="Times New Roman" w:cs="Times New Roman"/>
          </w:rPr>
          <w:t>’s</w:t>
        </w:r>
      </w:ins>
      <w:r w:rsidR="002016A4" w:rsidRPr="00990D1D">
        <w:rPr>
          <w:rFonts w:ascii="Times New Roman" w:hAnsi="Times New Roman" w:cs="Times New Roman"/>
        </w:rPr>
        <w:t xml:space="preserve"> </w:t>
      </w:r>
      <w:r w:rsidRPr="00990D1D">
        <w:rPr>
          <w:rFonts w:ascii="Times New Roman" w:hAnsi="Times New Roman" w:cs="Times New Roman"/>
        </w:rPr>
        <w:t>concern. Anecdotally, people have fewer problems with intervening on cognitive ability (</w:t>
      </w:r>
      <w:ins w:id="71" w:author="Jackie" w:date="2020-06-18T12:05:00Z">
        <w:r w:rsidR="00FE39C5">
          <w:rPr>
            <w:rFonts w:ascii="Times New Roman" w:hAnsi="Times New Roman" w:cs="Times New Roman"/>
          </w:rPr>
          <w:t xml:space="preserve">on </w:t>
        </w:r>
      </w:ins>
      <w:r w:rsidRPr="00990D1D">
        <w:rPr>
          <w:rFonts w:ascii="Times New Roman" w:hAnsi="Times New Roman" w:cs="Times New Roman"/>
        </w:rPr>
        <w:t>which schooling presumably intervenes</w:t>
      </w:r>
      <w:del w:id="72" w:author="Jackie" w:date="2020-06-18T12:05:00Z">
        <w:r w:rsidRPr="00990D1D" w:rsidDel="00FE39C5">
          <w:rPr>
            <w:rFonts w:ascii="Times New Roman" w:hAnsi="Times New Roman" w:cs="Times New Roman"/>
          </w:rPr>
          <w:delText xml:space="preserve"> on</w:delText>
        </w:r>
      </w:del>
      <w:r w:rsidR="0041045C" w:rsidRPr="00990D1D">
        <w:rPr>
          <w:rFonts w:ascii="Times New Roman" w:hAnsi="Times New Roman" w:cs="Times New Roman"/>
        </w:rPr>
        <w:t>; Ritchie &amp; Tucker-Drob, 201</w:t>
      </w:r>
      <w:ins w:id="73" w:author="Jackie" w:date="2020-06-18T12:06:00Z">
        <w:r w:rsidR="00FE39C5">
          <w:rPr>
            <w:rFonts w:ascii="Times New Roman" w:hAnsi="Times New Roman" w:cs="Times New Roman"/>
          </w:rPr>
          <w:t>8</w:t>
        </w:r>
      </w:ins>
      <w:del w:id="74" w:author="Jackie" w:date="2020-06-18T12:06:00Z">
        <w:r w:rsidR="0041045C" w:rsidRPr="00FE39C5" w:rsidDel="00FE39C5">
          <w:rPr>
            <w:rFonts w:ascii="Times New Roman" w:hAnsi="Times New Roman" w:cs="Times New Roman"/>
            <w:b/>
            <w:bCs/>
            <w:rPrChange w:id="75" w:author="Jackie" w:date="2020-06-18T12:07:00Z">
              <w:rPr>
                <w:rFonts w:ascii="Times New Roman" w:hAnsi="Times New Roman" w:cs="Times New Roman"/>
              </w:rPr>
            </w:rPrChange>
          </w:rPr>
          <w:delText>7</w:delText>
        </w:r>
      </w:del>
      <w:ins w:id="76" w:author="Jackie" w:date="2020-06-18T12:06:00Z">
        <w:r w:rsidR="00FE39C5" w:rsidRPr="00FE39C5">
          <w:rPr>
            <w:rFonts w:ascii="Times New Roman" w:hAnsi="Times New Roman" w:cs="Times New Roman"/>
            <w:b/>
            <w:bCs/>
            <w:rPrChange w:id="77" w:author="Jackie" w:date="2020-06-18T12:07:00Z">
              <w:rPr>
                <w:rFonts w:ascii="Times New Roman" w:hAnsi="Times New Roman" w:cs="Times New Roman"/>
              </w:rPr>
            </w:rPrChange>
          </w:rPr>
          <w:t>[AU: Year verified online]</w:t>
        </w:r>
      </w:ins>
      <w:r w:rsidRPr="00990D1D">
        <w:rPr>
          <w:rFonts w:ascii="Times New Roman" w:hAnsi="Times New Roman" w:cs="Times New Roman"/>
        </w:rPr>
        <w:t>) and to a lesser extent self-esteem (which was introduced into select schools</w:t>
      </w:r>
      <w:ins w:id="78" w:author="Jackie" w:date="2020-06-18T12:07:00Z">
        <w:r w:rsidR="00FE39C5">
          <w:rPr>
            <w:rFonts w:ascii="Times New Roman" w:hAnsi="Times New Roman" w:cs="Times New Roman"/>
          </w:rPr>
          <w:t>;</w:t>
        </w:r>
      </w:ins>
      <w:del w:id="79" w:author="Jackie" w:date="2020-06-18T12:07:00Z">
        <w:r w:rsidRPr="00990D1D" w:rsidDel="00FE39C5">
          <w:rPr>
            <w:rFonts w:ascii="Times New Roman" w:hAnsi="Times New Roman" w:cs="Times New Roman"/>
          </w:rPr>
          <w:delText>,</w:delText>
        </w:r>
      </w:del>
      <w:r w:rsidRPr="00990D1D">
        <w:rPr>
          <w:rFonts w:ascii="Times New Roman" w:hAnsi="Times New Roman" w:cs="Times New Roman"/>
        </w:rPr>
        <w:t xml:space="preserve"> see</w:t>
      </w:r>
      <w:r w:rsidR="0041045C" w:rsidRPr="00990D1D">
        <w:rPr>
          <w:rFonts w:ascii="Times New Roman" w:hAnsi="Times New Roman" w:cs="Times New Roman"/>
        </w:rPr>
        <w:t xml:space="preserve"> Baum</w:t>
      </w:r>
      <w:r w:rsidR="00E30A2D" w:rsidRPr="00990D1D">
        <w:rPr>
          <w:rFonts w:ascii="Times New Roman" w:hAnsi="Times New Roman" w:cs="Times New Roman"/>
        </w:rPr>
        <w:t>eister</w:t>
      </w:r>
      <w:ins w:id="80" w:author="Jackie" w:date="2020-06-18T12:07:00Z">
        <w:r w:rsidR="00FE39C5">
          <w:rPr>
            <w:rFonts w:ascii="Times New Roman" w:hAnsi="Times New Roman" w:cs="Times New Roman"/>
          </w:rPr>
          <w:t>, Campbell, Krueger, &amp; Vohs</w:t>
        </w:r>
      </w:ins>
      <w:del w:id="81" w:author="Jackie" w:date="2020-06-18T12:07:00Z">
        <w:r w:rsidR="0041045C" w:rsidRPr="00990D1D" w:rsidDel="00FE39C5">
          <w:rPr>
            <w:rFonts w:ascii="Times New Roman" w:hAnsi="Times New Roman" w:cs="Times New Roman"/>
          </w:rPr>
          <w:delText xml:space="preserve"> et al.</w:delText>
        </w:r>
      </w:del>
      <w:r w:rsidR="0041045C" w:rsidRPr="00990D1D">
        <w:rPr>
          <w:rFonts w:ascii="Times New Roman" w:hAnsi="Times New Roman" w:cs="Times New Roman"/>
        </w:rPr>
        <w:t>, 2003</w:t>
      </w:r>
      <w:r w:rsidR="00E30A2D" w:rsidRPr="00990D1D">
        <w:rPr>
          <w:rFonts w:ascii="Times New Roman" w:hAnsi="Times New Roman" w:cs="Times New Roman"/>
        </w:rPr>
        <w:t xml:space="preserve">; </w:t>
      </w:r>
      <w:r w:rsidR="002F071B" w:rsidRPr="00990D1D">
        <w:rPr>
          <w:rFonts w:ascii="Times New Roman" w:hAnsi="Times New Roman" w:cs="Times New Roman"/>
        </w:rPr>
        <w:t>Robins</w:t>
      </w:r>
      <w:ins w:id="82" w:author="Jackie" w:date="2020-06-18T12:08:00Z">
        <w:r w:rsidR="00FE39C5">
          <w:rPr>
            <w:rFonts w:ascii="Times New Roman" w:hAnsi="Times New Roman" w:cs="Times New Roman"/>
          </w:rPr>
          <w:t>, Trzesniewski, &amp; Donellan</w:t>
        </w:r>
      </w:ins>
      <w:del w:id="83" w:author="Jackie" w:date="2020-06-18T12:08:00Z">
        <w:r w:rsidR="002F071B" w:rsidRPr="00990D1D" w:rsidDel="00FE39C5">
          <w:rPr>
            <w:rFonts w:ascii="Times New Roman" w:hAnsi="Times New Roman" w:cs="Times New Roman"/>
          </w:rPr>
          <w:delText xml:space="preserve"> et al</w:delText>
        </w:r>
      </w:del>
      <w:r w:rsidR="002F071B" w:rsidRPr="00990D1D">
        <w:rPr>
          <w:rFonts w:ascii="Times New Roman" w:hAnsi="Times New Roman" w:cs="Times New Roman"/>
        </w:rPr>
        <w:t xml:space="preserve">, </w:t>
      </w:r>
      <w:r w:rsidR="002F071B" w:rsidRPr="00990D1D">
        <w:rPr>
          <w:rFonts w:ascii="Times New Roman" w:hAnsi="Times New Roman" w:cs="Times New Roman"/>
        </w:rPr>
        <w:lastRenderedPageBreak/>
        <w:t>2012</w:t>
      </w:r>
      <w:r w:rsidRPr="00990D1D">
        <w:rPr>
          <w:rFonts w:ascii="Times New Roman" w:hAnsi="Times New Roman" w:cs="Times New Roman"/>
        </w:rPr>
        <w:t xml:space="preserve">), presumably because the poles of these dimensions are almost universally regarded as positive. In contrast, the benefits of high levels </w:t>
      </w:r>
      <w:r w:rsidR="00874CEE" w:rsidRPr="00990D1D">
        <w:rPr>
          <w:rFonts w:ascii="Times New Roman" w:hAnsi="Times New Roman" w:cs="Times New Roman"/>
        </w:rPr>
        <w:t xml:space="preserve">of </w:t>
      </w:r>
      <w:r w:rsidRPr="00990D1D">
        <w:rPr>
          <w:rFonts w:ascii="Times New Roman" w:hAnsi="Times New Roman" w:cs="Times New Roman"/>
        </w:rPr>
        <w:t xml:space="preserve">personality characteristics may not be so apparent. </w:t>
      </w:r>
      <w:r w:rsidR="00E30A2D" w:rsidRPr="00990D1D">
        <w:rPr>
          <w:rFonts w:ascii="Times New Roman" w:hAnsi="Times New Roman" w:cs="Times New Roman"/>
        </w:rPr>
        <w:t xml:space="preserve">Although </w:t>
      </w:r>
      <w:r w:rsidRPr="00990D1D">
        <w:rPr>
          <w:rFonts w:ascii="Times New Roman" w:hAnsi="Times New Roman" w:cs="Times New Roman"/>
        </w:rPr>
        <w:t>being high in conscientiousness is associated with a number of positive outcomes</w:t>
      </w:r>
      <w:r w:rsidR="00874CEE" w:rsidRPr="00990D1D">
        <w:rPr>
          <w:rFonts w:ascii="Times New Roman" w:hAnsi="Times New Roman" w:cs="Times New Roman"/>
        </w:rPr>
        <w:t>,</w:t>
      </w:r>
      <w:r w:rsidRPr="00990D1D">
        <w:rPr>
          <w:rFonts w:ascii="Times New Roman" w:hAnsi="Times New Roman" w:cs="Times New Roman"/>
        </w:rPr>
        <w:t xml:space="preserve"> there are still downsides to the trait that may prove undesirable (Jackson &amp; Hill, </w:t>
      </w:r>
      <w:r w:rsidR="002A16B5" w:rsidRPr="00990D1D">
        <w:rPr>
          <w:rFonts w:ascii="Times New Roman" w:hAnsi="Times New Roman" w:cs="Times New Roman"/>
        </w:rPr>
        <w:t>2019</w:t>
      </w:r>
      <w:r w:rsidRPr="00990D1D">
        <w:rPr>
          <w:rFonts w:ascii="Times New Roman" w:hAnsi="Times New Roman" w:cs="Times New Roman"/>
        </w:rPr>
        <w:t xml:space="preserve">). Many </w:t>
      </w:r>
      <w:r w:rsidR="00972679" w:rsidRPr="00990D1D">
        <w:rPr>
          <w:rFonts w:ascii="Times New Roman" w:hAnsi="Times New Roman" w:cs="Times New Roman"/>
        </w:rPr>
        <w:t xml:space="preserve">people </w:t>
      </w:r>
      <w:r w:rsidRPr="00990D1D">
        <w:rPr>
          <w:rFonts w:ascii="Times New Roman" w:hAnsi="Times New Roman" w:cs="Times New Roman"/>
        </w:rPr>
        <w:t>will likely be left uncomfortable with someone dictating what pole of a characteristic is considered positive, especially given evidence that each side has both positive and negative characteristics (</w:t>
      </w:r>
      <w:r w:rsidR="00152F17" w:rsidRPr="00990D1D">
        <w:rPr>
          <w:rFonts w:ascii="Times New Roman" w:hAnsi="Times New Roman" w:cs="Times New Roman"/>
        </w:rPr>
        <w:t>Nettle, 2006</w:t>
      </w:r>
      <w:ins w:id="84" w:author="Jackie" w:date="2020-06-18T12:09:00Z">
        <w:r w:rsidR="00FE39C5">
          <w:rPr>
            <w:rFonts w:ascii="Times New Roman" w:hAnsi="Times New Roman" w:cs="Times New Roman"/>
            <w:b/>
            <w:bCs/>
          </w:rPr>
          <w:t xml:space="preserve">[AU: Add this to the references </w:t>
        </w:r>
        <w:commentRangeStart w:id="85"/>
        <w:r w:rsidR="00FE39C5">
          <w:rPr>
            <w:rFonts w:ascii="Times New Roman" w:hAnsi="Times New Roman" w:cs="Times New Roman"/>
            <w:b/>
            <w:bCs/>
          </w:rPr>
          <w:t>list</w:t>
        </w:r>
      </w:ins>
      <w:commentRangeEnd w:id="85"/>
      <w:r w:rsidR="009B4FF0">
        <w:rPr>
          <w:rStyle w:val="CommentReference"/>
        </w:rPr>
        <w:commentReference w:id="85"/>
      </w:r>
      <w:ins w:id="86" w:author="Jackie" w:date="2020-06-18T12:09:00Z">
        <w:r w:rsidR="00FE39C5">
          <w:rPr>
            <w:rFonts w:ascii="Times New Roman" w:hAnsi="Times New Roman" w:cs="Times New Roman"/>
            <w:b/>
            <w:bCs/>
          </w:rPr>
          <w:t>]</w:t>
        </w:r>
      </w:ins>
      <w:r w:rsidR="00152F17" w:rsidRPr="00990D1D">
        <w:rPr>
          <w:rFonts w:ascii="Times New Roman" w:hAnsi="Times New Roman" w:cs="Times New Roman"/>
        </w:rPr>
        <w:t>).</w:t>
      </w:r>
    </w:p>
    <w:p w14:paraId="3E6C4100" w14:textId="57668FB6" w:rsidR="00D5186A" w:rsidRDefault="00E4066E" w:rsidP="00D5186A">
      <w:pPr>
        <w:spacing w:line="480" w:lineRule="auto"/>
        <w:ind w:firstLine="720"/>
        <w:contextualSpacing/>
        <w:rPr>
          <w:rFonts w:ascii="Times New Roman" w:hAnsi="Times New Roman" w:cs="Times New Roman"/>
        </w:rPr>
      </w:pPr>
      <w:r w:rsidRPr="00990D1D">
        <w:rPr>
          <w:rFonts w:ascii="Times New Roman" w:hAnsi="Times New Roman" w:cs="Times New Roman"/>
        </w:rPr>
        <w:t xml:space="preserve">The second barrier to feasible personality interventions is that </w:t>
      </w:r>
      <w:del w:id="87" w:author="Jackie" w:date="2020-06-18T12:09:00Z">
        <w:r w:rsidRPr="00990D1D" w:rsidDel="00FE39C5">
          <w:rPr>
            <w:rFonts w:ascii="Times New Roman" w:hAnsi="Times New Roman" w:cs="Times New Roman"/>
          </w:rPr>
          <w:delText xml:space="preserve">the </w:delText>
        </w:r>
      </w:del>
      <w:r w:rsidRPr="00990D1D">
        <w:rPr>
          <w:rFonts w:ascii="Times New Roman" w:hAnsi="Times New Roman" w:cs="Times New Roman"/>
        </w:rPr>
        <w:t xml:space="preserve">processes </w:t>
      </w:r>
      <w:r w:rsidR="0084569B" w:rsidRPr="00990D1D">
        <w:rPr>
          <w:rFonts w:ascii="Times New Roman" w:hAnsi="Times New Roman" w:cs="Times New Roman"/>
        </w:rPr>
        <w:t xml:space="preserve">underlying </w:t>
      </w:r>
      <w:r w:rsidRPr="00990D1D">
        <w:rPr>
          <w:rFonts w:ascii="Times New Roman" w:hAnsi="Times New Roman" w:cs="Times New Roman"/>
        </w:rPr>
        <w:t xml:space="preserve">naturally occurring personality </w:t>
      </w:r>
      <w:r w:rsidR="0084569B" w:rsidRPr="00990D1D">
        <w:rPr>
          <w:rFonts w:ascii="Times New Roman" w:hAnsi="Times New Roman" w:cs="Times New Roman"/>
        </w:rPr>
        <w:t xml:space="preserve">changes </w:t>
      </w:r>
      <w:r w:rsidRPr="00990D1D">
        <w:rPr>
          <w:rFonts w:ascii="Times New Roman" w:hAnsi="Times New Roman" w:cs="Times New Roman"/>
        </w:rPr>
        <w:t xml:space="preserve">are mostly unknown. Despite a relative acceptance that experiences can shift personality, there are few life events that are </w:t>
      </w:r>
      <w:r w:rsidR="002A16B5" w:rsidRPr="00990D1D">
        <w:rPr>
          <w:rFonts w:ascii="Times New Roman" w:hAnsi="Times New Roman" w:cs="Times New Roman"/>
        </w:rPr>
        <w:t xml:space="preserve">consistently </w:t>
      </w:r>
      <w:r w:rsidRPr="00990D1D">
        <w:rPr>
          <w:rFonts w:ascii="Times New Roman" w:hAnsi="Times New Roman" w:cs="Times New Roman"/>
        </w:rPr>
        <w:t>associated with changes in personality (e.g., van Scheppingen et al., 201</w:t>
      </w:r>
      <w:ins w:id="88" w:author="Jackie" w:date="2020-06-18T12:11:00Z">
        <w:r w:rsidR="00FE39C5">
          <w:rPr>
            <w:rFonts w:ascii="Times New Roman" w:hAnsi="Times New Roman" w:cs="Times New Roman"/>
          </w:rPr>
          <w:t>6</w:t>
        </w:r>
      </w:ins>
      <w:del w:id="89" w:author="Jackie" w:date="2020-06-18T12:11:00Z">
        <w:r w:rsidRPr="00990D1D" w:rsidDel="00FE39C5">
          <w:rPr>
            <w:rFonts w:ascii="Times New Roman" w:hAnsi="Times New Roman" w:cs="Times New Roman"/>
          </w:rPr>
          <w:delText>5</w:delText>
        </w:r>
      </w:del>
      <w:ins w:id="90" w:author="Jackie" w:date="2020-06-18T12:11:00Z">
        <w:r w:rsidR="00FE39C5">
          <w:rPr>
            <w:rFonts w:ascii="Times New Roman" w:hAnsi="Times New Roman" w:cs="Times New Roman"/>
            <w:b/>
            <w:bCs/>
          </w:rPr>
          <w:t>[AU: Year verified online]</w:t>
        </w:r>
      </w:ins>
      <w:r w:rsidRPr="00990D1D">
        <w:rPr>
          <w:rFonts w:ascii="Times New Roman" w:hAnsi="Times New Roman" w:cs="Times New Roman"/>
        </w:rPr>
        <w:t xml:space="preserve">). </w:t>
      </w:r>
      <w:ins w:id="91" w:author="Jackie" w:date="2020-06-18T12:12:00Z">
        <w:r w:rsidR="00FE39C5">
          <w:rPr>
            <w:rFonts w:ascii="Times New Roman" w:hAnsi="Times New Roman" w:cs="Times New Roman"/>
          </w:rPr>
          <w:t>It is useful to note t</w:t>
        </w:r>
      </w:ins>
      <w:del w:id="92" w:author="Jackie" w:date="2020-06-18T12:12:00Z">
        <w:r w:rsidRPr="00990D1D" w:rsidDel="00FE39C5">
          <w:rPr>
            <w:rFonts w:ascii="Times New Roman" w:hAnsi="Times New Roman" w:cs="Times New Roman"/>
          </w:rPr>
          <w:delText>T</w:delText>
        </w:r>
      </w:del>
      <w:r w:rsidRPr="00990D1D">
        <w:rPr>
          <w:rFonts w:ascii="Times New Roman" w:hAnsi="Times New Roman" w:cs="Times New Roman"/>
        </w:rPr>
        <w:t xml:space="preserve">his lack of progress </w:t>
      </w:r>
      <w:r w:rsidR="00E30A2D" w:rsidRPr="00990D1D">
        <w:rPr>
          <w:rFonts w:ascii="Times New Roman" w:hAnsi="Times New Roman" w:cs="Times New Roman"/>
        </w:rPr>
        <w:t xml:space="preserve">toward </w:t>
      </w:r>
      <w:r w:rsidRPr="00990D1D">
        <w:rPr>
          <w:rFonts w:ascii="Times New Roman" w:hAnsi="Times New Roman" w:cs="Times New Roman"/>
        </w:rPr>
        <w:t>identifying major events that are responsible for change</w:t>
      </w:r>
      <w:r w:rsidR="001F151E" w:rsidRPr="00990D1D">
        <w:rPr>
          <w:rFonts w:ascii="Times New Roman" w:hAnsi="Times New Roman" w:cs="Times New Roman"/>
        </w:rPr>
        <w:t>s</w:t>
      </w:r>
      <w:r w:rsidRPr="00990D1D">
        <w:rPr>
          <w:rFonts w:ascii="Times New Roman" w:hAnsi="Times New Roman" w:cs="Times New Roman"/>
        </w:rPr>
        <w:t xml:space="preserve"> in personality</w:t>
      </w:r>
      <w:del w:id="93" w:author="Jackie" w:date="2020-06-18T12:12:00Z">
        <w:r w:rsidRPr="00990D1D" w:rsidDel="00FE39C5">
          <w:rPr>
            <w:rFonts w:ascii="Times New Roman" w:hAnsi="Times New Roman" w:cs="Times New Roman"/>
          </w:rPr>
          <w:delText xml:space="preserve"> is useful to note</w:delText>
        </w:r>
      </w:del>
      <w:r w:rsidRPr="00990D1D">
        <w:rPr>
          <w:rFonts w:ascii="Times New Roman" w:hAnsi="Times New Roman" w:cs="Times New Roman"/>
        </w:rPr>
        <w:t xml:space="preserve"> before attempting to intervene on personality</w:t>
      </w:r>
      <w:ins w:id="94" w:author="Jackie" w:date="2020-06-18T12:12:00Z">
        <w:r w:rsidR="00FE39C5">
          <w:rPr>
            <w:rFonts w:ascii="Times New Roman" w:hAnsi="Times New Roman" w:cs="Times New Roman"/>
          </w:rPr>
          <w:t>,</w:t>
        </w:r>
      </w:ins>
      <w:r w:rsidRPr="00990D1D">
        <w:rPr>
          <w:rFonts w:ascii="Times New Roman" w:hAnsi="Times New Roman" w:cs="Times New Roman"/>
        </w:rPr>
        <w:t xml:space="preserve"> because the </w:t>
      </w:r>
      <w:r w:rsidR="001F151E" w:rsidRPr="00990D1D">
        <w:rPr>
          <w:rFonts w:ascii="Times New Roman" w:hAnsi="Times New Roman" w:cs="Times New Roman"/>
        </w:rPr>
        <w:t>mechanisms responsible for change in passive</w:t>
      </w:r>
      <w:r w:rsidR="00874CEE" w:rsidRPr="00990D1D">
        <w:rPr>
          <w:rFonts w:ascii="Times New Roman" w:hAnsi="Times New Roman" w:cs="Times New Roman"/>
        </w:rPr>
        <w:t xml:space="preserve"> </w:t>
      </w:r>
      <w:r w:rsidR="001F151E" w:rsidRPr="00990D1D">
        <w:rPr>
          <w:rFonts w:ascii="Times New Roman" w:hAnsi="Times New Roman" w:cs="Times New Roman"/>
        </w:rPr>
        <w:t>longitudinal studies and interventions are</w:t>
      </w:r>
      <w:r w:rsidRPr="00990D1D">
        <w:rPr>
          <w:rFonts w:ascii="Times New Roman" w:hAnsi="Times New Roman" w:cs="Times New Roman"/>
        </w:rPr>
        <w:t xml:space="preserve"> likely shared.</w:t>
      </w:r>
    </w:p>
    <w:p w14:paraId="4B8996D1" w14:textId="53B76A0C" w:rsidR="00D5186A" w:rsidRDefault="004C5E17" w:rsidP="00D5186A">
      <w:pPr>
        <w:spacing w:line="480" w:lineRule="auto"/>
        <w:ind w:firstLine="720"/>
        <w:contextualSpacing/>
        <w:rPr>
          <w:rFonts w:ascii="Times New Roman" w:hAnsi="Times New Roman" w:cs="Times New Roman"/>
        </w:rPr>
      </w:pPr>
      <w:r w:rsidRPr="00990D1D">
        <w:rPr>
          <w:rFonts w:ascii="Times New Roman" w:hAnsi="Times New Roman" w:cs="Times New Roman"/>
        </w:rPr>
        <w:t>T</w:t>
      </w:r>
      <w:r w:rsidR="00874CEE" w:rsidRPr="00990D1D">
        <w:rPr>
          <w:rFonts w:ascii="Times New Roman" w:hAnsi="Times New Roman" w:cs="Times New Roman"/>
        </w:rPr>
        <w:t xml:space="preserve">here are at </w:t>
      </w:r>
      <w:r w:rsidR="00E4066E" w:rsidRPr="00990D1D">
        <w:rPr>
          <w:rFonts w:ascii="Times New Roman" w:hAnsi="Times New Roman" w:cs="Times New Roman"/>
        </w:rPr>
        <w:t xml:space="preserve">least </w:t>
      </w:r>
      <w:r w:rsidR="002A16B5" w:rsidRPr="00990D1D">
        <w:rPr>
          <w:rFonts w:ascii="Times New Roman" w:hAnsi="Times New Roman" w:cs="Times New Roman"/>
        </w:rPr>
        <w:t xml:space="preserve">four </w:t>
      </w:r>
      <w:r w:rsidR="00E4066E" w:rsidRPr="00990D1D">
        <w:rPr>
          <w:rFonts w:ascii="Times New Roman" w:hAnsi="Times New Roman" w:cs="Times New Roman"/>
        </w:rPr>
        <w:t xml:space="preserve">issues </w:t>
      </w:r>
      <w:ins w:id="95" w:author="Jackie" w:date="2020-06-18T12:12:00Z">
        <w:r w:rsidR="00FE39C5">
          <w:rPr>
            <w:rFonts w:ascii="Times New Roman" w:hAnsi="Times New Roman" w:cs="Times New Roman"/>
          </w:rPr>
          <w:t xml:space="preserve">to </w:t>
        </w:r>
      </w:ins>
      <w:del w:id="96" w:author="Jackie" w:date="2020-06-18T12:12:00Z">
        <w:r w:rsidR="00E4066E" w:rsidRPr="00990D1D" w:rsidDel="00FE39C5">
          <w:rPr>
            <w:rFonts w:ascii="Times New Roman" w:hAnsi="Times New Roman" w:cs="Times New Roman"/>
          </w:rPr>
          <w:delText xml:space="preserve">of </w:delText>
        </w:r>
      </w:del>
      <w:r w:rsidR="00E4066E" w:rsidRPr="00990D1D">
        <w:rPr>
          <w:rFonts w:ascii="Times New Roman" w:hAnsi="Times New Roman" w:cs="Times New Roman"/>
        </w:rPr>
        <w:t>consider</w:t>
      </w:r>
      <w:del w:id="97" w:author="Jackie" w:date="2020-06-18T12:12:00Z">
        <w:r w:rsidR="00E4066E" w:rsidRPr="00990D1D" w:rsidDel="00FE39C5">
          <w:rPr>
            <w:rFonts w:ascii="Times New Roman" w:hAnsi="Times New Roman" w:cs="Times New Roman"/>
          </w:rPr>
          <w:delText>ation</w:delText>
        </w:r>
      </w:del>
      <w:r w:rsidR="00185E7D" w:rsidRPr="00990D1D">
        <w:rPr>
          <w:rFonts w:ascii="Times New Roman" w:hAnsi="Times New Roman" w:cs="Times New Roman"/>
        </w:rPr>
        <w:t xml:space="preserve"> that complicate designing effective interventions</w:t>
      </w:r>
      <w:r w:rsidR="00E4066E" w:rsidRPr="00990D1D">
        <w:rPr>
          <w:rFonts w:ascii="Times New Roman" w:hAnsi="Times New Roman" w:cs="Times New Roman"/>
        </w:rPr>
        <w:t xml:space="preserve">. First, there </w:t>
      </w:r>
      <w:ins w:id="98" w:author="Jackie" w:date="2020-06-18T12:12:00Z">
        <w:r w:rsidR="00FE39C5">
          <w:rPr>
            <w:rFonts w:ascii="Times New Roman" w:hAnsi="Times New Roman" w:cs="Times New Roman"/>
          </w:rPr>
          <w:t>are</w:t>
        </w:r>
      </w:ins>
      <w:del w:id="99" w:author="Jackie" w:date="2020-06-18T12:12:00Z">
        <w:r w:rsidR="00E4066E" w:rsidRPr="00990D1D" w:rsidDel="00FE39C5">
          <w:rPr>
            <w:rFonts w:ascii="Times New Roman" w:hAnsi="Times New Roman" w:cs="Times New Roman"/>
          </w:rPr>
          <w:delText>exist</w:delText>
        </w:r>
      </w:del>
      <w:r w:rsidR="00E4066E" w:rsidRPr="00990D1D">
        <w:rPr>
          <w:rFonts w:ascii="Times New Roman" w:hAnsi="Times New Roman" w:cs="Times New Roman"/>
        </w:rPr>
        <w:t xml:space="preserve"> psychological mechanisms that promote stability in self</w:t>
      </w:r>
      <w:r w:rsidR="00B75926" w:rsidRPr="00990D1D">
        <w:rPr>
          <w:rFonts w:ascii="Times New Roman" w:hAnsi="Times New Roman" w:cs="Times New Roman"/>
        </w:rPr>
        <w:t>-</w:t>
      </w:r>
      <w:r w:rsidR="00E4066E" w:rsidRPr="00990D1D">
        <w:rPr>
          <w:rFonts w:ascii="Times New Roman" w:hAnsi="Times New Roman" w:cs="Times New Roman"/>
        </w:rPr>
        <w:t xml:space="preserve">concept, </w:t>
      </w:r>
      <w:r w:rsidR="004D36F7" w:rsidRPr="00990D1D">
        <w:rPr>
          <w:rFonts w:ascii="Times New Roman" w:hAnsi="Times New Roman" w:cs="Times New Roman"/>
        </w:rPr>
        <w:t xml:space="preserve">presumably </w:t>
      </w:r>
      <w:r w:rsidR="00E4066E" w:rsidRPr="00990D1D">
        <w:rPr>
          <w:rFonts w:ascii="Times New Roman" w:hAnsi="Times New Roman" w:cs="Times New Roman"/>
        </w:rPr>
        <w:t xml:space="preserve">leading to </w:t>
      </w:r>
      <w:r w:rsidR="004D36F7" w:rsidRPr="00990D1D">
        <w:rPr>
          <w:rFonts w:ascii="Times New Roman" w:hAnsi="Times New Roman" w:cs="Times New Roman"/>
        </w:rPr>
        <w:t xml:space="preserve">greater </w:t>
      </w:r>
      <w:r w:rsidR="00E4066E" w:rsidRPr="00990D1D">
        <w:rPr>
          <w:rFonts w:ascii="Times New Roman" w:hAnsi="Times New Roman" w:cs="Times New Roman"/>
        </w:rPr>
        <w:t>personality consistency</w:t>
      </w:r>
      <w:r w:rsidR="001F151E" w:rsidRPr="00990D1D">
        <w:rPr>
          <w:rFonts w:ascii="Times New Roman" w:hAnsi="Times New Roman" w:cs="Times New Roman"/>
        </w:rPr>
        <w:t xml:space="preserve"> (Roberts, </w:t>
      </w:r>
      <w:ins w:id="100" w:author="Jackie" w:date="2020-06-18T12:14:00Z">
        <w:r w:rsidR="00FE39C5">
          <w:rPr>
            <w:rFonts w:ascii="Times New Roman" w:hAnsi="Times New Roman" w:cs="Times New Roman"/>
          </w:rPr>
          <w:t>Wood,</w:t>
        </w:r>
      </w:ins>
      <w:r w:rsidR="007B1558">
        <w:rPr>
          <w:rFonts w:ascii="Times New Roman" w:hAnsi="Times New Roman" w:cs="Times New Roman"/>
        </w:rPr>
        <w:t xml:space="preserve"> </w:t>
      </w:r>
      <w:ins w:id="101" w:author="Jackie" w:date="2020-06-18T12:14:00Z">
        <w:r w:rsidR="00FE39C5">
          <w:rPr>
            <w:rFonts w:ascii="Times New Roman" w:hAnsi="Times New Roman" w:cs="Times New Roman"/>
          </w:rPr>
          <w:t xml:space="preserve">&amp; </w:t>
        </w:r>
      </w:ins>
      <w:r w:rsidR="001F151E" w:rsidRPr="00990D1D">
        <w:rPr>
          <w:rFonts w:ascii="Times New Roman" w:hAnsi="Times New Roman" w:cs="Times New Roman"/>
        </w:rPr>
        <w:t>Caspi</w:t>
      </w:r>
      <w:del w:id="102" w:author="Jackie" w:date="2020-06-18T12:14:00Z">
        <w:r w:rsidR="001F151E" w:rsidRPr="00990D1D" w:rsidDel="00FE39C5">
          <w:rPr>
            <w:rFonts w:ascii="Times New Roman" w:hAnsi="Times New Roman" w:cs="Times New Roman"/>
          </w:rPr>
          <w:delText xml:space="preserve"> &amp; Wood</w:delText>
        </w:r>
      </w:del>
      <w:r w:rsidR="001F151E" w:rsidRPr="00990D1D">
        <w:rPr>
          <w:rFonts w:ascii="Times New Roman" w:hAnsi="Times New Roman" w:cs="Times New Roman"/>
        </w:rPr>
        <w:t>, 2008</w:t>
      </w:r>
      <w:ins w:id="103" w:author="Jackie" w:date="2020-06-18T12:14:00Z">
        <w:r w:rsidR="00FE39C5">
          <w:rPr>
            <w:rFonts w:ascii="Times New Roman" w:hAnsi="Times New Roman" w:cs="Times New Roman"/>
            <w:b/>
            <w:bCs/>
          </w:rPr>
          <w:t>[AU: Author order verified online]</w:t>
        </w:r>
      </w:ins>
      <w:r w:rsidR="001F151E" w:rsidRPr="00990D1D">
        <w:rPr>
          <w:rFonts w:ascii="Times New Roman" w:hAnsi="Times New Roman" w:cs="Times New Roman"/>
        </w:rPr>
        <w:t>)</w:t>
      </w:r>
      <w:r w:rsidR="00E4066E" w:rsidRPr="00990D1D">
        <w:rPr>
          <w:rFonts w:ascii="Times New Roman" w:hAnsi="Times New Roman" w:cs="Times New Roman"/>
        </w:rPr>
        <w:t>. A strictly environmental view on changing personality may not actively change one’s self</w:t>
      </w:r>
      <w:ins w:id="104" w:author="Jackie" w:date="2020-06-18T12:16:00Z">
        <w:r w:rsidR="00720135">
          <w:rPr>
            <w:rFonts w:ascii="Times New Roman" w:hAnsi="Times New Roman" w:cs="Times New Roman"/>
          </w:rPr>
          <w:t>-</w:t>
        </w:r>
      </w:ins>
      <w:del w:id="105" w:author="Jackie" w:date="2020-06-18T12:16:00Z">
        <w:r w:rsidR="00E4066E" w:rsidRPr="00990D1D" w:rsidDel="00720135">
          <w:rPr>
            <w:rFonts w:ascii="Times New Roman" w:hAnsi="Times New Roman" w:cs="Times New Roman"/>
          </w:rPr>
          <w:delText xml:space="preserve"> </w:delText>
        </w:r>
      </w:del>
      <w:r w:rsidR="00E4066E" w:rsidRPr="00990D1D">
        <w:rPr>
          <w:rFonts w:ascii="Times New Roman" w:hAnsi="Times New Roman" w:cs="Times New Roman"/>
        </w:rPr>
        <w:t xml:space="preserve">concept. Second, each environment is perceived subjectively. In terms of changing personality, it will be difficult to create subjective equivalence from the same objective intervention. </w:t>
      </w:r>
      <w:r w:rsidR="002A16B5" w:rsidRPr="00990D1D">
        <w:rPr>
          <w:rFonts w:ascii="Times New Roman" w:hAnsi="Times New Roman" w:cs="Times New Roman"/>
        </w:rPr>
        <w:t>Third</w:t>
      </w:r>
      <w:r w:rsidR="00E4066E" w:rsidRPr="00990D1D">
        <w:rPr>
          <w:rFonts w:ascii="Times New Roman" w:hAnsi="Times New Roman" w:cs="Times New Roman"/>
        </w:rPr>
        <w:t xml:space="preserve">, as seen in decades of work on interventions for cognitive ability, the extent </w:t>
      </w:r>
      <w:r w:rsidR="00874CEE" w:rsidRPr="00990D1D">
        <w:rPr>
          <w:rFonts w:ascii="Times New Roman" w:hAnsi="Times New Roman" w:cs="Times New Roman"/>
        </w:rPr>
        <w:t xml:space="preserve">to which </w:t>
      </w:r>
      <w:r w:rsidR="00E4066E" w:rsidRPr="00990D1D">
        <w:rPr>
          <w:rFonts w:ascii="Times New Roman" w:hAnsi="Times New Roman" w:cs="Times New Roman"/>
        </w:rPr>
        <w:t>an experience impacts someone is likely to be domain specific (</w:t>
      </w:r>
      <w:r w:rsidR="00B75926" w:rsidRPr="00990D1D">
        <w:rPr>
          <w:rFonts w:ascii="Times New Roman" w:hAnsi="Times New Roman" w:cs="Times New Roman"/>
        </w:rPr>
        <w:t>Hertzog et al., 200</w:t>
      </w:r>
      <w:ins w:id="106" w:author="Jackie" w:date="2020-06-18T12:15:00Z">
        <w:r w:rsidR="00720135">
          <w:rPr>
            <w:rFonts w:ascii="Times New Roman" w:hAnsi="Times New Roman" w:cs="Times New Roman"/>
          </w:rPr>
          <w:t>8</w:t>
        </w:r>
      </w:ins>
      <w:del w:id="107" w:author="Jackie" w:date="2020-06-18T12:15:00Z">
        <w:r w:rsidR="00B75926" w:rsidRPr="00990D1D" w:rsidDel="00720135">
          <w:rPr>
            <w:rFonts w:ascii="Times New Roman" w:hAnsi="Times New Roman" w:cs="Times New Roman"/>
          </w:rPr>
          <w:delText>9</w:delText>
        </w:r>
      </w:del>
      <w:ins w:id="108" w:author="Jackie" w:date="2020-06-18T12:15:00Z">
        <w:r w:rsidR="00720135">
          <w:rPr>
            <w:rFonts w:ascii="Times New Roman" w:hAnsi="Times New Roman" w:cs="Times New Roman"/>
            <w:b/>
            <w:bCs/>
          </w:rPr>
          <w:t>[AU: Year verified online]</w:t>
        </w:r>
      </w:ins>
      <w:r w:rsidR="00E4066E" w:rsidRPr="00990D1D">
        <w:rPr>
          <w:rFonts w:ascii="Times New Roman" w:hAnsi="Times New Roman" w:cs="Times New Roman"/>
        </w:rPr>
        <w:t xml:space="preserve">). This domain specificity would suggest that narrow </w:t>
      </w:r>
      <w:r w:rsidR="00E4066E" w:rsidRPr="00990D1D">
        <w:rPr>
          <w:rFonts w:ascii="Times New Roman" w:hAnsi="Times New Roman" w:cs="Times New Roman"/>
        </w:rPr>
        <w:lastRenderedPageBreak/>
        <w:t>changes in behaviors</w:t>
      </w:r>
      <w:r w:rsidR="0035672C" w:rsidRPr="00990D1D">
        <w:rPr>
          <w:rFonts w:ascii="Times New Roman" w:hAnsi="Times New Roman" w:cs="Times New Roman"/>
        </w:rPr>
        <w:t>, thoughts</w:t>
      </w:r>
      <w:ins w:id="109" w:author="Jackie" w:date="2020-06-18T12:16:00Z">
        <w:r w:rsidR="00720135">
          <w:rPr>
            <w:rFonts w:ascii="Times New Roman" w:hAnsi="Times New Roman" w:cs="Times New Roman"/>
          </w:rPr>
          <w:t>,</w:t>
        </w:r>
      </w:ins>
      <w:r w:rsidR="0035672C" w:rsidRPr="00990D1D">
        <w:rPr>
          <w:rFonts w:ascii="Times New Roman" w:hAnsi="Times New Roman" w:cs="Times New Roman"/>
        </w:rPr>
        <w:t xml:space="preserve"> or feelings</w:t>
      </w:r>
      <w:r w:rsidR="00E4066E" w:rsidRPr="00990D1D">
        <w:rPr>
          <w:rFonts w:ascii="Times New Roman" w:hAnsi="Times New Roman" w:cs="Times New Roman"/>
        </w:rPr>
        <w:t xml:space="preserve"> </w:t>
      </w:r>
      <w:r w:rsidR="00594A8F" w:rsidRPr="00990D1D">
        <w:rPr>
          <w:rFonts w:ascii="Times New Roman" w:hAnsi="Times New Roman" w:cs="Times New Roman"/>
        </w:rPr>
        <w:t xml:space="preserve">due to an intervention </w:t>
      </w:r>
      <w:r w:rsidR="00E4066E" w:rsidRPr="00990D1D">
        <w:rPr>
          <w:rFonts w:ascii="Times New Roman" w:hAnsi="Times New Roman" w:cs="Times New Roman"/>
        </w:rPr>
        <w:t>would not lead to broad personality change</w:t>
      </w:r>
      <w:r w:rsidR="0035672C" w:rsidRPr="00990D1D">
        <w:rPr>
          <w:rFonts w:ascii="Times New Roman" w:hAnsi="Times New Roman" w:cs="Times New Roman"/>
        </w:rPr>
        <w:t xml:space="preserve"> (see Jackson &amp; Hill, </w:t>
      </w:r>
      <w:r w:rsidR="002A16B5" w:rsidRPr="00990D1D">
        <w:rPr>
          <w:rFonts w:ascii="Times New Roman" w:hAnsi="Times New Roman" w:cs="Times New Roman"/>
        </w:rPr>
        <w:t>2019</w:t>
      </w:r>
      <w:r w:rsidR="0035672C" w:rsidRPr="00990D1D">
        <w:rPr>
          <w:rFonts w:ascii="Times New Roman" w:hAnsi="Times New Roman" w:cs="Times New Roman"/>
        </w:rPr>
        <w:t>)</w:t>
      </w:r>
      <w:r w:rsidR="00E4066E" w:rsidRPr="00990D1D">
        <w:rPr>
          <w:rFonts w:ascii="Times New Roman" w:hAnsi="Times New Roman" w:cs="Times New Roman"/>
        </w:rPr>
        <w:t xml:space="preserve">. </w:t>
      </w:r>
      <w:r w:rsidR="00594A8F" w:rsidRPr="00990D1D">
        <w:rPr>
          <w:rFonts w:ascii="Times New Roman" w:hAnsi="Times New Roman" w:cs="Times New Roman"/>
        </w:rPr>
        <w:t xml:space="preserve">In other words, it </w:t>
      </w:r>
      <w:ins w:id="110" w:author="Jackie" w:date="2020-06-18T12:17:00Z">
        <w:r w:rsidR="00720135">
          <w:rPr>
            <w:rFonts w:ascii="Times New Roman" w:hAnsi="Times New Roman" w:cs="Times New Roman"/>
          </w:rPr>
          <w:t>is</w:t>
        </w:r>
      </w:ins>
      <w:del w:id="111" w:author="Jackie" w:date="2020-06-18T12:17:00Z">
        <w:r w:rsidR="00594A8F" w:rsidRPr="00990D1D" w:rsidDel="00720135">
          <w:rPr>
            <w:rFonts w:ascii="Times New Roman" w:hAnsi="Times New Roman" w:cs="Times New Roman"/>
          </w:rPr>
          <w:delText>will be</w:delText>
        </w:r>
      </w:del>
      <w:r w:rsidR="00594A8F" w:rsidRPr="00990D1D">
        <w:rPr>
          <w:rFonts w:ascii="Times New Roman" w:hAnsi="Times New Roman" w:cs="Times New Roman"/>
        </w:rPr>
        <w:t xml:space="preserve"> easier to change some narrow behaviors but more difficult to change the broad thoughts</w:t>
      </w:r>
      <w:r w:rsidR="00185E7D" w:rsidRPr="00990D1D">
        <w:rPr>
          <w:rFonts w:ascii="Times New Roman" w:hAnsi="Times New Roman" w:cs="Times New Roman"/>
        </w:rPr>
        <w:t>,</w:t>
      </w:r>
      <w:r w:rsidR="00594A8F" w:rsidRPr="00990D1D">
        <w:rPr>
          <w:rFonts w:ascii="Times New Roman" w:hAnsi="Times New Roman" w:cs="Times New Roman"/>
        </w:rPr>
        <w:t xml:space="preserve"> feelings</w:t>
      </w:r>
      <w:r w:rsidR="00185E7D" w:rsidRPr="00990D1D">
        <w:rPr>
          <w:rFonts w:ascii="Times New Roman" w:hAnsi="Times New Roman" w:cs="Times New Roman"/>
        </w:rPr>
        <w:t>,</w:t>
      </w:r>
      <w:r w:rsidR="00594A8F" w:rsidRPr="00990D1D">
        <w:rPr>
          <w:rFonts w:ascii="Times New Roman" w:hAnsi="Times New Roman" w:cs="Times New Roman"/>
        </w:rPr>
        <w:t xml:space="preserve"> and behaviors that comprise one’s personality. </w:t>
      </w:r>
      <w:r w:rsidRPr="00990D1D">
        <w:rPr>
          <w:rFonts w:ascii="Times New Roman" w:hAnsi="Times New Roman" w:cs="Times New Roman"/>
        </w:rPr>
        <w:t>Finally, when discussing changes in personality, it is possible that both personality structure and change occur</w:t>
      </w:r>
      <w:r w:rsidR="009C69BF" w:rsidRPr="00990D1D">
        <w:rPr>
          <w:rFonts w:ascii="Times New Roman" w:hAnsi="Times New Roman" w:cs="Times New Roman"/>
        </w:rPr>
        <w:t>s</w:t>
      </w:r>
      <w:r w:rsidRPr="00990D1D">
        <w:rPr>
          <w:rFonts w:ascii="Times New Roman" w:hAnsi="Times New Roman" w:cs="Times New Roman"/>
        </w:rPr>
        <w:t xml:space="preserve"> idiographically, at the individual level (Beck &amp; Jackson, 20</w:t>
      </w:r>
      <w:ins w:id="112" w:author="Jackie" w:date="2020-06-18T12:17:00Z">
        <w:r w:rsidR="00720135">
          <w:rPr>
            <w:rFonts w:ascii="Times New Roman" w:hAnsi="Times New Roman" w:cs="Times New Roman"/>
          </w:rPr>
          <w:t>20</w:t>
        </w:r>
      </w:ins>
      <w:del w:id="113" w:author="Jackie" w:date="2020-06-18T12:17:00Z">
        <w:r w:rsidRPr="00990D1D" w:rsidDel="00720135">
          <w:rPr>
            <w:rFonts w:ascii="Times New Roman" w:hAnsi="Times New Roman" w:cs="Times New Roman"/>
          </w:rPr>
          <w:delText>19</w:delText>
        </w:r>
      </w:del>
      <w:ins w:id="114" w:author="Jackie" w:date="2020-06-18T12:18:00Z">
        <w:r w:rsidR="00720135">
          <w:rPr>
            <w:rFonts w:ascii="Times New Roman" w:hAnsi="Times New Roman" w:cs="Times New Roman"/>
            <w:b/>
            <w:bCs/>
          </w:rPr>
          <w:t>[AU: Year verified online]</w:t>
        </w:r>
      </w:ins>
      <w:r w:rsidRPr="00990D1D">
        <w:rPr>
          <w:rFonts w:ascii="Times New Roman" w:hAnsi="Times New Roman" w:cs="Times New Roman"/>
        </w:rPr>
        <w:t>). If true, then the mechanisms responsible for change are person specific, resulting in the need for personalized interventions to find effects.</w:t>
      </w:r>
    </w:p>
    <w:p w14:paraId="58F4C73F" w14:textId="11C19BFB" w:rsidR="007B1558" w:rsidRDefault="00E4066E" w:rsidP="00D5186A">
      <w:pPr>
        <w:spacing w:line="480" w:lineRule="auto"/>
        <w:ind w:firstLine="720"/>
        <w:contextualSpacing/>
        <w:rPr>
          <w:rFonts w:ascii="Times New Roman" w:hAnsi="Times New Roman" w:cs="Times New Roman"/>
        </w:rPr>
      </w:pPr>
      <w:r w:rsidRPr="00990D1D">
        <w:rPr>
          <w:rFonts w:ascii="Times New Roman" w:hAnsi="Times New Roman" w:cs="Times New Roman"/>
        </w:rPr>
        <w:t xml:space="preserve">Despite these roadblocks and </w:t>
      </w:r>
      <w:r w:rsidR="00874CEE" w:rsidRPr="00990D1D">
        <w:rPr>
          <w:rFonts w:ascii="Times New Roman" w:hAnsi="Times New Roman" w:cs="Times New Roman"/>
        </w:rPr>
        <w:t xml:space="preserve">an </w:t>
      </w:r>
      <w:r w:rsidRPr="00990D1D">
        <w:rPr>
          <w:rFonts w:ascii="Times New Roman" w:hAnsi="Times New Roman" w:cs="Times New Roman"/>
        </w:rPr>
        <w:t>unclear road</w:t>
      </w:r>
      <w:ins w:id="115" w:author="Jackie" w:date="2020-06-18T12:19:00Z">
        <w:r w:rsidR="00720135">
          <w:rPr>
            <w:rFonts w:ascii="Times New Roman" w:hAnsi="Times New Roman" w:cs="Times New Roman"/>
          </w:rPr>
          <w:t xml:space="preserve"> </w:t>
        </w:r>
      </w:ins>
      <w:r w:rsidRPr="00990D1D">
        <w:rPr>
          <w:rFonts w:ascii="Times New Roman" w:hAnsi="Times New Roman" w:cs="Times New Roman"/>
        </w:rPr>
        <w:t xml:space="preserve">map </w:t>
      </w:r>
      <w:r w:rsidR="00874CEE" w:rsidRPr="00990D1D">
        <w:rPr>
          <w:rFonts w:ascii="Times New Roman" w:hAnsi="Times New Roman" w:cs="Times New Roman"/>
        </w:rPr>
        <w:t xml:space="preserve">of </w:t>
      </w:r>
      <w:r w:rsidRPr="00990D1D">
        <w:rPr>
          <w:rFonts w:ascii="Times New Roman" w:hAnsi="Times New Roman" w:cs="Times New Roman"/>
        </w:rPr>
        <w:t xml:space="preserve">how to change personality, </w:t>
      </w:r>
      <w:del w:id="116" w:author="Jackie" w:date="2020-06-18T12:19:00Z">
        <w:r w:rsidRPr="00990D1D" w:rsidDel="00720135">
          <w:rPr>
            <w:rFonts w:ascii="Times New Roman" w:hAnsi="Times New Roman" w:cs="Times New Roman"/>
          </w:rPr>
          <w:delText xml:space="preserve">there are </w:delText>
        </w:r>
      </w:del>
      <w:r w:rsidRPr="00990D1D">
        <w:rPr>
          <w:rFonts w:ascii="Times New Roman" w:hAnsi="Times New Roman" w:cs="Times New Roman"/>
        </w:rPr>
        <w:t>a number of existing interventions</w:t>
      </w:r>
      <w:del w:id="117" w:author="Jackie" w:date="2020-06-18T12:20:00Z">
        <w:r w:rsidRPr="00990D1D" w:rsidDel="00720135">
          <w:rPr>
            <w:rFonts w:ascii="Times New Roman" w:hAnsi="Times New Roman" w:cs="Times New Roman"/>
          </w:rPr>
          <w:delText xml:space="preserve"> that</w:delText>
        </w:r>
      </w:del>
      <w:r w:rsidRPr="00990D1D">
        <w:rPr>
          <w:rFonts w:ascii="Times New Roman" w:hAnsi="Times New Roman" w:cs="Times New Roman"/>
        </w:rPr>
        <w:t xml:space="preserve"> provide an indication of </w:t>
      </w:r>
      <w:r w:rsidR="0035672C" w:rsidRPr="00990D1D">
        <w:rPr>
          <w:rFonts w:ascii="Times New Roman" w:hAnsi="Times New Roman" w:cs="Times New Roman"/>
        </w:rPr>
        <w:t>the features of an effective</w:t>
      </w:r>
      <w:r w:rsidRPr="00990D1D">
        <w:rPr>
          <w:rFonts w:ascii="Times New Roman" w:hAnsi="Times New Roman" w:cs="Times New Roman"/>
        </w:rPr>
        <w:t xml:space="preserve"> personality intervention. These studies mostly </w:t>
      </w:r>
      <w:r w:rsidR="00EB6504" w:rsidRPr="00990D1D">
        <w:rPr>
          <w:rFonts w:ascii="Times New Roman" w:hAnsi="Times New Roman" w:cs="Times New Roman"/>
        </w:rPr>
        <w:t>originate</w:t>
      </w:r>
      <w:del w:id="118" w:author="Jackie" w:date="2020-06-18T12:20:00Z">
        <w:r w:rsidR="00EB6504" w:rsidRPr="00990D1D" w:rsidDel="00720135">
          <w:rPr>
            <w:rFonts w:ascii="Times New Roman" w:hAnsi="Times New Roman" w:cs="Times New Roman"/>
          </w:rPr>
          <w:delText xml:space="preserve"> </w:delText>
        </w:r>
        <w:r w:rsidRPr="00990D1D" w:rsidDel="00720135">
          <w:rPr>
            <w:rFonts w:ascii="Times New Roman" w:hAnsi="Times New Roman" w:cs="Times New Roman"/>
          </w:rPr>
          <w:delText>from</w:delText>
        </w:r>
      </w:del>
      <w:r w:rsidRPr="00990D1D">
        <w:rPr>
          <w:rFonts w:ascii="Times New Roman" w:hAnsi="Times New Roman" w:cs="Times New Roman"/>
        </w:rPr>
        <w:t xml:space="preserve"> outside </w:t>
      </w:r>
      <w:del w:id="119" w:author="Jackie" w:date="2020-06-18T12:20:00Z">
        <w:r w:rsidRPr="00990D1D" w:rsidDel="00720135">
          <w:rPr>
            <w:rFonts w:ascii="Times New Roman" w:hAnsi="Times New Roman" w:cs="Times New Roman"/>
          </w:rPr>
          <w:delText xml:space="preserve">of </w:delText>
        </w:r>
      </w:del>
      <w:r w:rsidRPr="00990D1D">
        <w:rPr>
          <w:rFonts w:ascii="Times New Roman" w:hAnsi="Times New Roman" w:cs="Times New Roman"/>
        </w:rPr>
        <w:t xml:space="preserve">the </w:t>
      </w:r>
      <w:r w:rsidR="00594A8F" w:rsidRPr="00990D1D">
        <w:rPr>
          <w:rFonts w:ascii="Times New Roman" w:hAnsi="Times New Roman" w:cs="Times New Roman"/>
        </w:rPr>
        <w:t xml:space="preserve">field of </w:t>
      </w:r>
      <w:r w:rsidRPr="00990D1D">
        <w:rPr>
          <w:rFonts w:ascii="Times New Roman" w:hAnsi="Times New Roman" w:cs="Times New Roman"/>
        </w:rPr>
        <w:t>personality and attempt to change consistent behaviors, thoughts</w:t>
      </w:r>
      <w:ins w:id="120" w:author="Jackie" w:date="2020-06-18T12:20:00Z">
        <w:r w:rsidR="00720135">
          <w:rPr>
            <w:rFonts w:ascii="Times New Roman" w:hAnsi="Times New Roman" w:cs="Times New Roman"/>
          </w:rPr>
          <w:t>,</w:t>
        </w:r>
      </w:ins>
      <w:r w:rsidRPr="00990D1D">
        <w:rPr>
          <w:rFonts w:ascii="Times New Roman" w:hAnsi="Times New Roman" w:cs="Times New Roman"/>
        </w:rPr>
        <w:t xml:space="preserve"> and/or feelings that could be considered </w:t>
      </w:r>
      <w:ins w:id="121" w:author="Jackie" w:date="2020-06-18T12:20:00Z">
        <w:r w:rsidR="00720135">
          <w:rPr>
            <w:rFonts w:ascii="Times New Roman" w:hAnsi="Times New Roman" w:cs="Times New Roman"/>
          </w:rPr>
          <w:t>“</w:t>
        </w:r>
      </w:ins>
      <w:del w:id="122" w:author="Jackie" w:date="2020-06-18T12:20:00Z">
        <w:r w:rsidRPr="00990D1D" w:rsidDel="00720135">
          <w:rPr>
            <w:rFonts w:ascii="Times New Roman" w:hAnsi="Times New Roman" w:cs="Times New Roman"/>
          </w:rPr>
          <w:delText>‘</w:delText>
        </w:r>
      </w:del>
      <w:r w:rsidRPr="00990D1D">
        <w:rPr>
          <w:rFonts w:ascii="Times New Roman" w:hAnsi="Times New Roman" w:cs="Times New Roman"/>
        </w:rPr>
        <w:t>personality</w:t>
      </w:r>
      <w:r w:rsidR="00874CEE" w:rsidRPr="00990D1D">
        <w:rPr>
          <w:rFonts w:ascii="Times New Roman" w:hAnsi="Times New Roman" w:cs="Times New Roman"/>
        </w:rPr>
        <w:t>.</w:t>
      </w:r>
      <w:ins w:id="123" w:author="Jackie" w:date="2020-06-18T12:20:00Z">
        <w:r w:rsidR="00720135">
          <w:rPr>
            <w:rFonts w:ascii="Times New Roman" w:hAnsi="Times New Roman" w:cs="Times New Roman"/>
          </w:rPr>
          <w:t>”</w:t>
        </w:r>
      </w:ins>
      <w:del w:id="124" w:author="Jackie" w:date="2020-06-18T12:20:00Z">
        <w:r w:rsidRPr="00990D1D" w:rsidDel="00720135">
          <w:rPr>
            <w:rFonts w:ascii="Times New Roman" w:hAnsi="Times New Roman" w:cs="Times New Roman"/>
          </w:rPr>
          <w:delText>’</w:delText>
        </w:r>
      </w:del>
      <w:r w:rsidR="00874CEE" w:rsidRPr="00990D1D">
        <w:rPr>
          <w:rFonts w:ascii="Times New Roman" w:hAnsi="Times New Roman" w:cs="Times New Roman"/>
        </w:rPr>
        <w:t xml:space="preserve"> It is worth noting, however, that</w:t>
      </w:r>
      <w:r w:rsidR="0035672C" w:rsidRPr="00990D1D">
        <w:rPr>
          <w:rFonts w:ascii="Times New Roman" w:hAnsi="Times New Roman" w:cs="Times New Roman"/>
        </w:rPr>
        <w:t xml:space="preserve"> in most cases</w:t>
      </w:r>
      <w:ins w:id="125" w:author="Jackie" w:date="2020-06-18T12:20:00Z">
        <w:r w:rsidR="00720135">
          <w:rPr>
            <w:rFonts w:ascii="Times New Roman" w:hAnsi="Times New Roman" w:cs="Times New Roman"/>
          </w:rPr>
          <w:t>,</w:t>
        </w:r>
      </w:ins>
      <w:r w:rsidR="0035672C" w:rsidRPr="00990D1D">
        <w:rPr>
          <w:rFonts w:ascii="Times New Roman" w:hAnsi="Times New Roman" w:cs="Times New Roman"/>
        </w:rPr>
        <w:t xml:space="preserve"> changes in personality could be considered a side effect</w:t>
      </w:r>
      <w:ins w:id="126" w:author="Jackie" w:date="2020-06-18T12:20:00Z">
        <w:r w:rsidR="00720135">
          <w:rPr>
            <w:rFonts w:ascii="Times New Roman" w:hAnsi="Times New Roman" w:cs="Times New Roman"/>
          </w:rPr>
          <w:t>,</w:t>
        </w:r>
      </w:ins>
      <w:r w:rsidR="0035672C" w:rsidRPr="00990D1D">
        <w:rPr>
          <w:rFonts w:ascii="Times New Roman" w:hAnsi="Times New Roman" w:cs="Times New Roman"/>
        </w:rPr>
        <w:t xml:space="preserve"> separate from the original intent of the intervention</w:t>
      </w:r>
      <w:r w:rsidRPr="00990D1D">
        <w:rPr>
          <w:rFonts w:ascii="Times New Roman" w:hAnsi="Times New Roman" w:cs="Times New Roman"/>
        </w:rPr>
        <w:t>. Below we describe the evidence that various interventions have had on broad behaviors, thoughts</w:t>
      </w:r>
      <w:r w:rsidR="00EB6504" w:rsidRPr="00990D1D">
        <w:rPr>
          <w:rFonts w:ascii="Times New Roman" w:hAnsi="Times New Roman" w:cs="Times New Roman"/>
        </w:rPr>
        <w:t>,</w:t>
      </w:r>
      <w:r w:rsidR="0035672C" w:rsidRPr="00990D1D">
        <w:rPr>
          <w:rFonts w:ascii="Times New Roman" w:hAnsi="Times New Roman" w:cs="Times New Roman"/>
        </w:rPr>
        <w:t xml:space="preserve"> and feelings that, in turn, may help identify what an intervention for changing personality would look like</w:t>
      </w:r>
      <w:r w:rsidRPr="00990D1D">
        <w:rPr>
          <w:rFonts w:ascii="Times New Roman" w:hAnsi="Times New Roman" w:cs="Times New Roman"/>
        </w:rPr>
        <w:t>.</w:t>
      </w:r>
    </w:p>
    <w:p w14:paraId="1EEDF5C6" w14:textId="5B334541" w:rsidR="00594A8F" w:rsidRPr="00720135" w:rsidRDefault="00720135" w:rsidP="00E4066E">
      <w:pPr>
        <w:spacing w:line="480" w:lineRule="auto"/>
        <w:contextualSpacing/>
        <w:rPr>
          <w:rFonts w:ascii="Times New Roman" w:hAnsi="Times New Roman" w:cs="Times New Roman"/>
          <w:bCs/>
          <w:rPrChange w:id="127" w:author="Jackie" w:date="2020-06-18T12:21:00Z">
            <w:rPr>
              <w:rFonts w:ascii="Times New Roman" w:hAnsi="Times New Roman" w:cs="Times New Roman"/>
              <w:b/>
            </w:rPr>
          </w:rPrChange>
        </w:rPr>
      </w:pPr>
      <w:ins w:id="128" w:author="Jackie" w:date="2020-06-18T12:21:00Z">
        <w:r>
          <w:rPr>
            <w:rFonts w:ascii="Times New Roman" w:hAnsi="Times New Roman" w:cs="Times New Roman"/>
            <w:bCs/>
          </w:rPr>
          <w:t>[a]</w:t>
        </w:r>
      </w:ins>
      <w:r w:rsidR="00594A8F" w:rsidRPr="00720135">
        <w:rPr>
          <w:rFonts w:ascii="Times New Roman" w:hAnsi="Times New Roman" w:cs="Times New Roman"/>
          <w:bCs/>
          <w:rPrChange w:id="129" w:author="Jackie" w:date="2020-06-18T12:21:00Z">
            <w:rPr>
              <w:rFonts w:ascii="Times New Roman" w:hAnsi="Times New Roman" w:cs="Times New Roman"/>
              <w:b/>
            </w:rPr>
          </w:rPrChange>
        </w:rPr>
        <w:t>Types of Personality Interventions</w:t>
      </w:r>
    </w:p>
    <w:p w14:paraId="60935D11" w14:textId="3456E596" w:rsidR="006E1816" w:rsidRPr="00740008" w:rsidRDefault="00E4066E" w:rsidP="00E4066E">
      <w:pPr>
        <w:spacing w:line="480" w:lineRule="auto"/>
        <w:contextualSpacing/>
        <w:rPr>
          <w:rFonts w:ascii="Times New Roman" w:hAnsi="Times New Roman" w:cs="Times New Roman"/>
          <w:bCs/>
          <w:i/>
        </w:rPr>
      </w:pPr>
      <w:del w:id="130" w:author="Jackie" w:date="2020-06-18T12:21:00Z">
        <w:r w:rsidRPr="00720135" w:rsidDel="00720135">
          <w:rPr>
            <w:rFonts w:ascii="Times New Roman" w:hAnsi="Times New Roman" w:cs="Times New Roman"/>
            <w:bCs/>
            <w:rPrChange w:id="131" w:author="Jackie" w:date="2020-06-18T12:21:00Z">
              <w:rPr>
                <w:rFonts w:ascii="Times New Roman" w:hAnsi="Times New Roman" w:cs="Times New Roman"/>
                <w:b/>
              </w:rPr>
            </w:rPrChange>
          </w:rPr>
          <w:tab/>
        </w:r>
        <w:r w:rsidR="006E1816" w:rsidRPr="00720135" w:rsidDel="00720135">
          <w:rPr>
            <w:rFonts w:ascii="Times New Roman" w:hAnsi="Times New Roman" w:cs="Times New Roman"/>
            <w:bCs/>
            <w:rPrChange w:id="132" w:author="Jackie" w:date="2020-06-18T12:21:00Z">
              <w:rPr>
                <w:rFonts w:ascii="Times New Roman" w:hAnsi="Times New Roman" w:cs="Times New Roman"/>
                <w:b/>
              </w:rPr>
            </w:rPrChange>
          </w:rPr>
          <w:delText>[B]</w:delText>
        </w:r>
      </w:del>
      <w:ins w:id="133" w:author="Jackie" w:date="2020-06-18T12:21:00Z">
        <w:r w:rsidR="00720135">
          <w:rPr>
            <w:rFonts w:ascii="Times New Roman" w:hAnsi="Times New Roman" w:cs="Times New Roman"/>
            <w:bCs/>
          </w:rPr>
          <w:t>[b]</w:t>
        </w:r>
      </w:ins>
      <w:r w:rsidRPr="00720135">
        <w:rPr>
          <w:rFonts w:ascii="Times New Roman" w:hAnsi="Times New Roman" w:cs="Times New Roman"/>
          <w:bCs/>
          <w:rPrChange w:id="134" w:author="Jackie" w:date="2020-06-18T12:21:00Z">
            <w:rPr>
              <w:rFonts w:ascii="Times New Roman" w:hAnsi="Times New Roman" w:cs="Times New Roman"/>
              <w:b/>
            </w:rPr>
          </w:rPrChange>
        </w:rPr>
        <w:t xml:space="preserve">Parent and </w:t>
      </w:r>
      <w:r w:rsidR="00720135" w:rsidRPr="00720135">
        <w:rPr>
          <w:rFonts w:ascii="Times New Roman" w:hAnsi="Times New Roman" w:cs="Times New Roman"/>
          <w:bCs/>
        </w:rPr>
        <w:t>School Programs</w:t>
      </w:r>
    </w:p>
    <w:p w14:paraId="70C3C8E9" w14:textId="77777777" w:rsidR="00D5186A" w:rsidRDefault="00720135" w:rsidP="00E4066E">
      <w:pPr>
        <w:spacing w:line="480" w:lineRule="auto"/>
        <w:contextualSpacing/>
        <w:rPr>
          <w:rFonts w:ascii="Times New Roman" w:hAnsi="Times New Roman" w:cs="Times New Roman"/>
        </w:rPr>
      </w:pPr>
      <w:ins w:id="135" w:author="Jackie" w:date="2020-06-18T12:21:00Z">
        <w:r>
          <w:rPr>
            <w:rFonts w:ascii="Times New Roman" w:hAnsi="Times New Roman" w:cs="Times New Roman"/>
          </w:rPr>
          <w:t>[bodyni]</w:t>
        </w:r>
      </w:ins>
      <w:r w:rsidR="00E4066E" w:rsidRPr="00990D1D">
        <w:rPr>
          <w:rFonts w:ascii="Times New Roman" w:hAnsi="Times New Roman" w:cs="Times New Roman"/>
        </w:rPr>
        <w:t xml:space="preserve">Many high-quality interventions occur in early childhood, predicated on the idea that if existing habits and tendencies exist, they can </w:t>
      </w:r>
      <w:r w:rsidR="00EB6504" w:rsidRPr="00990D1D">
        <w:rPr>
          <w:rFonts w:ascii="Times New Roman" w:hAnsi="Times New Roman" w:cs="Times New Roman"/>
        </w:rPr>
        <w:t xml:space="preserve">more </w:t>
      </w:r>
      <w:r w:rsidR="00E4066E" w:rsidRPr="00990D1D">
        <w:rPr>
          <w:rFonts w:ascii="Times New Roman" w:hAnsi="Times New Roman" w:cs="Times New Roman"/>
        </w:rPr>
        <w:t xml:space="preserve">easily </w:t>
      </w:r>
      <w:r w:rsidR="00EB6504" w:rsidRPr="00990D1D">
        <w:rPr>
          <w:rFonts w:ascii="Times New Roman" w:hAnsi="Times New Roman" w:cs="Times New Roman"/>
        </w:rPr>
        <w:t xml:space="preserve">be </w:t>
      </w:r>
      <w:r w:rsidR="00E4066E" w:rsidRPr="00990D1D">
        <w:rPr>
          <w:rFonts w:ascii="Times New Roman" w:hAnsi="Times New Roman" w:cs="Times New Roman"/>
        </w:rPr>
        <w:t xml:space="preserve">overwritten due to the </w:t>
      </w:r>
      <w:r w:rsidR="00EB6504" w:rsidRPr="00990D1D">
        <w:rPr>
          <w:rFonts w:ascii="Times New Roman" w:hAnsi="Times New Roman" w:cs="Times New Roman"/>
        </w:rPr>
        <w:t xml:space="preserve">“newness” </w:t>
      </w:r>
      <w:r w:rsidR="00E4066E" w:rsidRPr="00990D1D">
        <w:rPr>
          <w:rFonts w:ascii="Times New Roman" w:hAnsi="Times New Roman" w:cs="Times New Roman"/>
        </w:rPr>
        <w:t>of a child’s personality</w:t>
      </w:r>
      <w:r w:rsidR="00EB6504" w:rsidRPr="00990D1D">
        <w:rPr>
          <w:rFonts w:ascii="Times New Roman" w:hAnsi="Times New Roman" w:cs="Times New Roman"/>
        </w:rPr>
        <w:t xml:space="preserve"> relative to </w:t>
      </w:r>
      <w:ins w:id="136" w:author="Jackie" w:date="2020-06-18T12:22:00Z">
        <w:r>
          <w:rPr>
            <w:rFonts w:ascii="Times New Roman" w:hAnsi="Times New Roman" w:cs="Times New Roman"/>
          </w:rPr>
          <w:t xml:space="preserve">that of </w:t>
        </w:r>
      </w:ins>
      <w:r w:rsidR="00EB6504" w:rsidRPr="00990D1D">
        <w:rPr>
          <w:rFonts w:ascii="Times New Roman" w:hAnsi="Times New Roman" w:cs="Times New Roman"/>
        </w:rPr>
        <w:t>an adult</w:t>
      </w:r>
      <w:del w:id="137" w:author="Jackie" w:date="2020-06-18T12:22:00Z">
        <w:r w:rsidR="00EB6504" w:rsidRPr="00990D1D" w:rsidDel="00720135">
          <w:rPr>
            <w:rFonts w:ascii="Times New Roman" w:hAnsi="Times New Roman" w:cs="Times New Roman"/>
          </w:rPr>
          <w:delText>’s</w:delText>
        </w:r>
      </w:del>
      <w:r w:rsidR="00E4066E" w:rsidRPr="00990D1D">
        <w:rPr>
          <w:rFonts w:ascii="Times New Roman" w:hAnsi="Times New Roman" w:cs="Times New Roman"/>
        </w:rPr>
        <w:t>. These interventions take advantage of the fact that a child’s life is almost completely dictated by</w:t>
      </w:r>
      <w:ins w:id="138" w:author="Jackie" w:date="2020-06-18T12:22:00Z">
        <w:r>
          <w:rPr>
            <w:rFonts w:ascii="Times New Roman" w:hAnsi="Times New Roman" w:cs="Times New Roman"/>
          </w:rPr>
          <w:t xml:space="preserve"> his or her</w:t>
        </w:r>
      </w:ins>
      <w:del w:id="139" w:author="Jackie" w:date="2020-06-18T12:22:00Z">
        <w:r w:rsidR="00E4066E" w:rsidRPr="00990D1D" w:rsidDel="00720135">
          <w:rPr>
            <w:rFonts w:ascii="Times New Roman" w:hAnsi="Times New Roman" w:cs="Times New Roman"/>
          </w:rPr>
          <w:delText xml:space="preserve"> their</w:delText>
        </w:r>
      </w:del>
      <w:r w:rsidR="00E4066E" w:rsidRPr="00990D1D">
        <w:rPr>
          <w:rFonts w:ascii="Times New Roman" w:hAnsi="Times New Roman" w:cs="Times New Roman"/>
        </w:rPr>
        <w:t xml:space="preserve"> guardians, thus allowing for interventions </w:t>
      </w:r>
      <w:r w:rsidR="009504C4" w:rsidRPr="00990D1D">
        <w:rPr>
          <w:rFonts w:ascii="Times New Roman" w:hAnsi="Times New Roman" w:cs="Times New Roman"/>
        </w:rPr>
        <w:t xml:space="preserve">that target </w:t>
      </w:r>
      <w:r w:rsidR="00E4066E" w:rsidRPr="00990D1D">
        <w:rPr>
          <w:rFonts w:ascii="Times New Roman" w:hAnsi="Times New Roman" w:cs="Times New Roman"/>
        </w:rPr>
        <w:t xml:space="preserve">multiple aspects of a child’s life, from the family environment to the school environment. In addition to being presumed to be more malleable, childhood </w:t>
      </w:r>
      <w:r w:rsidR="00E4066E" w:rsidRPr="00990D1D">
        <w:rPr>
          <w:rFonts w:ascii="Times New Roman" w:hAnsi="Times New Roman" w:cs="Times New Roman"/>
        </w:rPr>
        <w:lastRenderedPageBreak/>
        <w:t xml:space="preserve">interventions are also sold </w:t>
      </w:r>
      <w:r w:rsidR="009504C4" w:rsidRPr="00990D1D">
        <w:rPr>
          <w:rFonts w:ascii="Times New Roman" w:hAnsi="Times New Roman" w:cs="Times New Roman"/>
        </w:rPr>
        <w:t>as cost-effective</w:t>
      </w:r>
      <w:ins w:id="140" w:author="Jackie" w:date="2020-06-18T12:23:00Z">
        <w:r>
          <w:rPr>
            <w:rFonts w:ascii="Times New Roman" w:hAnsi="Times New Roman" w:cs="Times New Roman"/>
          </w:rPr>
          <w:t>: E</w:t>
        </w:r>
      </w:ins>
      <w:del w:id="141" w:author="Jackie" w:date="2020-06-18T12:23:00Z">
        <w:r w:rsidR="009504C4" w:rsidRPr="00990D1D" w:rsidDel="00720135">
          <w:rPr>
            <w:rFonts w:ascii="Times New Roman" w:hAnsi="Times New Roman" w:cs="Times New Roman"/>
          </w:rPr>
          <w:delText xml:space="preserve"> – e</w:delText>
        </w:r>
      </w:del>
      <w:r w:rsidR="009504C4" w:rsidRPr="00990D1D">
        <w:rPr>
          <w:rFonts w:ascii="Times New Roman" w:hAnsi="Times New Roman" w:cs="Times New Roman"/>
        </w:rPr>
        <w:t>arly intervention provides mor</w:t>
      </w:r>
      <w:r w:rsidR="00185E7D" w:rsidRPr="00990D1D">
        <w:rPr>
          <w:rFonts w:ascii="Times New Roman" w:hAnsi="Times New Roman" w:cs="Times New Roman"/>
        </w:rPr>
        <w:t>e long-</w:t>
      </w:r>
      <w:r w:rsidR="009504C4" w:rsidRPr="00990D1D">
        <w:rPr>
          <w:rFonts w:ascii="Times New Roman" w:hAnsi="Times New Roman" w:cs="Times New Roman"/>
        </w:rPr>
        <w:t>term effects due to the cumulative nature of most life outcomes</w:t>
      </w:r>
      <w:r w:rsidR="00E4066E" w:rsidRPr="00990D1D">
        <w:rPr>
          <w:rFonts w:ascii="Times New Roman" w:hAnsi="Times New Roman" w:cs="Times New Roman"/>
        </w:rPr>
        <w:t xml:space="preserve"> (Heckman, 2006).</w:t>
      </w:r>
    </w:p>
    <w:p w14:paraId="444E15C9" w14:textId="2F0F15CB" w:rsidR="00D5186A" w:rsidRPr="00D5186A" w:rsidRDefault="00EA4B80" w:rsidP="00D5186A">
      <w:pPr>
        <w:spacing w:line="480" w:lineRule="auto"/>
        <w:ind w:firstLine="720"/>
        <w:contextualSpacing/>
        <w:rPr>
          <w:rFonts w:ascii="Times New Roman" w:hAnsi="Times New Roman" w:cs="Times New Roman"/>
        </w:rPr>
      </w:pPr>
      <w:r w:rsidRPr="00990D1D">
        <w:rPr>
          <w:rFonts w:ascii="Times New Roman" w:hAnsi="Times New Roman" w:cs="Times New Roman"/>
          <w:color w:val="000000" w:themeColor="text1"/>
        </w:rPr>
        <w:t>Several</w:t>
      </w:r>
      <w:r w:rsidR="00EB6504" w:rsidRPr="00990D1D">
        <w:rPr>
          <w:rFonts w:ascii="Times New Roman" w:hAnsi="Times New Roman" w:cs="Times New Roman"/>
          <w:color w:val="000000" w:themeColor="text1"/>
        </w:rPr>
        <w:t xml:space="preserve"> </w:t>
      </w:r>
      <w:r w:rsidR="00E4066E" w:rsidRPr="00990D1D">
        <w:rPr>
          <w:rFonts w:ascii="Times New Roman" w:hAnsi="Times New Roman" w:cs="Times New Roman"/>
          <w:color w:val="000000" w:themeColor="text1"/>
        </w:rPr>
        <w:t xml:space="preserve">series of studies </w:t>
      </w:r>
      <w:r w:rsidR="009504C4" w:rsidRPr="00990D1D">
        <w:rPr>
          <w:rFonts w:ascii="Times New Roman" w:hAnsi="Times New Roman" w:cs="Times New Roman"/>
          <w:color w:val="000000" w:themeColor="text1"/>
        </w:rPr>
        <w:t xml:space="preserve">have </w:t>
      </w:r>
      <w:r w:rsidR="00E4066E" w:rsidRPr="00990D1D">
        <w:rPr>
          <w:rFonts w:ascii="Times New Roman" w:hAnsi="Times New Roman" w:cs="Times New Roman"/>
          <w:color w:val="000000" w:themeColor="text1"/>
        </w:rPr>
        <w:t>focused on improving childhood mental and physical health. For example, the Nurse</w:t>
      </w:r>
      <w:ins w:id="142" w:author="Jackie" w:date="2020-06-18T12:25:00Z">
        <w:r w:rsidR="00720135">
          <w:rPr>
            <w:rFonts w:ascii="Times New Roman" w:hAnsi="Times New Roman" w:cs="Times New Roman"/>
          </w:rPr>
          <w:t>–</w:t>
        </w:r>
      </w:ins>
      <w:del w:id="143" w:author="Jackie" w:date="2020-06-18T12:25:00Z">
        <w:r w:rsidR="00E4066E" w:rsidRPr="00990D1D" w:rsidDel="00720135">
          <w:rPr>
            <w:rFonts w:ascii="Times New Roman" w:hAnsi="Times New Roman" w:cs="Times New Roman"/>
            <w:color w:val="000000" w:themeColor="text1"/>
          </w:rPr>
          <w:delText>-</w:delText>
        </w:r>
      </w:del>
      <w:r w:rsidR="00E4066E" w:rsidRPr="00990D1D">
        <w:rPr>
          <w:rFonts w:ascii="Times New Roman" w:hAnsi="Times New Roman" w:cs="Times New Roman"/>
          <w:color w:val="000000" w:themeColor="text1"/>
        </w:rPr>
        <w:t>Family</w:t>
      </w:r>
      <w:ins w:id="144" w:author="Jackie" w:date="2020-06-18T12:25:00Z">
        <w:r w:rsidR="00720135">
          <w:rPr>
            <w:rFonts w:ascii="Times New Roman" w:hAnsi="Times New Roman" w:cs="Times New Roman"/>
            <w:color w:val="000000" w:themeColor="text1"/>
          </w:rPr>
          <w:t xml:space="preserve"> </w:t>
        </w:r>
      </w:ins>
      <w:del w:id="145" w:author="Jackie" w:date="2020-06-18T12:25:00Z">
        <w:r w:rsidR="00E4066E" w:rsidRPr="00990D1D" w:rsidDel="00720135">
          <w:rPr>
            <w:rFonts w:ascii="Times New Roman" w:hAnsi="Times New Roman" w:cs="Times New Roman"/>
            <w:color w:val="000000" w:themeColor="text1"/>
          </w:rPr>
          <w:delText>-</w:delText>
        </w:r>
      </w:del>
      <w:r w:rsidR="00E4066E" w:rsidRPr="00990D1D">
        <w:rPr>
          <w:rFonts w:ascii="Times New Roman" w:hAnsi="Times New Roman" w:cs="Times New Roman"/>
          <w:color w:val="000000" w:themeColor="text1"/>
        </w:rPr>
        <w:t xml:space="preserve">Partnership </w:t>
      </w:r>
      <w:ins w:id="146" w:author="Jackie" w:date="2020-06-18T12:25:00Z">
        <w:r w:rsidR="00720135">
          <w:rPr>
            <w:rFonts w:ascii="Times New Roman" w:hAnsi="Times New Roman" w:cs="Times New Roman"/>
            <w:color w:val="000000" w:themeColor="text1"/>
          </w:rPr>
          <w:t xml:space="preserve">program </w:t>
        </w:r>
      </w:ins>
      <w:r w:rsidR="00E4066E" w:rsidRPr="00990D1D">
        <w:rPr>
          <w:rFonts w:ascii="Times New Roman" w:hAnsi="Times New Roman" w:cs="Times New Roman"/>
          <w:color w:val="000000" w:themeColor="text1"/>
        </w:rPr>
        <w:t>provides low-income</w:t>
      </w:r>
      <w:ins w:id="147" w:author="Jackie" w:date="2020-06-18T12:25:00Z">
        <w:r w:rsidR="00720135">
          <w:rPr>
            <w:rFonts w:ascii="Times New Roman" w:hAnsi="Times New Roman" w:cs="Times New Roman"/>
            <w:color w:val="000000" w:themeColor="text1"/>
          </w:rPr>
          <w:t>,</w:t>
        </w:r>
      </w:ins>
      <w:r w:rsidR="00E4066E" w:rsidRPr="00990D1D">
        <w:rPr>
          <w:rFonts w:ascii="Times New Roman" w:hAnsi="Times New Roman" w:cs="Times New Roman"/>
          <w:color w:val="000000" w:themeColor="text1"/>
        </w:rPr>
        <w:t xml:space="preserve"> </w:t>
      </w:r>
      <w:r w:rsidRPr="00990D1D">
        <w:rPr>
          <w:rFonts w:ascii="Times New Roman" w:hAnsi="Times New Roman" w:cs="Times New Roman"/>
          <w:color w:val="000000" w:themeColor="text1"/>
        </w:rPr>
        <w:t>first-time</w:t>
      </w:r>
      <w:r w:rsidR="00E4066E" w:rsidRPr="00990D1D">
        <w:rPr>
          <w:rFonts w:ascii="Times New Roman" w:hAnsi="Times New Roman" w:cs="Times New Roman"/>
          <w:color w:val="000000" w:themeColor="text1"/>
        </w:rPr>
        <w:t xml:space="preserve"> mothers with pre- and post</w:t>
      </w:r>
      <w:del w:id="148" w:author="Jackie" w:date="2020-06-18T12:25:00Z">
        <w:r w:rsidR="00E4066E" w:rsidRPr="00990D1D" w:rsidDel="00720135">
          <w:rPr>
            <w:rFonts w:ascii="Times New Roman" w:hAnsi="Times New Roman" w:cs="Times New Roman"/>
            <w:color w:val="000000" w:themeColor="text1"/>
          </w:rPr>
          <w:delText>-</w:delText>
        </w:r>
      </w:del>
      <w:r w:rsidR="00E4066E" w:rsidRPr="00990D1D">
        <w:rPr>
          <w:rFonts w:ascii="Times New Roman" w:hAnsi="Times New Roman" w:cs="Times New Roman"/>
          <w:color w:val="000000" w:themeColor="text1"/>
        </w:rPr>
        <w:t xml:space="preserve">natal education and home visits from nurses until the child reaches </w:t>
      </w:r>
      <w:ins w:id="149" w:author="Jackie" w:date="2020-06-18T12:25:00Z">
        <w:r w:rsidR="00387DD4">
          <w:rPr>
            <w:rFonts w:ascii="Times New Roman" w:hAnsi="Times New Roman" w:cs="Times New Roman"/>
            <w:color w:val="000000" w:themeColor="text1"/>
          </w:rPr>
          <w:t>2</w:t>
        </w:r>
      </w:ins>
      <w:del w:id="150" w:author="Jackie" w:date="2020-06-18T12:25:00Z">
        <w:r w:rsidR="00E4066E" w:rsidRPr="00990D1D" w:rsidDel="00387DD4">
          <w:rPr>
            <w:rFonts w:ascii="Times New Roman" w:hAnsi="Times New Roman" w:cs="Times New Roman"/>
            <w:color w:val="000000" w:themeColor="text1"/>
          </w:rPr>
          <w:delText>two</w:delText>
        </w:r>
      </w:del>
      <w:r w:rsidR="00E4066E" w:rsidRPr="00990D1D">
        <w:rPr>
          <w:rFonts w:ascii="Times New Roman" w:hAnsi="Times New Roman" w:cs="Times New Roman"/>
          <w:color w:val="000000" w:themeColor="text1"/>
        </w:rPr>
        <w:t xml:space="preserve"> years of age. Follow</w:t>
      </w:r>
      <w:r w:rsidRPr="00990D1D">
        <w:rPr>
          <w:rFonts w:ascii="Times New Roman" w:hAnsi="Times New Roman" w:cs="Times New Roman"/>
          <w:color w:val="000000" w:themeColor="text1"/>
        </w:rPr>
        <w:t>-</w:t>
      </w:r>
      <w:r w:rsidR="00E4066E" w:rsidRPr="00990D1D">
        <w:rPr>
          <w:rFonts w:ascii="Times New Roman" w:hAnsi="Times New Roman" w:cs="Times New Roman"/>
          <w:color w:val="000000" w:themeColor="text1"/>
        </w:rPr>
        <w:t>ups indicate potential impact on personality in adolescence, with program participants being less likely to engage in risky smoking, alcohol, or sexual behavior and to have been arrested (Olds et al., 1998). Similarly, the Chicago Child</w:t>
      </w:r>
      <w:ins w:id="151" w:author="Jackie" w:date="2020-06-18T12:28:00Z">
        <w:r w:rsidR="00387DD4">
          <w:rPr>
            <w:rFonts w:ascii="Times New Roman" w:hAnsi="Times New Roman" w:cs="Times New Roman"/>
          </w:rPr>
          <w:t>–</w:t>
        </w:r>
      </w:ins>
      <w:del w:id="152" w:author="Jackie" w:date="2020-06-18T12:28:00Z">
        <w:r w:rsidR="00E4066E" w:rsidRPr="00990D1D" w:rsidDel="00387DD4">
          <w:rPr>
            <w:rFonts w:ascii="Times New Roman" w:hAnsi="Times New Roman" w:cs="Times New Roman"/>
            <w:color w:val="000000" w:themeColor="text1"/>
          </w:rPr>
          <w:delText xml:space="preserve"> </w:delText>
        </w:r>
      </w:del>
      <w:r w:rsidR="00E4066E" w:rsidRPr="00990D1D">
        <w:rPr>
          <w:rFonts w:ascii="Times New Roman" w:hAnsi="Times New Roman" w:cs="Times New Roman"/>
          <w:color w:val="000000" w:themeColor="text1"/>
        </w:rPr>
        <w:t xml:space="preserve">Parent Centers (CPC) program </w:t>
      </w:r>
      <w:r w:rsidR="00C54386" w:rsidRPr="00990D1D">
        <w:rPr>
          <w:rFonts w:ascii="Times New Roman" w:hAnsi="Times New Roman" w:cs="Times New Roman"/>
          <w:color w:val="000000" w:themeColor="text1"/>
        </w:rPr>
        <w:t>creates a</w:t>
      </w:r>
      <w:r w:rsidR="009504C4" w:rsidRPr="00990D1D">
        <w:rPr>
          <w:rFonts w:ascii="Times New Roman" w:hAnsi="Times New Roman" w:cs="Times New Roman"/>
          <w:color w:val="000000" w:themeColor="text1"/>
        </w:rPr>
        <w:t xml:space="preserve"> </w:t>
      </w:r>
      <w:r w:rsidR="00E4066E" w:rsidRPr="00990D1D">
        <w:rPr>
          <w:rFonts w:ascii="Times New Roman" w:hAnsi="Times New Roman" w:cs="Times New Roman"/>
          <w:color w:val="000000" w:themeColor="text1"/>
        </w:rPr>
        <w:t xml:space="preserve">stable environment </w:t>
      </w:r>
      <w:r w:rsidR="00C54386" w:rsidRPr="00990D1D">
        <w:rPr>
          <w:rFonts w:ascii="Times New Roman" w:hAnsi="Times New Roman" w:cs="Times New Roman"/>
          <w:color w:val="000000" w:themeColor="text1"/>
        </w:rPr>
        <w:t>so as to</w:t>
      </w:r>
      <w:r w:rsidR="00E4066E" w:rsidRPr="00990D1D">
        <w:rPr>
          <w:rFonts w:ascii="Times New Roman" w:hAnsi="Times New Roman" w:cs="Times New Roman"/>
          <w:color w:val="000000" w:themeColor="text1"/>
        </w:rPr>
        <w:t xml:space="preserve"> promote </w:t>
      </w:r>
      <w:r w:rsidR="00C54386" w:rsidRPr="00990D1D">
        <w:rPr>
          <w:rFonts w:ascii="Times New Roman" w:hAnsi="Times New Roman" w:cs="Times New Roman"/>
          <w:color w:val="000000" w:themeColor="text1"/>
        </w:rPr>
        <w:t xml:space="preserve">optimal </w:t>
      </w:r>
      <w:r w:rsidR="00E4066E" w:rsidRPr="00990D1D">
        <w:rPr>
          <w:rFonts w:ascii="Times New Roman" w:hAnsi="Times New Roman" w:cs="Times New Roman"/>
          <w:color w:val="000000" w:themeColor="text1"/>
        </w:rPr>
        <w:t>academic and behavioral development (Reynolds</w:t>
      </w:r>
      <w:ins w:id="153" w:author="Jackie" w:date="2020-06-18T12:27:00Z">
        <w:r w:rsidR="00387DD4">
          <w:rPr>
            <w:rFonts w:ascii="Times New Roman" w:hAnsi="Times New Roman" w:cs="Times New Roman"/>
            <w:color w:val="000000" w:themeColor="text1"/>
          </w:rPr>
          <w:t>, Temple, Robertson, &amp; Mann</w:t>
        </w:r>
      </w:ins>
      <w:del w:id="154" w:author="Jackie" w:date="2020-06-18T12:27:00Z">
        <w:r w:rsidR="00E4066E" w:rsidRPr="00990D1D" w:rsidDel="00387DD4">
          <w:rPr>
            <w:rFonts w:ascii="Times New Roman" w:hAnsi="Times New Roman" w:cs="Times New Roman"/>
            <w:color w:val="000000" w:themeColor="text1"/>
          </w:rPr>
          <w:delText xml:space="preserve"> et al.</w:delText>
        </w:r>
      </w:del>
      <w:r w:rsidR="00E4066E" w:rsidRPr="00990D1D">
        <w:rPr>
          <w:rFonts w:ascii="Times New Roman" w:hAnsi="Times New Roman" w:cs="Times New Roman"/>
          <w:color w:val="000000" w:themeColor="text1"/>
        </w:rPr>
        <w:t>, 2002</w:t>
      </w:r>
      <w:r w:rsidR="00C54386" w:rsidRPr="00990D1D">
        <w:rPr>
          <w:rFonts w:ascii="Times New Roman" w:hAnsi="Times New Roman" w:cs="Times New Roman"/>
          <w:color w:val="000000" w:themeColor="text1"/>
        </w:rPr>
        <w:t>) a</w:t>
      </w:r>
      <w:ins w:id="155" w:author="Jackie" w:date="2020-06-18T12:31:00Z">
        <w:r w:rsidR="00387DD4">
          <w:rPr>
            <w:rFonts w:ascii="Times New Roman" w:hAnsi="Times New Roman" w:cs="Times New Roman"/>
            <w:color w:val="000000" w:themeColor="text1"/>
          </w:rPr>
          <w:t>nd</w:t>
        </w:r>
      </w:ins>
      <w:del w:id="156" w:author="Jackie" w:date="2020-06-18T12:31:00Z">
        <w:r w:rsidR="00C54386" w:rsidRPr="00990D1D" w:rsidDel="00387DD4">
          <w:rPr>
            <w:rFonts w:ascii="Times New Roman" w:hAnsi="Times New Roman" w:cs="Times New Roman"/>
            <w:color w:val="000000" w:themeColor="text1"/>
          </w:rPr>
          <w:delText>s</w:delText>
        </w:r>
      </w:del>
      <w:r w:rsidR="00C54386" w:rsidRPr="00990D1D">
        <w:rPr>
          <w:rFonts w:ascii="Times New Roman" w:hAnsi="Times New Roman" w:cs="Times New Roman"/>
          <w:color w:val="000000" w:themeColor="text1"/>
        </w:rPr>
        <w:t xml:space="preserve"> is associated with better</w:t>
      </w:r>
      <w:r w:rsidR="00E4066E" w:rsidRPr="00990D1D">
        <w:rPr>
          <w:rFonts w:ascii="Times New Roman" w:hAnsi="Times New Roman" w:cs="Times New Roman"/>
          <w:color w:val="000000" w:themeColor="text1"/>
        </w:rPr>
        <w:t xml:space="preserve"> </w:t>
      </w:r>
      <w:r w:rsidR="00C54386" w:rsidRPr="00990D1D">
        <w:rPr>
          <w:rFonts w:ascii="Times New Roman" w:hAnsi="Times New Roman" w:cs="Times New Roman"/>
          <w:color w:val="000000" w:themeColor="text1"/>
        </w:rPr>
        <w:t>graduation rates and reduced</w:t>
      </w:r>
      <w:r w:rsidR="00E4066E" w:rsidRPr="00990D1D">
        <w:rPr>
          <w:rFonts w:ascii="Times New Roman" w:hAnsi="Times New Roman" w:cs="Times New Roman"/>
          <w:color w:val="000000" w:themeColor="text1"/>
        </w:rPr>
        <w:t xml:space="preserve"> </w:t>
      </w:r>
      <w:r w:rsidR="00C54386" w:rsidRPr="00990D1D">
        <w:rPr>
          <w:rFonts w:ascii="Times New Roman" w:hAnsi="Times New Roman" w:cs="Times New Roman"/>
          <w:color w:val="000000" w:themeColor="text1"/>
        </w:rPr>
        <w:t xml:space="preserve">arrest rates </w:t>
      </w:r>
      <w:r w:rsidR="00E4066E" w:rsidRPr="00990D1D">
        <w:rPr>
          <w:rFonts w:ascii="Times New Roman" w:hAnsi="Times New Roman" w:cs="Times New Roman"/>
          <w:color w:val="000000" w:themeColor="text1"/>
        </w:rPr>
        <w:t xml:space="preserve">(Reynolds, Ou, &amp; Topitzes, 2004). </w:t>
      </w:r>
      <w:r w:rsidR="00C54386" w:rsidRPr="00990D1D">
        <w:rPr>
          <w:rFonts w:ascii="Times New Roman" w:hAnsi="Times New Roman" w:cs="Times New Roman"/>
          <w:color w:val="000000" w:themeColor="text1"/>
        </w:rPr>
        <w:t>Studies such as these indicate</w:t>
      </w:r>
      <w:r w:rsidR="00E4066E" w:rsidRPr="00990D1D">
        <w:rPr>
          <w:rFonts w:ascii="Times New Roman" w:hAnsi="Times New Roman" w:cs="Times New Roman"/>
          <w:color w:val="000000" w:themeColor="text1"/>
        </w:rPr>
        <w:t xml:space="preserve"> that early interventions can have later life influences,</w:t>
      </w:r>
      <w:r w:rsidR="00DE0256" w:rsidRPr="00990D1D">
        <w:rPr>
          <w:rFonts w:ascii="Times New Roman" w:hAnsi="Times New Roman" w:cs="Times New Roman"/>
          <w:color w:val="000000" w:themeColor="text1"/>
        </w:rPr>
        <w:t xml:space="preserve"> potentially via personality,</w:t>
      </w:r>
      <w:r w:rsidR="00E4066E" w:rsidRPr="00990D1D">
        <w:rPr>
          <w:rFonts w:ascii="Times New Roman" w:hAnsi="Times New Roman" w:cs="Times New Roman"/>
          <w:color w:val="000000" w:themeColor="text1"/>
        </w:rPr>
        <w:t xml:space="preserve"> but the mechanism</w:t>
      </w:r>
      <w:r w:rsidR="00C54386" w:rsidRPr="00990D1D">
        <w:rPr>
          <w:rFonts w:ascii="Times New Roman" w:hAnsi="Times New Roman" w:cs="Times New Roman"/>
          <w:color w:val="000000" w:themeColor="text1"/>
        </w:rPr>
        <w:t>s</w:t>
      </w:r>
      <w:r w:rsidR="00E4066E" w:rsidRPr="00990D1D">
        <w:rPr>
          <w:rFonts w:ascii="Times New Roman" w:hAnsi="Times New Roman" w:cs="Times New Roman"/>
          <w:color w:val="000000" w:themeColor="text1"/>
        </w:rPr>
        <w:t xml:space="preserve"> responsible </w:t>
      </w:r>
      <w:r w:rsidR="00DE0256" w:rsidRPr="00990D1D">
        <w:rPr>
          <w:rFonts w:ascii="Times New Roman" w:hAnsi="Times New Roman" w:cs="Times New Roman"/>
          <w:color w:val="000000" w:themeColor="text1"/>
        </w:rPr>
        <w:t>could operate</w:t>
      </w:r>
      <w:r w:rsidR="00E4066E" w:rsidRPr="00990D1D">
        <w:rPr>
          <w:rFonts w:ascii="Times New Roman" w:hAnsi="Times New Roman" w:cs="Times New Roman"/>
          <w:color w:val="000000" w:themeColor="text1"/>
        </w:rPr>
        <w:t xml:space="preserve"> through pathways</w:t>
      </w:r>
      <w:r w:rsidR="00C54386" w:rsidRPr="00990D1D">
        <w:rPr>
          <w:rFonts w:ascii="Times New Roman" w:hAnsi="Times New Roman" w:cs="Times New Roman"/>
          <w:color w:val="000000" w:themeColor="text1"/>
        </w:rPr>
        <w:t xml:space="preserve"> other than personality</w:t>
      </w:r>
      <w:r w:rsidR="00E4066E" w:rsidRPr="00990D1D">
        <w:rPr>
          <w:rFonts w:ascii="Times New Roman" w:hAnsi="Times New Roman" w:cs="Times New Roman"/>
          <w:color w:val="000000" w:themeColor="text1"/>
        </w:rPr>
        <w:t xml:space="preserve">. </w:t>
      </w:r>
      <w:r w:rsidR="00C54386" w:rsidRPr="00990D1D">
        <w:rPr>
          <w:rFonts w:ascii="Times New Roman" w:hAnsi="Times New Roman" w:cs="Times New Roman"/>
          <w:color w:val="000000" w:themeColor="text1"/>
        </w:rPr>
        <w:t>T</w:t>
      </w:r>
      <w:r w:rsidR="00E4066E" w:rsidRPr="00990D1D">
        <w:rPr>
          <w:rFonts w:ascii="Times New Roman" w:hAnsi="Times New Roman" w:cs="Times New Roman"/>
          <w:color w:val="000000" w:themeColor="text1"/>
        </w:rPr>
        <w:t>he Carolina Abecedarian Project (Campbell et al., 2014</w:t>
      </w:r>
      <w:ins w:id="157" w:author="Jackie" w:date="2020-06-18T12:27:00Z">
        <w:r w:rsidR="00387DD4">
          <w:rPr>
            <w:rFonts w:ascii="Times New Roman" w:hAnsi="Times New Roman" w:cs="Times New Roman"/>
            <w:b/>
            <w:bCs/>
            <w:color w:val="000000" w:themeColor="text1"/>
          </w:rPr>
          <w:t>[AU: Add this to</w:t>
        </w:r>
      </w:ins>
      <w:ins w:id="158" w:author="Jackie" w:date="2020-06-18T12:28:00Z">
        <w:r w:rsidR="00387DD4">
          <w:rPr>
            <w:rFonts w:ascii="Times New Roman" w:hAnsi="Times New Roman" w:cs="Times New Roman"/>
            <w:b/>
            <w:bCs/>
            <w:color w:val="000000" w:themeColor="text1"/>
          </w:rPr>
          <w:t xml:space="preserve"> the references list; here on first mention, name authors if there are 5 or fewer of </w:t>
        </w:r>
        <w:commentRangeStart w:id="159"/>
        <w:r w:rsidR="00387DD4">
          <w:rPr>
            <w:rFonts w:ascii="Times New Roman" w:hAnsi="Times New Roman" w:cs="Times New Roman"/>
            <w:b/>
            <w:bCs/>
            <w:color w:val="000000" w:themeColor="text1"/>
          </w:rPr>
          <w:t>them</w:t>
        </w:r>
      </w:ins>
      <w:commentRangeEnd w:id="159"/>
      <w:r w:rsidR="00A85A4D">
        <w:rPr>
          <w:rStyle w:val="CommentReference"/>
        </w:rPr>
        <w:commentReference w:id="159"/>
      </w:r>
      <w:ins w:id="160" w:author="Jackie" w:date="2020-06-18T12:28:00Z">
        <w:r w:rsidR="00387DD4">
          <w:rPr>
            <w:rFonts w:ascii="Times New Roman" w:hAnsi="Times New Roman" w:cs="Times New Roman"/>
            <w:b/>
            <w:bCs/>
            <w:color w:val="000000" w:themeColor="text1"/>
          </w:rPr>
          <w:t>]</w:t>
        </w:r>
      </w:ins>
      <w:r w:rsidR="00E4066E" w:rsidRPr="00990D1D">
        <w:rPr>
          <w:rFonts w:ascii="Times New Roman" w:hAnsi="Times New Roman" w:cs="Times New Roman"/>
          <w:color w:val="000000" w:themeColor="text1"/>
        </w:rPr>
        <w:t>) f</w:t>
      </w:r>
      <w:ins w:id="161" w:author="Jackie" w:date="2020-06-18T12:31:00Z">
        <w:r w:rsidR="00387DD4">
          <w:rPr>
            <w:rFonts w:ascii="Times New Roman" w:hAnsi="Times New Roman" w:cs="Times New Roman"/>
            <w:color w:val="000000" w:themeColor="text1"/>
          </w:rPr>
          <w:t>ound</w:t>
        </w:r>
      </w:ins>
      <w:del w:id="162" w:author="Jackie" w:date="2020-06-18T12:31:00Z">
        <w:r w:rsidR="00E4066E" w:rsidRPr="00990D1D" w:rsidDel="00387DD4">
          <w:rPr>
            <w:rFonts w:ascii="Times New Roman" w:hAnsi="Times New Roman" w:cs="Times New Roman"/>
            <w:color w:val="000000" w:themeColor="text1"/>
          </w:rPr>
          <w:delText>inds</w:delText>
        </w:r>
      </w:del>
      <w:r w:rsidR="00E4066E" w:rsidRPr="00990D1D">
        <w:rPr>
          <w:rFonts w:ascii="Times New Roman" w:hAnsi="Times New Roman" w:cs="Times New Roman"/>
          <w:color w:val="000000" w:themeColor="text1"/>
        </w:rPr>
        <w:t xml:space="preserve"> that the intervention effects are partially, but not entirely</w:t>
      </w:r>
      <w:r w:rsidR="009504C4" w:rsidRPr="00990D1D">
        <w:rPr>
          <w:rFonts w:ascii="Times New Roman" w:hAnsi="Times New Roman" w:cs="Times New Roman"/>
          <w:color w:val="000000" w:themeColor="text1"/>
        </w:rPr>
        <w:t>,</w:t>
      </w:r>
      <w:r w:rsidR="00E4066E" w:rsidRPr="00990D1D">
        <w:rPr>
          <w:rFonts w:ascii="Times New Roman" w:hAnsi="Times New Roman" w:cs="Times New Roman"/>
          <w:color w:val="000000" w:themeColor="text1"/>
        </w:rPr>
        <w:t xml:space="preserve"> due to </w:t>
      </w:r>
      <w:ins w:id="163" w:author="Jackie" w:date="2020-06-18T12:31:00Z">
        <w:r w:rsidR="00387DD4">
          <w:rPr>
            <w:rFonts w:ascii="Times New Roman" w:hAnsi="Times New Roman" w:cs="Times New Roman"/>
            <w:color w:val="000000" w:themeColor="text1"/>
          </w:rPr>
          <w:t>socioeconomic statu</w:t>
        </w:r>
      </w:ins>
      <w:ins w:id="164" w:author="Jackie" w:date="2020-06-18T12:32:00Z">
        <w:r w:rsidR="00387DD4">
          <w:rPr>
            <w:rFonts w:ascii="Times New Roman" w:hAnsi="Times New Roman" w:cs="Times New Roman"/>
            <w:color w:val="000000" w:themeColor="text1"/>
          </w:rPr>
          <w:t>s (</w:t>
        </w:r>
      </w:ins>
      <w:r w:rsidR="00E4066E" w:rsidRPr="00990D1D">
        <w:rPr>
          <w:rFonts w:ascii="Times New Roman" w:hAnsi="Times New Roman" w:cs="Times New Roman"/>
          <w:color w:val="000000" w:themeColor="text1"/>
        </w:rPr>
        <w:t>SES</w:t>
      </w:r>
      <w:ins w:id="165" w:author="Jackie" w:date="2020-06-18T12:32:00Z">
        <w:r w:rsidR="00387DD4">
          <w:rPr>
            <w:rFonts w:ascii="Times New Roman" w:hAnsi="Times New Roman" w:cs="Times New Roman"/>
            <w:color w:val="000000" w:themeColor="text1"/>
          </w:rPr>
          <w:t>)</w:t>
        </w:r>
      </w:ins>
      <w:r w:rsidR="00E4066E" w:rsidRPr="00990D1D">
        <w:rPr>
          <w:rFonts w:ascii="Times New Roman" w:hAnsi="Times New Roman" w:cs="Times New Roman"/>
          <w:color w:val="000000" w:themeColor="text1"/>
        </w:rPr>
        <w:t>, education, IQ (Conti, Heckman</w:t>
      </w:r>
      <w:ins w:id="166" w:author="Jackie" w:date="2020-06-18T12:33:00Z">
        <w:r w:rsidR="00387DD4">
          <w:rPr>
            <w:rFonts w:ascii="Times New Roman" w:hAnsi="Times New Roman" w:cs="Times New Roman"/>
            <w:color w:val="000000" w:themeColor="text1"/>
          </w:rPr>
          <w:t>,</w:t>
        </w:r>
      </w:ins>
      <w:r w:rsidR="00E4066E" w:rsidRPr="00990D1D">
        <w:rPr>
          <w:rFonts w:ascii="Times New Roman" w:hAnsi="Times New Roman" w:cs="Times New Roman"/>
          <w:color w:val="000000" w:themeColor="text1"/>
        </w:rPr>
        <w:t xml:space="preserve"> &amp; Pinto, 2016), leaving the door open to changes in personality mediating </w:t>
      </w:r>
      <w:r w:rsidR="00C54386" w:rsidRPr="00990D1D">
        <w:rPr>
          <w:rFonts w:ascii="Times New Roman" w:hAnsi="Times New Roman" w:cs="Times New Roman"/>
          <w:color w:val="000000" w:themeColor="text1"/>
        </w:rPr>
        <w:t xml:space="preserve">some of </w:t>
      </w:r>
      <w:r w:rsidR="00E4066E" w:rsidRPr="00990D1D">
        <w:rPr>
          <w:rFonts w:ascii="Times New Roman" w:hAnsi="Times New Roman" w:cs="Times New Roman"/>
          <w:color w:val="000000" w:themeColor="text1"/>
        </w:rPr>
        <w:t>the</w:t>
      </w:r>
      <w:r w:rsidR="00C54386" w:rsidRPr="00990D1D">
        <w:rPr>
          <w:rFonts w:ascii="Times New Roman" w:hAnsi="Times New Roman" w:cs="Times New Roman"/>
          <w:color w:val="000000" w:themeColor="text1"/>
        </w:rPr>
        <w:t>se childhood</w:t>
      </w:r>
      <w:r w:rsidR="00E4066E" w:rsidRPr="00990D1D">
        <w:rPr>
          <w:rFonts w:ascii="Times New Roman" w:hAnsi="Times New Roman" w:cs="Times New Roman"/>
          <w:color w:val="000000" w:themeColor="text1"/>
        </w:rPr>
        <w:t xml:space="preserve"> intervention effects. However, few early-life interventions include measures of personality.</w:t>
      </w:r>
    </w:p>
    <w:p w14:paraId="7C92460E" w14:textId="7D8A78ED" w:rsidR="007B1558" w:rsidRDefault="00E4066E" w:rsidP="00D5186A">
      <w:pPr>
        <w:spacing w:line="480" w:lineRule="auto"/>
        <w:ind w:firstLine="720"/>
        <w:contextualSpacing/>
        <w:rPr>
          <w:rFonts w:ascii="Times New Roman" w:hAnsi="Times New Roman" w:cs="Times New Roman"/>
          <w:color w:val="000000" w:themeColor="text1"/>
        </w:rPr>
      </w:pPr>
      <w:r w:rsidRPr="00990D1D">
        <w:rPr>
          <w:rFonts w:ascii="Times New Roman" w:hAnsi="Times New Roman" w:cs="Times New Roman"/>
          <w:color w:val="000000" w:themeColor="text1"/>
        </w:rPr>
        <w:t xml:space="preserve">One of the only </w:t>
      </w:r>
      <w:r w:rsidR="00EA4B80" w:rsidRPr="00990D1D">
        <w:rPr>
          <w:rFonts w:ascii="Times New Roman" w:hAnsi="Times New Roman" w:cs="Times New Roman"/>
          <w:color w:val="000000" w:themeColor="text1"/>
        </w:rPr>
        <w:t>long-term</w:t>
      </w:r>
      <w:r w:rsidRPr="00990D1D">
        <w:rPr>
          <w:rFonts w:ascii="Times New Roman" w:hAnsi="Times New Roman" w:cs="Times New Roman"/>
          <w:color w:val="000000" w:themeColor="text1"/>
        </w:rPr>
        <w:t xml:space="preserve"> </w:t>
      </w:r>
      <w:r w:rsidR="00DE0256" w:rsidRPr="00990D1D">
        <w:rPr>
          <w:rFonts w:ascii="Times New Roman" w:hAnsi="Times New Roman" w:cs="Times New Roman"/>
          <w:color w:val="000000" w:themeColor="text1"/>
        </w:rPr>
        <w:t xml:space="preserve">intervention </w:t>
      </w:r>
      <w:r w:rsidRPr="00990D1D">
        <w:rPr>
          <w:rFonts w:ascii="Times New Roman" w:hAnsi="Times New Roman" w:cs="Times New Roman"/>
          <w:color w:val="000000" w:themeColor="text1"/>
        </w:rPr>
        <w:t>stud</w:t>
      </w:r>
      <w:r w:rsidR="00EA4B80" w:rsidRPr="00990D1D">
        <w:rPr>
          <w:rFonts w:ascii="Times New Roman" w:hAnsi="Times New Roman" w:cs="Times New Roman"/>
          <w:color w:val="000000" w:themeColor="text1"/>
        </w:rPr>
        <w:t>ies</w:t>
      </w:r>
      <w:r w:rsidRPr="00990D1D">
        <w:rPr>
          <w:rFonts w:ascii="Times New Roman" w:hAnsi="Times New Roman" w:cs="Times New Roman"/>
          <w:color w:val="000000" w:themeColor="text1"/>
        </w:rPr>
        <w:t xml:space="preserve"> to include a measure of personality is the Perry Preschool Project (Heckman, Pinto &amp; Savelyev, 2013). A broad behavioral measure assessed during adolescence suggests that this intervention led to childhood differences in personality, which </w:t>
      </w:r>
      <w:r w:rsidR="00DE0256" w:rsidRPr="00990D1D">
        <w:rPr>
          <w:rFonts w:ascii="Times New Roman" w:hAnsi="Times New Roman" w:cs="Times New Roman"/>
          <w:color w:val="000000" w:themeColor="text1"/>
        </w:rPr>
        <w:t>influenced</w:t>
      </w:r>
      <w:r w:rsidRPr="00990D1D">
        <w:rPr>
          <w:rFonts w:ascii="Times New Roman" w:hAnsi="Times New Roman" w:cs="Times New Roman"/>
          <w:color w:val="000000" w:themeColor="text1"/>
        </w:rPr>
        <w:t xml:space="preserve"> later </w:t>
      </w:r>
      <w:del w:id="167" w:author="Jackie" w:date="2020-06-18T12:33:00Z">
        <w:r w:rsidRPr="00990D1D" w:rsidDel="00387DD4">
          <w:rPr>
            <w:rFonts w:ascii="Times New Roman" w:hAnsi="Times New Roman" w:cs="Times New Roman"/>
            <w:color w:val="000000" w:themeColor="text1"/>
          </w:rPr>
          <w:delText xml:space="preserve">in </w:delText>
        </w:r>
      </w:del>
      <w:r w:rsidRPr="00990D1D">
        <w:rPr>
          <w:rFonts w:ascii="Times New Roman" w:hAnsi="Times New Roman" w:cs="Times New Roman"/>
          <w:color w:val="000000" w:themeColor="text1"/>
        </w:rPr>
        <w:t>life health and labor-market outcomes (Heckman, Pinto</w:t>
      </w:r>
      <w:ins w:id="168" w:author="Jackie" w:date="2020-06-18T12:33:00Z">
        <w:r w:rsidR="00387DD4">
          <w:rPr>
            <w:rFonts w:ascii="Times New Roman" w:hAnsi="Times New Roman" w:cs="Times New Roman"/>
            <w:color w:val="000000" w:themeColor="text1"/>
          </w:rPr>
          <w:t>,</w:t>
        </w:r>
      </w:ins>
      <w:r w:rsidRPr="00990D1D">
        <w:rPr>
          <w:rFonts w:ascii="Times New Roman" w:hAnsi="Times New Roman" w:cs="Times New Roman"/>
          <w:color w:val="000000" w:themeColor="text1"/>
        </w:rPr>
        <w:t xml:space="preserve"> &amp; Savelyev, 2013). The Perry Preschool Project was based on a Vygotskian approach that utilized </w:t>
      </w:r>
      <w:r w:rsidRPr="00990D1D">
        <w:rPr>
          <w:rFonts w:ascii="Times New Roman" w:hAnsi="Times New Roman" w:cs="Times New Roman"/>
          <w:color w:val="000000" w:themeColor="text1"/>
        </w:rPr>
        <w:lastRenderedPageBreak/>
        <w:t xml:space="preserve">active participatory learning. </w:t>
      </w:r>
      <w:r w:rsidR="009504C4" w:rsidRPr="00990D1D">
        <w:rPr>
          <w:rFonts w:ascii="Times New Roman" w:hAnsi="Times New Roman" w:cs="Times New Roman"/>
          <w:color w:val="000000" w:themeColor="text1"/>
        </w:rPr>
        <w:t>The program emphasized organizational skills</w:t>
      </w:r>
      <w:ins w:id="169" w:author="Jackie" w:date="2020-06-18T12:33:00Z">
        <w:r w:rsidR="00387DD4">
          <w:rPr>
            <w:rFonts w:ascii="Times New Roman" w:hAnsi="Times New Roman" w:cs="Times New Roman"/>
            <w:color w:val="000000" w:themeColor="text1"/>
          </w:rPr>
          <w:t>,</w:t>
        </w:r>
      </w:ins>
      <w:del w:id="170" w:author="Jackie" w:date="2020-06-18T12:33:00Z">
        <w:r w:rsidR="009504C4" w:rsidRPr="00990D1D" w:rsidDel="00387DD4">
          <w:rPr>
            <w:rFonts w:ascii="Times New Roman" w:hAnsi="Times New Roman" w:cs="Times New Roman"/>
            <w:color w:val="000000" w:themeColor="text1"/>
          </w:rPr>
          <w:delText xml:space="preserve"> –</w:delText>
        </w:r>
      </w:del>
      <w:r w:rsidR="009504C4" w:rsidRPr="00990D1D">
        <w:rPr>
          <w:rFonts w:ascii="Times New Roman" w:hAnsi="Times New Roman" w:cs="Times New Roman"/>
          <w:color w:val="000000" w:themeColor="text1"/>
        </w:rPr>
        <w:t xml:space="preserve"> </w:t>
      </w:r>
      <w:r w:rsidRPr="00990D1D">
        <w:rPr>
          <w:rFonts w:ascii="Times New Roman" w:hAnsi="Times New Roman" w:cs="Times New Roman"/>
          <w:color w:val="000000" w:themeColor="text1"/>
        </w:rPr>
        <w:t>such as the ability to plan and execute tasks</w:t>
      </w:r>
      <w:ins w:id="171" w:author="Jackie" w:date="2020-06-18T12:33:00Z">
        <w:r w:rsidR="00387DD4">
          <w:rPr>
            <w:rFonts w:ascii="Times New Roman" w:hAnsi="Times New Roman" w:cs="Times New Roman"/>
            <w:color w:val="000000" w:themeColor="text1"/>
          </w:rPr>
          <w:t>,</w:t>
        </w:r>
      </w:ins>
      <w:del w:id="172" w:author="Jackie" w:date="2020-06-18T12:33:00Z">
        <w:r w:rsidRPr="00990D1D" w:rsidDel="00387DD4">
          <w:rPr>
            <w:rFonts w:ascii="Times New Roman" w:hAnsi="Times New Roman" w:cs="Times New Roman"/>
            <w:color w:val="000000" w:themeColor="text1"/>
          </w:rPr>
          <w:delText xml:space="preserve"> </w:delText>
        </w:r>
        <w:r w:rsidR="009504C4" w:rsidRPr="00990D1D" w:rsidDel="00387DD4">
          <w:rPr>
            <w:rFonts w:ascii="Times New Roman" w:hAnsi="Times New Roman" w:cs="Times New Roman"/>
            <w:color w:val="000000" w:themeColor="text1"/>
          </w:rPr>
          <w:delText>–</w:delText>
        </w:r>
      </w:del>
      <w:r w:rsidR="009504C4" w:rsidRPr="00990D1D">
        <w:rPr>
          <w:rFonts w:ascii="Times New Roman" w:hAnsi="Times New Roman" w:cs="Times New Roman"/>
          <w:color w:val="000000" w:themeColor="text1"/>
        </w:rPr>
        <w:t xml:space="preserve"> as well as </w:t>
      </w:r>
      <w:r w:rsidRPr="00990D1D">
        <w:rPr>
          <w:rFonts w:ascii="Times New Roman" w:hAnsi="Times New Roman" w:cs="Times New Roman"/>
          <w:color w:val="000000" w:themeColor="text1"/>
        </w:rPr>
        <w:t>social skills</w:t>
      </w:r>
      <w:ins w:id="173" w:author="Jackie" w:date="2020-06-18T12:34:00Z">
        <w:r w:rsidR="00387DD4">
          <w:rPr>
            <w:rFonts w:ascii="Times New Roman" w:hAnsi="Times New Roman" w:cs="Times New Roman"/>
            <w:color w:val="000000" w:themeColor="text1"/>
          </w:rPr>
          <w:t>,</w:t>
        </w:r>
      </w:ins>
      <w:del w:id="174" w:author="Jackie" w:date="2020-06-18T12:34:00Z">
        <w:r w:rsidR="009504C4" w:rsidRPr="00990D1D" w:rsidDel="00387DD4">
          <w:rPr>
            <w:rFonts w:ascii="Times New Roman" w:hAnsi="Times New Roman" w:cs="Times New Roman"/>
            <w:color w:val="000000" w:themeColor="text1"/>
          </w:rPr>
          <w:delText xml:space="preserve"> –</w:delText>
        </w:r>
      </w:del>
      <w:r w:rsidRPr="00990D1D">
        <w:rPr>
          <w:rFonts w:ascii="Times New Roman" w:hAnsi="Times New Roman" w:cs="Times New Roman"/>
          <w:color w:val="000000" w:themeColor="text1"/>
        </w:rPr>
        <w:t xml:space="preserve"> such as conflict management and cooperation. </w:t>
      </w:r>
      <w:r w:rsidR="004D36F7" w:rsidRPr="00990D1D">
        <w:rPr>
          <w:rFonts w:ascii="Times New Roman" w:hAnsi="Times New Roman" w:cs="Times New Roman"/>
          <w:color w:val="000000" w:themeColor="text1"/>
        </w:rPr>
        <w:t xml:space="preserve">Although </w:t>
      </w:r>
      <w:r w:rsidRPr="00990D1D">
        <w:rPr>
          <w:rFonts w:ascii="Times New Roman" w:hAnsi="Times New Roman" w:cs="Times New Roman"/>
          <w:color w:val="000000" w:themeColor="text1"/>
        </w:rPr>
        <w:t xml:space="preserve">this is a promising study that provides a framework for the early life interventions that influence later personality, the Perry </w:t>
      </w:r>
      <w:r w:rsidR="00EA4B80" w:rsidRPr="00990D1D">
        <w:rPr>
          <w:rFonts w:ascii="Times New Roman" w:hAnsi="Times New Roman" w:cs="Times New Roman"/>
          <w:color w:val="000000" w:themeColor="text1"/>
        </w:rPr>
        <w:t xml:space="preserve">Project </w:t>
      </w:r>
      <w:r w:rsidRPr="00990D1D">
        <w:rPr>
          <w:rFonts w:ascii="Times New Roman" w:hAnsi="Times New Roman" w:cs="Times New Roman"/>
          <w:color w:val="000000" w:themeColor="text1"/>
        </w:rPr>
        <w:t xml:space="preserve">is limited in </w:t>
      </w:r>
      <w:del w:id="175" w:author="Jackie" w:date="2020-06-18T12:34:00Z">
        <w:r w:rsidRPr="00990D1D" w:rsidDel="00387DD4">
          <w:rPr>
            <w:rFonts w:ascii="Times New Roman" w:hAnsi="Times New Roman" w:cs="Times New Roman"/>
            <w:color w:val="000000" w:themeColor="text1"/>
          </w:rPr>
          <w:delText xml:space="preserve">the </w:delText>
        </w:r>
      </w:del>
      <w:r w:rsidRPr="00990D1D">
        <w:rPr>
          <w:rFonts w:ascii="Times New Roman" w:hAnsi="Times New Roman" w:cs="Times New Roman"/>
          <w:color w:val="000000" w:themeColor="text1"/>
        </w:rPr>
        <w:t>generalizability by being a single, small sample study of a relatively disadvantaged population.</w:t>
      </w:r>
    </w:p>
    <w:p w14:paraId="332A3B22" w14:textId="77777777" w:rsidR="007B1558" w:rsidRDefault="00E4066E" w:rsidP="009E0482">
      <w:pPr>
        <w:spacing w:line="480" w:lineRule="auto"/>
        <w:ind w:firstLine="720"/>
        <w:contextualSpacing/>
        <w:rPr>
          <w:rFonts w:ascii="Times New Roman" w:hAnsi="Times New Roman" w:cs="Times New Roman"/>
          <w:color w:val="000000" w:themeColor="text1"/>
        </w:rPr>
      </w:pPr>
      <w:r w:rsidRPr="00990D1D">
        <w:rPr>
          <w:rFonts w:ascii="Times New Roman" w:hAnsi="Times New Roman" w:cs="Times New Roman"/>
          <w:color w:val="000000" w:themeColor="text1"/>
        </w:rPr>
        <w:t xml:space="preserve">The Perry </w:t>
      </w:r>
      <w:ins w:id="176" w:author="Jackie" w:date="2020-06-18T12:34:00Z">
        <w:r w:rsidR="00387DD4">
          <w:rPr>
            <w:rFonts w:ascii="Times New Roman" w:hAnsi="Times New Roman" w:cs="Times New Roman"/>
            <w:color w:val="000000" w:themeColor="text1"/>
          </w:rPr>
          <w:t>Project</w:t>
        </w:r>
      </w:ins>
      <w:del w:id="177" w:author="Jackie" w:date="2020-06-18T12:34:00Z">
        <w:r w:rsidRPr="00990D1D" w:rsidDel="00387DD4">
          <w:rPr>
            <w:rFonts w:ascii="Times New Roman" w:hAnsi="Times New Roman" w:cs="Times New Roman"/>
            <w:color w:val="000000" w:themeColor="text1"/>
          </w:rPr>
          <w:delText>program</w:delText>
        </w:r>
      </w:del>
      <w:r w:rsidRPr="00990D1D">
        <w:rPr>
          <w:rFonts w:ascii="Times New Roman" w:hAnsi="Times New Roman" w:cs="Times New Roman"/>
          <w:color w:val="000000" w:themeColor="text1"/>
        </w:rPr>
        <w:t xml:space="preserve"> was a proto</w:t>
      </w:r>
      <w:r w:rsidR="00C2048D" w:rsidRPr="00990D1D">
        <w:rPr>
          <w:rFonts w:ascii="Times New Roman" w:hAnsi="Times New Roman" w:cs="Times New Roman"/>
          <w:color w:val="000000" w:themeColor="text1"/>
        </w:rPr>
        <w:t>type</w:t>
      </w:r>
      <w:r w:rsidRPr="00990D1D">
        <w:rPr>
          <w:rFonts w:ascii="Times New Roman" w:hAnsi="Times New Roman" w:cs="Times New Roman"/>
          <w:color w:val="000000" w:themeColor="text1"/>
        </w:rPr>
        <w:t xml:space="preserve"> version of what effective early interventions could be and, as such, has</w:t>
      </w:r>
      <w:ins w:id="178" w:author="Jackie" w:date="2020-06-18T12:35:00Z">
        <w:r w:rsidR="00387DD4">
          <w:rPr>
            <w:rFonts w:ascii="Times New Roman" w:hAnsi="Times New Roman" w:cs="Times New Roman"/>
            <w:color w:val="000000" w:themeColor="text1"/>
          </w:rPr>
          <w:t xml:space="preserve"> since</w:t>
        </w:r>
      </w:ins>
      <w:r w:rsidRPr="00990D1D">
        <w:rPr>
          <w:rFonts w:ascii="Times New Roman" w:hAnsi="Times New Roman" w:cs="Times New Roman"/>
          <w:color w:val="000000" w:themeColor="text1"/>
        </w:rPr>
        <w:t xml:space="preserve"> been emulated</w:t>
      </w:r>
      <w:del w:id="179" w:author="Jackie" w:date="2020-06-18T12:35:00Z">
        <w:r w:rsidRPr="00990D1D" w:rsidDel="00387DD4">
          <w:rPr>
            <w:rFonts w:ascii="Times New Roman" w:hAnsi="Times New Roman" w:cs="Times New Roman"/>
            <w:color w:val="000000" w:themeColor="text1"/>
          </w:rPr>
          <w:delText xml:space="preserve"> afterwards</w:delText>
        </w:r>
      </w:del>
      <w:r w:rsidRPr="00990D1D">
        <w:rPr>
          <w:rFonts w:ascii="Times New Roman" w:hAnsi="Times New Roman" w:cs="Times New Roman"/>
          <w:color w:val="000000" w:themeColor="text1"/>
        </w:rPr>
        <w:t>. A great number of Head Start programs, for example, employ a modified version of the Perry curriculum (</w:t>
      </w:r>
      <w:ins w:id="180" w:author="Jackie" w:date="2020-06-18T12:36:00Z">
        <w:r w:rsidR="005758DA">
          <w:rPr>
            <w:rFonts w:ascii="Times New Roman" w:hAnsi="Times New Roman" w:cs="Times New Roman"/>
            <w:color w:val="000000" w:themeColor="text1"/>
          </w:rPr>
          <w:t>Head Start Impact Study</w:t>
        </w:r>
      </w:ins>
      <w:del w:id="181" w:author="Jackie" w:date="2020-06-18T12:36:00Z">
        <w:r w:rsidRPr="00990D1D" w:rsidDel="005758DA">
          <w:rPr>
            <w:rFonts w:ascii="Times New Roman" w:hAnsi="Times New Roman" w:cs="Times New Roman"/>
            <w:color w:val="000000" w:themeColor="text1"/>
          </w:rPr>
          <w:delText>ICPSR</w:delText>
        </w:r>
      </w:del>
      <w:r w:rsidRPr="00990D1D">
        <w:rPr>
          <w:rFonts w:ascii="Times New Roman" w:hAnsi="Times New Roman" w:cs="Times New Roman"/>
          <w:color w:val="000000" w:themeColor="text1"/>
        </w:rPr>
        <w:t xml:space="preserve">, 2010). </w:t>
      </w:r>
      <w:r w:rsidR="00DA026B" w:rsidRPr="00990D1D">
        <w:rPr>
          <w:rFonts w:ascii="Times New Roman" w:hAnsi="Times New Roman" w:cs="Times New Roman"/>
          <w:color w:val="000000" w:themeColor="text1"/>
        </w:rPr>
        <w:t>Like the Perry P</w:t>
      </w:r>
      <w:r w:rsidRPr="00990D1D">
        <w:rPr>
          <w:rFonts w:ascii="Times New Roman" w:hAnsi="Times New Roman" w:cs="Times New Roman"/>
          <w:color w:val="000000" w:themeColor="text1"/>
        </w:rPr>
        <w:t>roject, Head Start also shows later life benefits that are not attributable to the effects of cognitive ability (Carneiro &amp; Ginja, 2014; Deming, 2009; Feller et al., 201</w:t>
      </w:r>
      <w:ins w:id="182" w:author="Jackie" w:date="2020-06-18T12:38:00Z">
        <w:r w:rsidR="005758DA">
          <w:rPr>
            <w:rFonts w:ascii="Times New Roman" w:hAnsi="Times New Roman" w:cs="Times New Roman"/>
            <w:color w:val="000000" w:themeColor="text1"/>
          </w:rPr>
          <w:t>6</w:t>
        </w:r>
      </w:ins>
      <w:del w:id="183" w:author="Jackie" w:date="2020-06-18T12:38:00Z">
        <w:r w:rsidRPr="00990D1D" w:rsidDel="005758DA">
          <w:rPr>
            <w:rFonts w:ascii="Times New Roman" w:hAnsi="Times New Roman" w:cs="Times New Roman"/>
            <w:color w:val="000000" w:themeColor="text1"/>
          </w:rPr>
          <w:delText>4</w:delText>
        </w:r>
      </w:del>
      <w:ins w:id="184" w:author="Jackie" w:date="2020-06-18T12:38:00Z">
        <w:r w:rsidR="005758DA">
          <w:rPr>
            <w:rFonts w:ascii="Times New Roman" w:hAnsi="Times New Roman" w:cs="Times New Roman"/>
            <w:b/>
            <w:bCs/>
            <w:color w:val="000000" w:themeColor="text1"/>
          </w:rPr>
          <w:t>[AU: Year verified online]</w:t>
        </w:r>
      </w:ins>
      <w:r w:rsidRPr="00990D1D">
        <w:rPr>
          <w:rFonts w:ascii="Times New Roman" w:hAnsi="Times New Roman" w:cs="Times New Roman"/>
          <w:color w:val="000000" w:themeColor="text1"/>
        </w:rPr>
        <w:t xml:space="preserve">). </w:t>
      </w:r>
      <w:r w:rsidR="00DE0256" w:rsidRPr="00990D1D">
        <w:rPr>
          <w:rFonts w:ascii="Times New Roman" w:hAnsi="Times New Roman" w:cs="Times New Roman"/>
          <w:color w:val="000000" w:themeColor="text1"/>
        </w:rPr>
        <w:t>However, a</w:t>
      </w:r>
      <w:r w:rsidRPr="00990D1D">
        <w:rPr>
          <w:rFonts w:ascii="Times New Roman" w:hAnsi="Times New Roman" w:cs="Times New Roman"/>
          <w:color w:val="000000" w:themeColor="text1"/>
        </w:rPr>
        <w:t xml:space="preserve"> recent study found no personality differences during adolescence between those that were in Head Start versus a matched sample that either received a different type of daycare or no daycare at all (Jackson, Beck</w:t>
      </w:r>
      <w:r w:rsidR="00DE0256" w:rsidRPr="00990D1D">
        <w:rPr>
          <w:rFonts w:ascii="Times New Roman" w:hAnsi="Times New Roman" w:cs="Times New Roman"/>
          <w:color w:val="000000" w:themeColor="text1"/>
        </w:rPr>
        <w:t>,</w:t>
      </w:r>
      <w:r w:rsidRPr="00990D1D">
        <w:rPr>
          <w:rFonts w:ascii="Times New Roman" w:hAnsi="Times New Roman" w:cs="Times New Roman"/>
          <w:color w:val="000000" w:themeColor="text1"/>
        </w:rPr>
        <w:t xml:space="preserve"> </w:t>
      </w:r>
      <w:ins w:id="185" w:author="Jackie" w:date="2020-06-18T12:39:00Z">
        <w:r w:rsidR="005758DA">
          <w:rPr>
            <w:rFonts w:ascii="Times New Roman" w:hAnsi="Times New Roman" w:cs="Times New Roman"/>
            <w:color w:val="000000" w:themeColor="text1"/>
          </w:rPr>
          <w:t xml:space="preserve">&amp; </w:t>
        </w:r>
      </w:ins>
      <w:r w:rsidRPr="00990D1D">
        <w:rPr>
          <w:rFonts w:ascii="Times New Roman" w:hAnsi="Times New Roman" w:cs="Times New Roman"/>
          <w:color w:val="000000" w:themeColor="text1"/>
        </w:rPr>
        <w:t>Weston</w:t>
      </w:r>
      <w:del w:id="186" w:author="Jackie" w:date="2020-06-18T12:39:00Z">
        <w:r w:rsidR="00DE0256" w:rsidRPr="00990D1D" w:rsidDel="005758DA">
          <w:rPr>
            <w:rFonts w:ascii="Times New Roman" w:hAnsi="Times New Roman" w:cs="Times New Roman"/>
            <w:color w:val="000000" w:themeColor="text1"/>
          </w:rPr>
          <w:delText xml:space="preserve"> &amp; Mike</w:delText>
        </w:r>
      </w:del>
      <w:r w:rsidR="00DE0256" w:rsidRPr="00990D1D">
        <w:rPr>
          <w:rFonts w:ascii="Times New Roman" w:hAnsi="Times New Roman" w:cs="Times New Roman"/>
          <w:color w:val="000000" w:themeColor="text1"/>
        </w:rPr>
        <w:t>,</w:t>
      </w:r>
      <w:r w:rsidRPr="00990D1D">
        <w:rPr>
          <w:rFonts w:ascii="Times New Roman" w:hAnsi="Times New Roman" w:cs="Times New Roman"/>
          <w:color w:val="000000" w:themeColor="text1"/>
        </w:rPr>
        <w:t xml:space="preserve"> </w:t>
      </w:r>
      <w:commentRangeStart w:id="187"/>
      <w:r w:rsidR="009C69BF" w:rsidRPr="00990D1D">
        <w:rPr>
          <w:rFonts w:ascii="Times New Roman" w:hAnsi="Times New Roman" w:cs="Times New Roman"/>
          <w:color w:val="000000" w:themeColor="text1"/>
        </w:rPr>
        <w:t>2019</w:t>
      </w:r>
      <w:commentRangeEnd w:id="187"/>
      <w:r w:rsidR="001B4CB6">
        <w:rPr>
          <w:rStyle w:val="CommentReference"/>
        </w:rPr>
        <w:commentReference w:id="187"/>
      </w:r>
      <w:r w:rsidRPr="00990D1D">
        <w:rPr>
          <w:rFonts w:ascii="Times New Roman" w:hAnsi="Times New Roman" w:cs="Times New Roman"/>
          <w:color w:val="000000" w:themeColor="text1"/>
        </w:rPr>
        <w:t xml:space="preserve">). </w:t>
      </w:r>
      <w:r w:rsidR="00DE0256" w:rsidRPr="00990D1D">
        <w:rPr>
          <w:rFonts w:ascii="Times New Roman" w:hAnsi="Times New Roman" w:cs="Times New Roman"/>
          <w:color w:val="000000" w:themeColor="text1"/>
        </w:rPr>
        <w:t>Altogether, childhood programs appear to be effective later in life</w:t>
      </w:r>
      <w:ins w:id="188" w:author="Jackie" w:date="2020-06-18T12:39:00Z">
        <w:r w:rsidR="005758DA">
          <w:rPr>
            <w:rFonts w:ascii="Times New Roman" w:hAnsi="Times New Roman" w:cs="Times New Roman"/>
            <w:color w:val="000000" w:themeColor="text1"/>
          </w:rPr>
          <w:t>,</w:t>
        </w:r>
      </w:ins>
      <w:del w:id="189" w:author="Jackie" w:date="2020-06-18T12:39:00Z">
        <w:r w:rsidR="00DE0256" w:rsidRPr="00990D1D" w:rsidDel="005758DA">
          <w:rPr>
            <w:rFonts w:ascii="Times New Roman" w:hAnsi="Times New Roman" w:cs="Times New Roman"/>
            <w:color w:val="000000" w:themeColor="text1"/>
          </w:rPr>
          <w:delText xml:space="preserve"> but</w:delText>
        </w:r>
      </w:del>
      <w:r w:rsidR="00DE0256" w:rsidRPr="00990D1D">
        <w:rPr>
          <w:rFonts w:ascii="Times New Roman" w:hAnsi="Times New Roman" w:cs="Times New Roman"/>
          <w:color w:val="000000" w:themeColor="text1"/>
        </w:rPr>
        <w:t xml:space="preserve"> there is limited evidence that their effectiveness is due to changes in personality.</w:t>
      </w:r>
    </w:p>
    <w:p w14:paraId="5E585DCE" w14:textId="129682F2" w:rsidR="006E1816" w:rsidRPr="00740008" w:rsidRDefault="005758DA">
      <w:pPr>
        <w:spacing w:line="480" w:lineRule="auto"/>
        <w:contextualSpacing/>
        <w:rPr>
          <w:rFonts w:ascii="Times New Roman" w:hAnsi="Times New Roman" w:cs="Times New Roman"/>
          <w:bCs/>
          <w:i/>
        </w:rPr>
        <w:pPrChange w:id="190" w:author="Jackie" w:date="2020-06-18T12:40:00Z">
          <w:pPr>
            <w:spacing w:line="480" w:lineRule="auto"/>
            <w:ind w:firstLine="720"/>
            <w:contextualSpacing/>
          </w:pPr>
        </w:pPrChange>
      </w:pPr>
      <w:ins w:id="191" w:author="Jackie" w:date="2020-06-18T12:40:00Z">
        <w:r>
          <w:rPr>
            <w:rFonts w:ascii="Times New Roman" w:hAnsi="Times New Roman" w:cs="Times New Roman"/>
            <w:bCs/>
          </w:rPr>
          <w:t>[b]</w:t>
        </w:r>
      </w:ins>
      <w:del w:id="192" w:author="Jackie" w:date="2020-06-18T12:40:00Z">
        <w:r w:rsidR="006E1816" w:rsidRPr="005758DA" w:rsidDel="005758DA">
          <w:rPr>
            <w:rFonts w:ascii="Times New Roman" w:hAnsi="Times New Roman" w:cs="Times New Roman"/>
            <w:bCs/>
            <w:rPrChange w:id="193" w:author="Jackie" w:date="2020-06-18T12:40:00Z">
              <w:rPr>
                <w:rFonts w:ascii="Times New Roman" w:hAnsi="Times New Roman" w:cs="Times New Roman"/>
                <w:b/>
              </w:rPr>
            </w:rPrChange>
          </w:rPr>
          <w:delText>[B]</w:delText>
        </w:r>
      </w:del>
      <w:r w:rsidR="006E1816" w:rsidRPr="005758DA">
        <w:rPr>
          <w:rFonts w:ascii="Times New Roman" w:hAnsi="Times New Roman" w:cs="Times New Roman"/>
          <w:bCs/>
          <w:rPrChange w:id="194" w:author="Jackie" w:date="2020-06-18T12:40:00Z">
            <w:rPr>
              <w:rFonts w:ascii="Times New Roman" w:hAnsi="Times New Roman" w:cs="Times New Roman"/>
              <w:b/>
            </w:rPr>
          </w:rPrChange>
        </w:rPr>
        <w:t>Anti</w:t>
      </w:r>
      <w:r w:rsidR="002749AC" w:rsidRPr="005758DA">
        <w:rPr>
          <w:rFonts w:ascii="Times New Roman" w:hAnsi="Times New Roman" w:cs="Times New Roman"/>
          <w:bCs/>
          <w:rPrChange w:id="195" w:author="Jackie" w:date="2020-06-18T12:40:00Z">
            <w:rPr>
              <w:rFonts w:ascii="Times New Roman" w:hAnsi="Times New Roman" w:cs="Times New Roman"/>
              <w:b/>
            </w:rPr>
          </w:rPrChange>
        </w:rPr>
        <w:t>s</w:t>
      </w:r>
      <w:r w:rsidR="00E4066E" w:rsidRPr="005758DA">
        <w:rPr>
          <w:rFonts w:ascii="Times New Roman" w:hAnsi="Times New Roman" w:cs="Times New Roman"/>
          <w:bCs/>
          <w:rPrChange w:id="196" w:author="Jackie" w:date="2020-06-18T12:40:00Z">
            <w:rPr>
              <w:rFonts w:ascii="Times New Roman" w:hAnsi="Times New Roman" w:cs="Times New Roman"/>
              <w:b/>
            </w:rPr>
          </w:rPrChange>
        </w:rPr>
        <w:t xml:space="preserve">ocial </w:t>
      </w:r>
      <w:ins w:id="197" w:author="Jackie" w:date="2020-06-18T12:40:00Z">
        <w:r w:rsidRPr="005758DA">
          <w:rPr>
            <w:rFonts w:ascii="Times New Roman" w:hAnsi="Times New Roman" w:cs="Times New Roman"/>
            <w:bCs/>
            <w:rPrChange w:id="198" w:author="Jackie" w:date="2020-06-18T12:40:00Z">
              <w:rPr>
                <w:rFonts w:ascii="Times New Roman" w:hAnsi="Times New Roman" w:cs="Times New Roman"/>
                <w:b/>
              </w:rPr>
            </w:rPrChange>
          </w:rPr>
          <w:t>B</w:t>
        </w:r>
      </w:ins>
      <w:del w:id="199" w:author="Jackie" w:date="2020-06-18T12:40:00Z">
        <w:r w:rsidR="002749AC" w:rsidRPr="005758DA" w:rsidDel="005758DA">
          <w:rPr>
            <w:rFonts w:ascii="Times New Roman" w:hAnsi="Times New Roman" w:cs="Times New Roman"/>
            <w:bCs/>
            <w:rPrChange w:id="200" w:author="Jackie" w:date="2020-06-18T12:40:00Z">
              <w:rPr>
                <w:rFonts w:ascii="Times New Roman" w:hAnsi="Times New Roman" w:cs="Times New Roman"/>
                <w:b/>
              </w:rPr>
            </w:rPrChange>
          </w:rPr>
          <w:delText>b</w:delText>
        </w:r>
      </w:del>
      <w:r w:rsidR="002749AC" w:rsidRPr="005758DA">
        <w:rPr>
          <w:rFonts w:ascii="Times New Roman" w:hAnsi="Times New Roman" w:cs="Times New Roman"/>
          <w:bCs/>
          <w:rPrChange w:id="201" w:author="Jackie" w:date="2020-06-18T12:40:00Z">
            <w:rPr>
              <w:rFonts w:ascii="Times New Roman" w:hAnsi="Times New Roman" w:cs="Times New Roman"/>
              <w:b/>
            </w:rPr>
          </w:rPrChange>
        </w:rPr>
        <w:t xml:space="preserve">ehavior </w:t>
      </w:r>
      <w:r w:rsidR="00E4066E" w:rsidRPr="005758DA">
        <w:rPr>
          <w:rFonts w:ascii="Times New Roman" w:hAnsi="Times New Roman" w:cs="Times New Roman"/>
          <w:bCs/>
          <w:rPrChange w:id="202" w:author="Jackie" w:date="2020-06-18T12:40:00Z">
            <w:rPr>
              <w:rFonts w:ascii="Times New Roman" w:hAnsi="Times New Roman" w:cs="Times New Roman"/>
              <w:b/>
            </w:rPr>
          </w:rPrChange>
        </w:rPr>
        <w:t xml:space="preserve">and </w:t>
      </w:r>
      <w:r w:rsidRPr="005758DA">
        <w:rPr>
          <w:rFonts w:ascii="Times New Roman" w:hAnsi="Times New Roman" w:cs="Times New Roman"/>
          <w:bCs/>
          <w:rPrChange w:id="203" w:author="Jackie" w:date="2020-06-18T12:40:00Z">
            <w:rPr>
              <w:rFonts w:ascii="Times New Roman" w:hAnsi="Times New Roman" w:cs="Times New Roman"/>
              <w:b/>
            </w:rPr>
          </w:rPrChange>
        </w:rPr>
        <w:t>Juvenile Delinquent Programs</w:t>
      </w:r>
    </w:p>
    <w:p w14:paraId="12517440" w14:textId="77777777" w:rsidR="00D5186A" w:rsidRDefault="005758DA" w:rsidP="00E4066E">
      <w:pPr>
        <w:spacing w:line="480" w:lineRule="auto"/>
        <w:contextualSpacing/>
        <w:rPr>
          <w:rFonts w:ascii="Times New Roman" w:hAnsi="Times New Roman" w:cs="Times New Roman"/>
        </w:rPr>
      </w:pPr>
      <w:ins w:id="204" w:author="Jackie" w:date="2020-06-18T12:40:00Z">
        <w:r>
          <w:rPr>
            <w:rFonts w:ascii="Times New Roman" w:hAnsi="Times New Roman" w:cs="Times New Roman"/>
          </w:rPr>
          <w:t>[bodyni]</w:t>
        </w:r>
      </w:ins>
      <w:r w:rsidR="00E4066E" w:rsidRPr="00990D1D">
        <w:rPr>
          <w:rFonts w:ascii="Times New Roman" w:hAnsi="Times New Roman" w:cs="Times New Roman"/>
        </w:rPr>
        <w:t>Another common type of intervention is centered around antisocial behavior. Prevent</w:t>
      </w:r>
      <w:del w:id="205" w:author="Jackie" w:date="2020-06-18T12:40:00Z">
        <w:r w:rsidR="00E4066E" w:rsidRPr="00990D1D" w:rsidDel="005758DA">
          <w:rPr>
            <w:rFonts w:ascii="Times New Roman" w:hAnsi="Times New Roman" w:cs="Times New Roman"/>
          </w:rPr>
          <w:delText>at</w:delText>
        </w:r>
      </w:del>
      <w:r w:rsidR="00E4066E" w:rsidRPr="00990D1D">
        <w:rPr>
          <w:rFonts w:ascii="Times New Roman" w:hAnsi="Times New Roman" w:cs="Times New Roman"/>
        </w:rPr>
        <w:t>ive awareness programs, such as Scared Straight, are based on the idea that youth can be deterred or scared away from deviant behavior by familiarizing them with the consequences</w:t>
      </w:r>
      <w:r w:rsidR="00EA4B80" w:rsidRPr="00990D1D">
        <w:rPr>
          <w:rFonts w:ascii="Times New Roman" w:hAnsi="Times New Roman" w:cs="Times New Roman"/>
        </w:rPr>
        <w:t xml:space="preserve">. In </w:t>
      </w:r>
      <w:r w:rsidR="00C2048D" w:rsidRPr="00990D1D">
        <w:rPr>
          <w:rFonts w:ascii="Times New Roman" w:hAnsi="Times New Roman" w:cs="Times New Roman"/>
        </w:rPr>
        <w:t>Scared Straight</w:t>
      </w:r>
      <w:r w:rsidR="00EA4B80" w:rsidRPr="00990D1D">
        <w:rPr>
          <w:rFonts w:ascii="Times New Roman" w:hAnsi="Times New Roman" w:cs="Times New Roman"/>
        </w:rPr>
        <w:t xml:space="preserve">, children are taken </w:t>
      </w:r>
      <w:r w:rsidR="00E4066E" w:rsidRPr="00990D1D">
        <w:rPr>
          <w:rFonts w:ascii="Times New Roman" w:hAnsi="Times New Roman" w:cs="Times New Roman"/>
        </w:rPr>
        <w:t>to visit prisons to deter them from engaging in misconduct. Such juvenile awareness programs quickly gained popularity, despite evidence that they are largely ineffective.</w:t>
      </w:r>
      <w:r w:rsidR="00E4066E" w:rsidRPr="00990D1D">
        <w:rPr>
          <w:rFonts w:ascii="Times New Roman" w:hAnsi="Times New Roman" w:cs="Times New Roman"/>
          <w:color w:val="000000" w:themeColor="text1"/>
        </w:rPr>
        <w:t xml:space="preserve"> </w:t>
      </w:r>
      <w:r w:rsidR="00E4066E" w:rsidRPr="00990D1D">
        <w:rPr>
          <w:rFonts w:ascii="Times New Roman" w:hAnsi="Times New Roman" w:cs="Times New Roman"/>
        </w:rPr>
        <w:t xml:space="preserve">Indeed, a meta-analysis of randomized clinical tests of juvenile awareness programs </w:t>
      </w:r>
      <w:r w:rsidR="00E4066E" w:rsidRPr="00990D1D">
        <w:rPr>
          <w:rFonts w:ascii="Times New Roman" w:hAnsi="Times New Roman" w:cs="Times New Roman"/>
        </w:rPr>
        <w:lastRenderedPageBreak/>
        <w:t>found that such programs had detrimental effects on post</w:t>
      </w:r>
      <w:del w:id="206" w:author="Jackie" w:date="2020-06-18T12:41:00Z">
        <w:r w:rsidR="00E4066E" w:rsidRPr="00990D1D" w:rsidDel="005758DA">
          <w:rPr>
            <w:rFonts w:ascii="Times New Roman" w:hAnsi="Times New Roman" w:cs="Times New Roman"/>
          </w:rPr>
          <w:delText>-</w:delText>
        </w:r>
      </w:del>
      <w:r w:rsidR="00E4066E" w:rsidRPr="00990D1D">
        <w:rPr>
          <w:rFonts w:ascii="Times New Roman" w:hAnsi="Times New Roman" w:cs="Times New Roman"/>
        </w:rPr>
        <w:t>visit criminal behavior (Petrosino, Turpin-Petrosino, &amp; Buehler, 2003).</w:t>
      </w:r>
    </w:p>
    <w:p w14:paraId="1A99644A" w14:textId="023A5166" w:rsidR="00D5186A" w:rsidRDefault="00E4066E" w:rsidP="00D5186A">
      <w:pPr>
        <w:spacing w:line="480" w:lineRule="auto"/>
        <w:ind w:firstLine="720"/>
        <w:contextualSpacing/>
        <w:rPr>
          <w:rFonts w:ascii="Times New Roman" w:hAnsi="Times New Roman" w:cs="Times New Roman"/>
        </w:rPr>
      </w:pPr>
      <w:r w:rsidRPr="00990D1D">
        <w:rPr>
          <w:rFonts w:ascii="Times New Roman" w:hAnsi="Times New Roman" w:cs="Times New Roman"/>
        </w:rPr>
        <w:t>A more extreme form of prevent</w:t>
      </w:r>
      <w:del w:id="207" w:author="Jackie" w:date="2020-06-18T12:41:00Z">
        <w:r w:rsidRPr="00990D1D" w:rsidDel="005758DA">
          <w:rPr>
            <w:rFonts w:ascii="Times New Roman" w:hAnsi="Times New Roman" w:cs="Times New Roman"/>
          </w:rPr>
          <w:delText>at</w:delText>
        </w:r>
      </w:del>
      <w:r w:rsidRPr="00990D1D">
        <w:rPr>
          <w:rFonts w:ascii="Times New Roman" w:hAnsi="Times New Roman" w:cs="Times New Roman"/>
        </w:rPr>
        <w:t xml:space="preserve">ive awareness programs are boot camps modeled after military programs. These boot camps hinge on Gottfredson and Hirschi’s (1990) </w:t>
      </w:r>
      <w:r w:rsidR="005758DA" w:rsidRPr="00990D1D">
        <w:rPr>
          <w:rFonts w:ascii="Times New Roman" w:hAnsi="Times New Roman" w:cs="Times New Roman"/>
        </w:rPr>
        <w:t>general theory of crime</w:t>
      </w:r>
      <w:r w:rsidRPr="00990D1D">
        <w:rPr>
          <w:rFonts w:ascii="Times New Roman" w:hAnsi="Times New Roman" w:cs="Times New Roman"/>
        </w:rPr>
        <w:t>, which proposes that deviancy is a consequence of inadequate constraints on an individual’s behavior. The discipline that is integral to boot camps should improve juveniles’ self-control and decrease future delinquency and recidivism. However, similar to awareness programs, a meta-analysis suggest</w:t>
      </w:r>
      <w:ins w:id="208" w:author="Jackie" w:date="2020-06-18T12:42:00Z">
        <w:r w:rsidR="005758DA">
          <w:rPr>
            <w:rFonts w:ascii="Times New Roman" w:hAnsi="Times New Roman" w:cs="Times New Roman"/>
          </w:rPr>
          <w:t>s</w:t>
        </w:r>
      </w:ins>
      <w:r w:rsidRPr="00990D1D">
        <w:rPr>
          <w:rFonts w:ascii="Times New Roman" w:hAnsi="Times New Roman" w:cs="Times New Roman"/>
        </w:rPr>
        <w:t xml:space="preserve"> that boot camps</w:t>
      </w:r>
      <w:del w:id="209" w:author="Jackie" w:date="2020-06-18T12:42:00Z">
        <w:r w:rsidRPr="00990D1D" w:rsidDel="005758DA">
          <w:rPr>
            <w:rFonts w:ascii="Times New Roman" w:hAnsi="Times New Roman" w:cs="Times New Roman"/>
          </w:rPr>
          <w:delText>’ effectiveness</w:delText>
        </w:r>
      </w:del>
      <w:r w:rsidRPr="00990D1D">
        <w:rPr>
          <w:rFonts w:ascii="Times New Roman" w:hAnsi="Times New Roman" w:cs="Times New Roman"/>
        </w:rPr>
        <w:t xml:space="preserve"> ha</w:t>
      </w:r>
      <w:ins w:id="210" w:author="Jackie" w:date="2020-06-18T12:42:00Z">
        <w:r w:rsidR="005758DA">
          <w:rPr>
            <w:rFonts w:ascii="Times New Roman" w:hAnsi="Times New Roman" w:cs="Times New Roman"/>
          </w:rPr>
          <w:t>ve</w:t>
        </w:r>
      </w:ins>
      <w:del w:id="211" w:author="Jackie" w:date="2020-06-18T12:42:00Z">
        <w:r w:rsidRPr="00990D1D" w:rsidDel="005758DA">
          <w:rPr>
            <w:rFonts w:ascii="Times New Roman" w:hAnsi="Times New Roman" w:cs="Times New Roman"/>
          </w:rPr>
          <w:delText>s</w:delText>
        </w:r>
      </w:del>
      <w:r w:rsidRPr="00990D1D">
        <w:rPr>
          <w:rFonts w:ascii="Times New Roman" w:hAnsi="Times New Roman" w:cs="Times New Roman"/>
        </w:rPr>
        <w:t xml:space="preserve"> been largely ineffective in reducing markers of antisocial behavioral such as recidivism (MacKenzie, Wilson, &amp; Kider, 2001).</w:t>
      </w:r>
    </w:p>
    <w:p w14:paraId="2BFF573D" w14:textId="429CF615" w:rsidR="00D5186A" w:rsidRDefault="00512CA6" w:rsidP="00D5186A">
      <w:pPr>
        <w:spacing w:line="480" w:lineRule="auto"/>
        <w:ind w:firstLine="720"/>
        <w:contextualSpacing/>
        <w:rPr>
          <w:rFonts w:ascii="Times New Roman" w:hAnsi="Times New Roman" w:cs="Times New Roman"/>
        </w:rPr>
      </w:pPr>
      <w:r w:rsidRPr="00990D1D">
        <w:rPr>
          <w:rFonts w:ascii="Times New Roman" w:hAnsi="Times New Roman" w:cs="Times New Roman"/>
        </w:rPr>
        <w:t>Another type of</w:t>
      </w:r>
      <w:r w:rsidR="00E4066E" w:rsidRPr="00990D1D">
        <w:rPr>
          <w:rFonts w:ascii="Times New Roman" w:hAnsi="Times New Roman" w:cs="Times New Roman"/>
        </w:rPr>
        <w:t xml:space="preserve"> intervention for antisocial behavior</w:t>
      </w:r>
      <w:r w:rsidRPr="00990D1D">
        <w:rPr>
          <w:rFonts w:ascii="Times New Roman" w:hAnsi="Times New Roman" w:cs="Times New Roman"/>
        </w:rPr>
        <w:t>, s</w:t>
      </w:r>
      <w:r w:rsidR="00E4066E" w:rsidRPr="00990D1D">
        <w:rPr>
          <w:rFonts w:ascii="Times New Roman" w:hAnsi="Times New Roman" w:cs="Times New Roman"/>
        </w:rPr>
        <w:t>ocial</w:t>
      </w:r>
      <w:ins w:id="212" w:author="Jackie" w:date="2020-06-18T12:43:00Z">
        <w:r w:rsidR="005758DA">
          <w:rPr>
            <w:rFonts w:ascii="Times New Roman" w:hAnsi="Times New Roman" w:cs="Times New Roman"/>
          </w:rPr>
          <w:t>-</w:t>
        </w:r>
      </w:ins>
      <w:del w:id="213" w:author="Jackie" w:date="2020-06-18T12:43:00Z">
        <w:r w:rsidR="00E4066E" w:rsidRPr="00990D1D" w:rsidDel="005758DA">
          <w:rPr>
            <w:rFonts w:ascii="Times New Roman" w:hAnsi="Times New Roman" w:cs="Times New Roman"/>
          </w:rPr>
          <w:delText xml:space="preserve"> </w:delText>
        </w:r>
      </w:del>
      <w:r w:rsidR="00E4066E" w:rsidRPr="00990D1D">
        <w:rPr>
          <w:rFonts w:ascii="Times New Roman" w:hAnsi="Times New Roman" w:cs="Times New Roman"/>
        </w:rPr>
        <w:t>cognitive skills training</w:t>
      </w:r>
      <w:r w:rsidRPr="00990D1D">
        <w:rPr>
          <w:rFonts w:ascii="Times New Roman" w:hAnsi="Times New Roman" w:cs="Times New Roman"/>
        </w:rPr>
        <w:t>,</w:t>
      </w:r>
      <w:r w:rsidR="00E4066E" w:rsidRPr="00990D1D">
        <w:rPr>
          <w:rFonts w:ascii="Times New Roman" w:hAnsi="Times New Roman" w:cs="Times New Roman"/>
        </w:rPr>
        <w:t xml:space="preserve"> </w:t>
      </w:r>
      <w:r w:rsidRPr="00990D1D">
        <w:rPr>
          <w:rFonts w:ascii="Times New Roman" w:hAnsi="Times New Roman" w:cs="Times New Roman"/>
        </w:rPr>
        <w:t>emphasizes</w:t>
      </w:r>
      <w:r w:rsidR="00E4066E" w:rsidRPr="00990D1D">
        <w:rPr>
          <w:rFonts w:ascii="Times New Roman" w:hAnsi="Times New Roman" w:cs="Times New Roman"/>
        </w:rPr>
        <w:t xml:space="preserve"> changing the cognitive and information processing mechanisms that</w:t>
      </w:r>
      <w:r w:rsidR="00DF498D" w:rsidRPr="00990D1D">
        <w:rPr>
          <w:rFonts w:ascii="Times New Roman" w:hAnsi="Times New Roman" w:cs="Times New Roman"/>
        </w:rPr>
        <w:t xml:space="preserve"> </w:t>
      </w:r>
      <w:r w:rsidR="007A49A8" w:rsidRPr="00990D1D">
        <w:rPr>
          <w:rFonts w:ascii="Times New Roman" w:hAnsi="Times New Roman" w:cs="Times New Roman"/>
        </w:rPr>
        <w:t>presumably</w:t>
      </w:r>
      <w:r w:rsidR="00E4066E" w:rsidRPr="00990D1D">
        <w:rPr>
          <w:rFonts w:ascii="Times New Roman" w:hAnsi="Times New Roman" w:cs="Times New Roman"/>
        </w:rPr>
        <w:t xml:space="preserve"> underlie delinquent behavior. It draws on research </w:t>
      </w:r>
      <w:del w:id="214" w:author="Jackie" w:date="2020-06-18T12:44:00Z">
        <w:r w:rsidR="00E4066E" w:rsidRPr="00990D1D" w:rsidDel="005758DA">
          <w:rPr>
            <w:rFonts w:ascii="Times New Roman" w:hAnsi="Times New Roman" w:cs="Times New Roman"/>
          </w:rPr>
          <w:delText xml:space="preserve">that </w:delText>
        </w:r>
      </w:del>
      <w:r w:rsidR="00E4066E" w:rsidRPr="00990D1D">
        <w:rPr>
          <w:rFonts w:ascii="Times New Roman" w:hAnsi="Times New Roman" w:cs="Times New Roman"/>
        </w:rPr>
        <w:t>suggest</w:t>
      </w:r>
      <w:ins w:id="215" w:author="Jackie" w:date="2020-06-18T12:44:00Z">
        <w:r w:rsidR="005758DA">
          <w:rPr>
            <w:rFonts w:ascii="Times New Roman" w:hAnsi="Times New Roman" w:cs="Times New Roman"/>
          </w:rPr>
          <w:t>ing</w:t>
        </w:r>
      </w:ins>
      <w:del w:id="216" w:author="Jackie" w:date="2020-06-18T12:44:00Z">
        <w:r w:rsidR="00E4066E" w:rsidRPr="00990D1D" w:rsidDel="005758DA">
          <w:rPr>
            <w:rFonts w:ascii="Times New Roman" w:hAnsi="Times New Roman" w:cs="Times New Roman"/>
          </w:rPr>
          <w:delText>s</w:delText>
        </w:r>
      </w:del>
      <w:r w:rsidR="00E4066E" w:rsidRPr="00990D1D">
        <w:rPr>
          <w:rFonts w:ascii="Times New Roman" w:hAnsi="Times New Roman" w:cs="Times New Roman"/>
        </w:rPr>
        <w:t xml:space="preserve"> that aggressive people tend to attribute others’ actions to hostile intentions and to attend to hostile cues more than</w:t>
      </w:r>
      <w:ins w:id="217" w:author="Jackie" w:date="2020-06-18T12:44:00Z">
        <w:r w:rsidR="005758DA">
          <w:rPr>
            <w:rFonts w:ascii="Times New Roman" w:hAnsi="Times New Roman" w:cs="Times New Roman"/>
          </w:rPr>
          <w:t xml:space="preserve"> do</w:t>
        </w:r>
      </w:ins>
      <w:r w:rsidR="00E4066E" w:rsidRPr="00990D1D">
        <w:rPr>
          <w:rFonts w:ascii="Times New Roman" w:hAnsi="Times New Roman" w:cs="Times New Roman"/>
        </w:rPr>
        <w:t xml:space="preserve"> less aggressive people (e.g.</w:t>
      </w:r>
      <w:r w:rsidR="007B1558">
        <w:rPr>
          <w:rFonts w:ascii="Times New Roman" w:hAnsi="Times New Roman" w:cs="Times New Roman"/>
        </w:rPr>
        <w:t>,</w:t>
      </w:r>
      <w:r w:rsidR="00E4066E" w:rsidRPr="00990D1D">
        <w:rPr>
          <w:rFonts w:ascii="Times New Roman" w:hAnsi="Times New Roman" w:cs="Times New Roman"/>
        </w:rPr>
        <w:t xml:space="preserve"> Crick &amp; Dodge, 1996; Dodge, 1993). Thus, by changing these maladaptive cognitions, one can reduce aggressive behaviors. Programs in this family target these cognitions by changing attention and response to social cues, updating goals and contingent responses to cues, and training those responses as habits (Crick &amp; Dodge, 1994).</w:t>
      </w:r>
    </w:p>
    <w:p w14:paraId="68186F0E" w14:textId="5F8FD586" w:rsidR="00D5186A" w:rsidRDefault="00E4066E" w:rsidP="00D5186A">
      <w:pPr>
        <w:spacing w:line="480" w:lineRule="auto"/>
        <w:ind w:firstLine="720"/>
        <w:contextualSpacing/>
        <w:rPr>
          <w:rFonts w:ascii="Times New Roman" w:hAnsi="Times New Roman" w:cs="Times New Roman"/>
        </w:rPr>
      </w:pPr>
      <w:r w:rsidRPr="00990D1D">
        <w:rPr>
          <w:rFonts w:ascii="Times New Roman" w:hAnsi="Times New Roman" w:cs="Times New Roman"/>
        </w:rPr>
        <w:t>The prototypical example of this approach is the GREAT program (Guiding Responsibility and Expectations in Adolescents Today and Tomorrow; Meyer, Allison, Reese, Gay, &amp; Multisite Violence Prevention Program, 2004) Although the program has been successful in changing social</w:t>
      </w:r>
      <w:ins w:id="218" w:author="Jackie" w:date="2020-06-18T12:49:00Z">
        <w:r w:rsidR="002F77B6">
          <w:rPr>
            <w:rFonts w:ascii="Times New Roman" w:hAnsi="Times New Roman" w:cs="Times New Roman"/>
          </w:rPr>
          <w:t>-</w:t>
        </w:r>
      </w:ins>
      <w:del w:id="219" w:author="Jackie" w:date="2020-06-18T12:49:00Z">
        <w:r w:rsidRPr="00990D1D" w:rsidDel="002F77B6">
          <w:rPr>
            <w:rFonts w:ascii="Times New Roman" w:hAnsi="Times New Roman" w:cs="Times New Roman"/>
          </w:rPr>
          <w:delText xml:space="preserve"> </w:delText>
        </w:r>
      </w:del>
      <w:r w:rsidRPr="00990D1D">
        <w:rPr>
          <w:rFonts w:ascii="Times New Roman" w:hAnsi="Times New Roman" w:cs="Times New Roman"/>
        </w:rPr>
        <w:t xml:space="preserve">cognitive information processing, it is less clear whether this results in behavioral change and whether </w:t>
      </w:r>
      <w:r w:rsidR="009B1220" w:rsidRPr="00990D1D">
        <w:rPr>
          <w:rFonts w:ascii="Times New Roman" w:hAnsi="Times New Roman" w:cs="Times New Roman"/>
        </w:rPr>
        <w:t xml:space="preserve">the </w:t>
      </w:r>
      <w:r w:rsidRPr="00990D1D">
        <w:rPr>
          <w:rFonts w:ascii="Times New Roman" w:hAnsi="Times New Roman" w:cs="Times New Roman"/>
        </w:rPr>
        <w:t>changes are long-lasting. A series of reviews and meta-analyses of the GREAT program suggests that the program may have detrimental effects</w:t>
      </w:r>
      <w:ins w:id="220" w:author="Jackie" w:date="2020-06-18T12:49:00Z">
        <w:r w:rsidR="002F77B6">
          <w:rPr>
            <w:rFonts w:ascii="Times New Roman" w:hAnsi="Times New Roman" w:cs="Times New Roman"/>
          </w:rPr>
          <w:t xml:space="preserve">: </w:t>
        </w:r>
        <w:r w:rsidR="002F77B6">
          <w:rPr>
            <w:rFonts w:ascii="Times New Roman" w:hAnsi="Times New Roman" w:cs="Times New Roman"/>
          </w:rPr>
          <w:lastRenderedPageBreak/>
          <w:t>P</w:t>
        </w:r>
      </w:ins>
      <w:del w:id="221" w:author="Jackie" w:date="2020-06-18T12:49:00Z">
        <w:r w:rsidRPr="00990D1D" w:rsidDel="002F77B6">
          <w:rPr>
            <w:rFonts w:ascii="Times New Roman" w:hAnsi="Times New Roman" w:cs="Times New Roman"/>
          </w:rPr>
          <w:delText xml:space="preserve"> – </w:delText>
        </w:r>
      </w:del>
      <w:r w:rsidRPr="00990D1D">
        <w:rPr>
          <w:rFonts w:ascii="Times New Roman" w:hAnsi="Times New Roman" w:cs="Times New Roman"/>
        </w:rPr>
        <w:t>articipants in the program reported increased aggression and support for pro</w:t>
      </w:r>
      <w:del w:id="222" w:author="Jackie" w:date="2020-06-18T12:49:00Z">
        <w:r w:rsidRPr="00990D1D" w:rsidDel="002F77B6">
          <w:rPr>
            <w:rFonts w:ascii="Times New Roman" w:hAnsi="Times New Roman" w:cs="Times New Roman"/>
          </w:rPr>
          <w:delText>-</w:delText>
        </w:r>
      </w:del>
      <w:r w:rsidRPr="00990D1D">
        <w:rPr>
          <w:rFonts w:ascii="Times New Roman" w:hAnsi="Times New Roman" w:cs="Times New Roman"/>
        </w:rPr>
        <w:t>aggression norms relative to controls. However, for the</w:t>
      </w:r>
      <w:ins w:id="223" w:author="Jackie" w:date="2020-06-18T12:49:00Z">
        <w:r w:rsidR="002F77B6">
          <w:rPr>
            <w:rFonts w:ascii="Times New Roman" w:hAnsi="Times New Roman" w:cs="Times New Roman"/>
          </w:rPr>
          <w:t xml:space="preserve"> children at</w:t>
        </w:r>
      </w:ins>
      <w:r w:rsidRPr="00990D1D">
        <w:rPr>
          <w:rFonts w:ascii="Times New Roman" w:hAnsi="Times New Roman" w:cs="Times New Roman"/>
        </w:rPr>
        <w:t xml:space="preserve"> highest risk</w:t>
      </w:r>
      <w:del w:id="224" w:author="Jackie" w:date="2020-06-18T12:50:00Z">
        <w:r w:rsidRPr="00990D1D" w:rsidDel="002F77B6">
          <w:rPr>
            <w:rFonts w:ascii="Times New Roman" w:hAnsi="Times New Roman" w:cs="Times New Roman"/>
          </w:rPr>
          <w:delText xml:space="preserve"> children</w:delText>
        </w:r>
      </w:del>
      <w:r w:rsidRPr="00990D1D">
        <w:rPr>
          <w:rFonts w:ascii="Times New Roman" w:hAnsi="Times New Roman" w:cs="Times New Roman"/>
        </w:rPr>
        <w:t>, the results suggest that the program is behaviorally</w:t>
      </w:r>
      <w:r w:rsidRPr="00990D1D">
        <w:rPr>
          <w:rFonts w:ascii="Times New Roman" w:hAnsi="Times New Roman" w:cs="Times New Roman"/>
          <w:color w:val="000000"/>
        </w:rPr>
        <w:t xml:space="preserve"> effective</w:t>
      </w:r>
      <w:r w:rsidR="00C5035B" w:rsidRPr="00990D1D">
        <w:rPr>
          <w:rFonts w:ascii="Times New Roman" w:hAnsi="Times New Roman" w:cs="Times New Roman"/>
        </w:rPr>
        <w:t xml:space="preserve"> </w:t>
      </w:r>
      <w:r w:rsidR="00C5035B" w:rsidRPr="00990D1D">
        <w:rPr>
          <w:rFonts w:ascii="Times New Roman" w:hAnsi="Times New Roman" w:cs="Times New Roman"/>
          <w:color w:val="000000"/>
        </w:rPr>
        <w:t>(</w:t>
      </w:r>
      <w:ins w:id="225" w:author="Jackie" w:date="2020-06-18T12:48:00Z">
        <w:r w:rsidR="002F77B6">
          <w:rPr>
            <w:rFonts w:ascii="Times New Roman" w:hAnsi="Times New Roman" w:cs="Times New Roman"/>
            <w:color w:val="000000"/>
          </w:rPr>
          <w:t>Simon, Ikida, &amp; Smith</w:t>
        </w:r>
      </w:ins>
      <w:del w:id="226" w:author="Jackie" w:date="2020-06-18T12:48:00Z">
        <w:r w:rsidR="00C5035B" w:rsidRPr="00990D1D" w:rsidDel="002F77B6">
          <w:rPr>
            <w:rFonts w:ascii="Times New Roman" w:hAnsi="Times New Roman" w:cs="Times New Roman"/>
            <w:color w:val="000000"/>
          </w:rPr>
          <w:delText>Multisite Violenc</w:delText>
        </w:r>
        <w:r w:rsidR="0031482F" w:rsidRPr="00990D1D" w:rsidDel="002F77B6">
          <w:rPr>
            <w:rFonts w:ascii="Times New Roman" w:hAnsi="Times New Roman" w:cs="Times New Roman"/>
            <w:color w:val="000000"/>
          </w:rPr>
          <w:delText>e Prevention Project</w:delText>
        </w:r>
      </w:del>
      <w:r w:rsidR="0031482F" w:rsidRPr="00990D1D">
        <w:rPr>
          <w:rFonts w:ascii="Times New Roman" w:hAnsi="Times New Roman" w:cs="Times New Roman"/>
          <w:color w:val="000000"/>
        </w:rPr>
        <w:t>, 2008</w:t>
      </w:r>
      <w:ins w:id="227" w:author="Jackie" w:date="2020-06-18T12:50:00Z">
        <w:r w:rsidR="002F77B6">
          <w:rPr>
            <w:rFonts w:ascii="Times New Roman" w:hAnsi="Times New Roman" w:cs="Times New Roman"/>
            <w:b/>
            <w:bCs/>
            <w:color w:val="000000"/>
          </w:rPr>
          <w:t xml:space="preserve">[AU: As meant? See </w:t>
        </w:r>
        <w:commentRangeStart w:id="228"/>
        <w:r w:rsidR="002F77B6">
          <w:rPr>
            <w:rFonts w:ascii="Times New Roman" w:hAnsi="Times New Roman" w:cs="Times New Roman"/>
            <w:b/>
            <w:bCs/>
            <w:color w:val="000000"/>
          </w:rPr>
          <w:t>references</w:t>
        </w:r>
      </w:ins>
      <w:commentRangeEnd w:id="228"/>
      <w:r w:rsidR="001D1E4B">
        <w:rPr>
          <w:rStyle w:val="CommentReference"/>
        </w:rPr>
        <w:commentReference w:id="228"/>
      </w:r>
      <w:ins w:id="229" w:author="Jackie" w:date="2020-06-18T12:50:00Z">
        <w:r w:rsidR="002F77B6">
          <w:rPr>
            <w:rFonts w:ascii="Times New Roman" w:hAnsi="Times New Roman" w:cs="Times New Roman"/>
            <w:b/>
            <w:bCs/>
            <w:color w:val="000000"/>
          </w:rPr>
          <w:t>.]</w:t>
        </w:r>
      </w:ins>
      <w:r w:rsidR="00C5035B" w:rsidRPr="00990D1D">
        <w:rPr>
          <w:rFonts w:ascii="Times New Roman" w:hAnsi="Times New Roman" w:cs="Times New Roman"/>
          <w:color w:val="000000"/>
        </w:rPr>
        <w:t>)</w:t>
      </w:r>
      <w:r w:rsidRPr="00990D1D">
        <w:rPr>
          <w:rFonts w:ascii="Times New Roman" w:hAnsi="Times New Roman" w:cs="Times New Roman"/>
        </w:rPr>
        <w:t>.</w:t>
      </w:r>
    </w:p>
    <w:p w14:paraId="70AFA756" w14:textId="456C557D" w:rsidR="007B1558" w:rsidRDefault="009B1220" w:rsidP="00D5186A">
      <w:pPr>
        <w:spacing w:line="480" w:lineRule="auto"/>
        <w:ind w:firstLine="720"/>
        <w:contextualSpacing/>
        <w:rPr>
          <w:rFonts w:ascii="Times New Roman" w:hAnsi="Times New Roman" w:cs="Times New Roman"/>
        </w:rPr>
      </w:pPr>
      <w:r w:rsidRPr="00990D1D">
        <w:rPr>
          <w:rFonts w:ascii="Times New Roman" w:hAnsi="Times New Roman" w:cs="Times New Roman"/>
        </w:rPr>
        <w:t xml:space="preserve">Although </w:t>
      </w:r>
      <w:r w:rsidR="00E4066E" w:rsidRPr="00990D1D">
        <w:rPr>
          <w:rFonts w:ascii="Times New Roman" w:hAnsi="Times New Roman" w:cs="Times New Roman"/>
        </w:rPr>
        <w:t>many of the juvenile awareness, boot camp, and social</w:t>
      </w:r>
      <w:ins w:id="230" w:author="Jackie" w:date="2020-06-18T12:50:00Z">
        <w:r w:rsidR="002F77B6">
          <w:rPr>
            <w:rFonts w:ascii="Times New Roman" w:hAnsi="Times New Roman" w:cs="Times New Roman"/>
          </w:rPr>
          <w:t>-</w:t>
        </w:r>
      </w:ins>
      <w:del w:id="231" w:author="Jackie" w:date="2020-06-18T12:50:00Z">
        <w:r w:rsidR="00E4066E" w:rsidRPr="00990D1D" w:rsidDel="002F77B6">
          <w:rPr>
            <w:rFonts w:ascii="Times New Roman" w:hAnsi="Times New Roman" w:cs="Times New Roman"/>
          </w:rPr>
          <w:delText xml:space="preserve"> </w:delText>
        </w:r>
      </w:del>
      <w:r w:rsidR="00E4066E" w:rsidRPr="00990D1D">
        <w:rPr>
          <w:rFonts w:ascii="Times New Roman" w:hAnsi="Times New Roman" w:cs="Times New Roman"/>
        </w:rPr>
        <w:t>cognitive interventions are largely ineffective and potentially harmful, there is considerable heterogeneity in the effectiveness of programs within categories. A recent meta-analysis of the effectiveness of prevent</w:t>
      </w:r>
      <w:del w:id="232" w:author="Jackie" w:date="2020-06-18T12:51:00Z">
        <w:r w:rsidR="00E4066E" w:rsidRPr="00990D1D" w:rsidDel="002F77B6">
          <w:rPr>
            <w:rFonts w:ascii="Times New Roman" w:hAnsi="Times New Roman" w:cs="Times New Roman"/>
          </w:rPr>
          <w:delText>at</w:delText>
        </w:r>
      </w:del>
      <w:r w:rsidR="00E4066E" w:rsidRPr="00990D1D">
        <w:rPr>
          <w:rFonts w:ascii="Times New Roman" w:hAnsi="Times New Roman" w:cs="Times New Roman"/>
        </w:rPr>
        <w:t>ive and treatment-based interventions on adolescents’ antisocial behavior found that prevent</w:t>
      </w:r>
      <w:ins w:id="233" w:author="Jackie" w:date="2020-06-18T12:51:00Z">
        <w:r w:rsidR="002F77B6">
          <w:rPr>
            <w:rFonts w:ascii="Times New Roman" w:hAnsi="Times New Roman" w:cs="Times New Roman"/>
          </w:rPr>
          <w:t>ion</w:t>
        </w:r>
      </w:ins>
      <w:del w:id="234" w:author="Jackie" w:date="2020-06-18T12:51:00Z">
        <w:r w:rsidR="00E4066E" w:rsidRPr="00990D1D" w:rsidDel="002F77B6">
          <w:rPr>
            <w:rFonts w:ascii="Times New Roman" w:hAnsi="Times New Roman" w:cs="Times New Roman"/>
          </w:rPr>
          <w:delText>ative</w:delText>
        </w:r>
      </w:del>
      <w:r w:rsidR="00E4066E" w:rsidRPr="00990D1D">
        <w:rPr>
          <w:rFonts w:ascii="Times New Roman" w:hAnsi="Times New Roman" w:cs="Times New Roman"/>
        </w:rPr>
        <w:t xml:space="preserve">-based interventions were less effective than therapy-based interventions in reducing antisocial behavior (Sawyer, Borduin, &amp; Dopp, 2015). The effectiveness of </w:t>
      </w:r>
      <w:del w:id="235" w:author="Jackie" w:date="2020-06-18T12:52:00Z">
        <w:r w:rsidR="00E4066E" w:rsidRPr="00990D1D" w:rsidDel="002F77B6">
          <w:rPr>
            <w:rFonts w:ascii="Times New Roman" w:hAnsi="Times New Roman" w:cs="Times New Roman"/>
          </w:rPr>
          <w:delText xml:space="preserve">a </w:delText>
        </w:r>
      </w:del>
      <w:r w:rsidR="00E4066E" w:rsidRPr="00990D1D">
        <w:rPr>
          <w:rFonts w:ascii="Times New Roman" w:hAnsi="Times New Roman" w:cs="Times New Roman"/>
        </w:rPr>
        <w:t xml:space="preserve">more therapeutic approaches relative to other approaches suggests that notable change likely takes time to occur. Several key moderators </w:t>
      </w:r>
      <w:r w:rsidR="00C5035B" w:rsidRPr="00990D1D">
        <w:rPr>
          <w:rFonts w:ascii="Times New Roman" w:hAnsi="Times New Roman" w:cs="Times New Roman"/>
        </w:rPr>
        <w:t>indicate</w:t>
      </w:r>
      <w:r w:rsidR="00E4066E" w:rsidRPr="00990D1D">
        <w:rPr>
          <w:rFonts w:ascii="Times New Roman" w:hAnsi="Times New Roman" w:cs="Times New Roman"/>
        </w:rPr>
        <w:t xml:space="preserve"> </w:t>
      </w:r>
      <w:r w:rsidR="00C5035B" w:rsidRPr="00990D1D">
        <w:rPr>
          <w:rFonts w:ascii="Times New Roman" w:hAnsi="Times New Roman" w:cs="Times New Roman"/>
        </w:rPr>
        <w:t xml:space="preserve">that </w:t>
      </w:r>
      <w:r w:rsidR="00E4066E" w:rsidRPr="00990D1D">
        <w:rPr>
          <w:rFonts w:ascii="Times New Roman" w:hAnsi="Times New Roman" w:cs="Times New Roman"/>
        </w:rPr>
        <w:t>including peer group</w:t>
      </w:r>
      <w:ins w:id="236" w:author="Jackie" w:date="2020-06-18T12:52:00Z">
        <w:r w:rsidR="002F77B6">
          <w:rPr>
            <w:rFonts w:ascii="Times New Roman" w:hAnsi="Times New Roman" w:cs="Times New Roman"/>
          </w:rPr>
          <w:t xml:space="preserve"> members</w:t>
        </w:r>
      </w:ins>
      <w:r w:rsidR="00E4066E" w:rsidRPr="00990D1D">
        <w:rPr>
          <w:rFonts w:ascii="Times New Roman" w:hAnsi="Times New Roman" w:cs="Times New Roman"/>
        </w:rPr>
        <w:t xml:space="preserve"> in the intervention protocol was effective for younger </w:t>
      </w:r>
      <w:ins w:id="237" w:author="Jackie" w:date="2020-06-18T12:52:00Z">
        <w:r w:rsidR="002F77B6">
          <w:rPr>
            <w:rFonts w:ascii="Times New Roman" w:hAnsi="Times New Roman" w:cs="Times New Roman"/>
          </w:rPr>
          <w:t xml:space="preserve">boys </w:t>
        </w:r>
      </w:ins>
      <w:r w:rsidR="00E4066E" w:rsidRPr="00990D1D">
        <w:rPr>
          <w:rFonts w:ascii="Times New Roman" w:hAnsi="Times New Roman" w:cs="Times New Roman"/>
        </w:rPr>
        <w:t>but not adolescent boys</w:t>
      </w:r>
      <w:ins w:id="238" w:author="Jackie" w:date="2020-06-18T12:52:00Z">
        <w:r w:rsidR="002F77B6">
          <w:rPr>
            <w:rFonts w:ascii="Times New Roman" w:hAnsi="Times New Roman" w:cs="Times New Roman"/>
          </w:rPr>
          <w:t>,</w:t>
        </w:r>
      </w:ins>
      <w:r w:rsidR="00E4066E" w:rsidRPr="00990D1D">
        <w:rPr>
          <w:rFonts w:ascii="Times New Roman" w:hAnsi="Times New Roman" w:cs="Times New Roman"/>
        </w:rPr>
        <w:t xml:space="preserve"> and that parent involvement was more effective in samples that included a higher proportion of minorities. Another meta-analysis that focused specifically on which program features were associated with positive intervention effects identified intervention quality as a key factor (Lipsey, 2009). </w:t>
      </w:r>
      <w:r w:rsidR="008F2A1D" w:rsidRPr="00990D1D">
        <w:rPr>
          <w:rFonts w:ascii="Times New Roman" w:hAnsi="Times New Roman" w:cs="Times New Roman"/>
        </w:rPr>
        <w:t>Overall, these mixed results suggest</w:t>
      </w:r>
      <w:ins w:id="239" w:author="Jackie" w:date="2020-06-18T12:53:00Z">
        <w:r w:rsidR="002F77B6">
          <w:rPr>
            <w:rFonts w:ascii="Times New Roman" w:hAnsi="Times New Roman" w:cs="Times New Roman"/>
          </w:rPr>
          <w:t xml:space="preserve"> that</w:t>
        </w:r>
      </w:ins>
      <w:r w:rsidR="008F2A1D" w:rsidRPr="00990D1D">
        <w:rPr>
          <w:rFonts w:ascii="Times New Roman" w:hAnsi="Times New Roman" w:cs="Times New Roman"/>
        </w:rPr>
        <w:t xml:space="preserve"> therapeutic approaches for high</w:t>
      </w:r>
      <w:r w:rsidRPr="00990D1D">
        <w:rPr>
          <w:rFonts w:ascii="Times New Roman" w:hAnsi="Times New Roman" w:cs="Times New Roman"/>
        </w:rPr>
        <w:t>-</w:t>
      </w:r>
      <w:r w:rsidR="008F2A1D" w:rsidRPr="00990D1D">
        <w:rPr>
          <w:rFonts w:ascii="Times New Roman" w:hAnsi="Times New Roman" w:cs="Times New Roman"/>
        </w:rPr>
        <w:t>risk youth may be effective for antisocial tendencies, but despite considerable time and effort</w:t>
      </w:r>
      <w:ins w:id="240" w:author="Jackie" w:date="2020-06-18T12:53:00Z">
        <w:r w:rsidR="002F77B6">
          <w:rPr>
            <w:rFonts w:ascii="Times New Roman" w:hAnsi="Times New Roman" w:cs="Times New Roman"/>
          </w:rPr>
          <w:t>,</w:t>
        </w:r>
      </w:ins>
      <w:r w:rsidR="008F2A1D" w:rsidRPr="00990D1D">
        <w:rPr>
          <w:rFonts w:ascii="Times New Roman" w:hAnsi="Times New Roman" w:cs="Times New Roman"/>
        </w:rPr>
        <w:t xml:space="preserve"> it is unclear whether aspects of personality changed, or </w:t>
      </w:r>
      <w:ins w:id="241" w:author="Jackie" w:date="2020-06-18T12:53:00Z">
        <w:r w:rsidR="002F77B6">
          <w:rPr>
            <w:rFonts w:ascii="Times New Roman" w:hAnsi="Times New Roman" w:cs="Times New Roman"/>
          </w:rPr>
          <w:t xml:space="preserve">whether </w:t>
        </w:r>
      </w:ins>
      <w:r w:rsidR="008F2A1D" w:rsidRPr="00990D1D">
        <w:rPr>
          <w:rFonts w:ascii="Times New Roman" w:hAnsi="Times New Roman" w:cs="Times New Roman"/>
        </w:rPr>
        <w:t>situations were changed such that opportunities for anti</w:t>
      </w:r>
      <w:del w:id="242" w:author="Jackie" w:date="2020-06-18T12:53:00Z">
        <w:r w:rsidR="008F2A1D" w:rsidRPr="00990D1D" w:rsidDel="002F77B6">
          <w:rPr>
            <w:rFonts w:ascii="Times New Roman" w:hAnsi="Times New Roman" w:cs="Times New Roman"/>
          </w:rPr>
          <w:delText>-</w:delText>
        </w:r>
      </w:del>
      <w:r w:rsidR="008F2A1D" w:rsidRPr="00990D1D">
        <w:rPr>
          <w:rFonts w:ascii="Times New Roman" w:hAnsi="Times New Roman" w:cs="Times New Roman"/>
        </w:rPr>
        <w:t>social behaviors were reduced.</w:t>
      </w:r>
    </w:p>
    <w:p w14:paraId="1DAD6D08" w14:textId="25094BDA" w:rsidR="006E1816" w:rsidRPr="00740008" w:rsidRDefault="002F77B6">
      <w:pPr>
        <w:spacing w:line="480" w:lineRule="auto"/>
        <w:contextualSpacing/>
        <w:rPr>
          <w:rFonts w:ascii="Times New Roman" w:hAnsi="Times New Roman" w:cs="Times New Roman"/>
          <w:bCs/>
        </w:rPr>
        <w:pPrChange w:id="243" w:author="Jackie" w:date="2020-06-18T12:54:00Z">
          <w:pPr>
            <w:spacing w:line="480" w:lineRule="auto"/>
            <w:ind w:firstLine="720"/>
            <w:contextualSpacing/>
          </w:pPr>
        </w:pPrChange>
      </w:pPr>
      <w:ins w:id="244" w:author="Jackie" w:date="2020-06-18T12:54:00Z">
        <w:r>
          <w:rPr>
            <w:rFonts w:ascii="Times New Roman" w:hAnsi="Times New Roman" w:cs="Times New Roman"/>
            <w:bCs/>
          </w:rPr>
          <w:t>[b]</w:t>
        </w:r>
      </w:ins>
      <w:del w:id="245" w:author="Jackie" w:date="2020-06-18T12:54:00Z">
        <w:r w:rsidR="006E1816" w:rsidRPr="002F77B6" w:rsidDel="002F77B6">
          <w:rPr>
            <w:rFonts w:ascii="Times New Roman" w:hAnsi="Times New Roman" w:cs="Times New Roman"/>
            <w:bCs/>
            <w:rPrChange w:id="246" w:author="Jackie" w:date="2020-06-18T12:53:00Z">
              <w:rPr>
                <w:rFonts w:ascii="Times New Roman" w:hAnsi="Times New Roman" w:cs="Times New Roman"/>
                <w:b/>
              </w:rPr>
            </w:rPrChange>
          </w:rPr>
          <w:delText>[B]</w:delText>
        </w:r>
      </w:del>
      <w:r w:rsidR="00B75926" w:rsidRPr="002F77B6">
        <w:rPr>
          <w:rFonts w:ascii="Times New Roman" w:hAnsi="Times New Roman" w:cs="Times New Roman"/>
          <w:bCs/>
          <w:rPrChange w:id="247" w:author="Jackie" w:date="2020-06-18T12:53:00Z">
            <w:rPr>
              <w:rFonts w:ascii="Times New Roman" w:hAnsi="Times New Roman" w:cs="Times New Roman"/>
              <w:b/>
            </w:rPr>
          </w:rPrChange>
        </w:rPr>
        <w:t xml:space="preserve">Clinical </w:t>
      </w:r>
      <w:ins w:id="248" w:author="Jackie" w:date="2020-06-18T12:53:00Z">
        <w:r w:rsidRPr="002F77B6">
          <w:rPr>
            <w:rFonts w:ascii="Times New Roman" w:hAnsi="Times New Roman" w:cs="Times New Roman"/>
            <w:bCs/>
            <w:rPrChange w:id="249" w:author="Jackie" w:date="2020-06-18T12:53:00Z">
              <w:rPr>
                <w:rFonts w:ascii="Times New Roman" w:hAnsi="Times New Roman" w:cs="Times New Roman"/>
                <w:b/>
              </w:rPr>
            </w:rPrChange>
          </w:rPr>
          <w:t>I</w:t>
        </w:r>
      </w:ins>
      <w:del w:id="250" w:author="Jackie" w:date="2020-06-18T12:53:00Z">
        <w:r w:rsidR="00D93829" w:rsidRPr="002F77B6" w:rsidDel="002F77B6">
          <w:rPr>
            <w:rFonts w:ascii="Times New Roman" w:hAnsi="Times New Roman" w:cs="Times New Roman"/>
            <w:bCs/>
            <w:rPrChange w:id="251" w:author="Jackie" w:date="2020-06-18T12:53:00Z">
              <w:rPr>
                <w:rFonts w:ascii="Times New Roman" w:hAnsi="Times New Roman" w:cs="Times New Roman"/>
                <w:b/>
              </w:rPr>
            </w:rPrChange>
          </w:rPr>
          <w:delText>i</w:delText>
        </w:r>
      </w:del>
      <w:r w:rsidR="00D93829" w:rsidRPr="002F77B6">
        <w:rPr>
          <w:rFonts w:ascii="Times New Roman" w:hAnsi="Times New Roman" w:cs="Times New Roman"/>
          <w:bCs/>
          <w:rPrChange w:id="252" w:author="Jackie" w:date="2020-06-18T12:53:00Z">
            <w:rPr>
              <w:rFonts w:ascii="Times New Roman" w:hAnsi="Times New Roman" w:cs="Times New Roman"/>
              <w:b/>
            </w:rPr>
          </w:rPrChange>
        </w:rPr>
        <w:t>nterventions</w:t>
      </w:r>
    </w:p>
    <w:p w14:paraId="4D905823" w14:textId="77777777" w:rsidR="00D5186A" w:rsidRDefault="002F77B6" w:rsidP="00B75926">
      <w:pPr>
        <w:spacing w:line="480" w:lineRule="auto"/>
        <w:contextualSpacing/>
        <w:rPr>
          <w:rFonts w:ascii="Times New Roman" w:hAnsi="Times New Roman" w:cs="Times New Roman"/>
        </w:rPr>
      </w:pPr>
      <w:ins w:id="253" w:author="Jackie" w:date="2020-06-18T12:54:00Z">
        <w:r>
          <w:rPr>
            <w:rFonts w:ascii="Times New Roman" w:hAnsi="Times New Roman" w:cs="Times New Roman"/>
          </w:rPr>
          <w:t>[bodyni]</w:t>
        </w:r>
      </w:ins>
      <w:r w:rsidR="00B75926" w:rsidRPr="00990D1D">
        <w:rPr>
          <w:rFonts w:ascii="Times New Roman" w:hAnsi="Times New Roman" w:cs="Times New Roman"/>
        </w:rPr>
        <w:t xml:space="preserve">Within the clinical domain, a number of studies incorporate personality trait measures as one </w:t>
      </w:r>
      <w:r w:rsidR="00BD7904" w:rsidRPr="00990D1D">
        <w:rPr>
          <w:rFonts w:ascii="Times New Roman" w:hAnsi="Times New Roman" w:cs="Times New Roman"/>
        </w:rPr>
        <w:t xml:space="preserve">way </w:t>
      </w:r>
      <w:r w:rsidR="00B75926" w:rsidRPr="00990D1D">
        <w:rPr>
          <w:rFonts w:ascii="Times New Roman" w:hAnsi="Times New Roman" w:cs="Times New Roman"/>
        </w:rPr>
        <w:t xml:space="preserve">to assess the </w:t>
      </w:r>
      <w:r w:rsidR="00BD7904" w:rsidRPr="00990D1D">
        <w:rPr>
          <w:rFonts w:ascii="Times New Roman" w:hAnsi="Times New Roman" w:cs="Times New Roman"/>
        </w:rPr>
        <w:t>pre-</w:t>
      </w:r>
      <w:ins w:id="254" w:author="Jackie" w:date="2020-06-18T12:58:00Z">
        <w:r w:rsidR="008F6E5A">
          <w:rPr>
            <w:rFonts w:ascii="Times New Roman" w:hAnsi="Times New Roman" w:cs="Times New Roman"/>
          </w:rPr>
          <w:t xml:space="preserve"> and </w:t>
        </w:r>
      </w:ins>
      <w:r w:rsidR="00BD7904" w:rsidRPr="00990D1D">
        <w:rPr>
          <w:rFonts w:ascii="Times New Roman" w:hAnsi="Times New Roman" w:cs="Times New Roman"/>
        </w:rPr>
        <w:t>post</w:t>
      </w:r>
      <w:ins w:id="255" w:author="Jackie" w:date="2020-06-18T12:58:00Z">
        <w:r w:rsidR="008F6E5A">
          <w:rPr>
            <w:rFonts w:ascii="Times New Roman" w:hAnsi="Times New Roman" w:cs="Times New Roman"/>
          </w:rPr>
          <w:t>treatment</w:t>
        </w:r>
      </w:ins>
      <w:r w:rsidR="00B75926" w:rsidRPr="00990D1D">
        <w:rPr>
          <w:rFonts w:ascii="Times New Roman" w:hAnsi="Times New Roman" w:cs="Times New Roman"/>
        </w:rPr>
        <w:t xml:space="preserve"> effects of </w:t>
      </w:r>
      <w:r w:rsidR="00BD7904" w:rsidRPr="00990D1D">
        <w:rPr>
          <w:rFonts w:ascii="Times New Roman" w:hAnsi="Times New Roman" w:cs="Times New Roman"/>
        </w:rPr>
        <w:t>therapeutic</w:t>
      </w:r>
      <w:r w:rsidR="00B75926" w:rsidRPr="00990D1D">
        <w:rPr>
          <w:rFonts w:ascii="Times New Roman" w:hAnsi="Times New Roman" w:cs="Times New Roman"/>
        </w:rPr>
        <w:t xml:space="preserve"> interventions on individuals’ functioning (e.g.</w:t>
      </w:r>
      <w:r w:rsidR="007B1558">
        <w:rPr>
          <w:rFonts w:ascii="Times New Roman" w:hAnsi="Times New Roman" w:cs="Times New Roman"/>
        </w:rPr>
        <w:t>,</w:t>
      </w:r>
      <w:r w:rsidR="00B75926" w:rsidRPr="00990D1D">
        <w:rPr>
          <w:rFonts w:ascii="Times New Roman" w:hAnsi="Times New Roman" w:cs="Times New Roman"/>
        </w:rPr>
        <w:t xml:space="preserve"> Bagby, Joffe, Parker, Kalemba, &amp; Harkness, 1995; Piedmont, 2001; </w:t>
      </w:r>
      <w:ins w:id="256" w:author="Jackie" w:date="2020-06-18T12:57:00Z">
        <w:r w:rsidR="008F6E5A">
          <w:rPr>
            <w:rFonts w:ascii="Times New Roman" w:hAnsi="Times New Roman" w:cs="Times New Roman"/>
          </w:rPr>
          <w:t xml:space="preserve">M. </w:t>
        </w:r>
      </w:ins>
      <w:r w:rsidR="00B75926" w:rsidRPr="00990D1D">
        <w:rPr>
          <w:rFonts w:ascii="Times New Roman" w:hAnsi="Times New Roman" w:cs="Times New Roman"/>
        </w:rPr>
        <w:t xml:space="preserve">Smith, </w:t>
      </w:r>
      <w:r w:rsidR="00B75926" w:rsidRPr="00990D1D">
        <w:rPr>
          <w:rFonts w:ascii="Times New Roman" w:hAnsi="Times New Roman" w:cs="Times New Roman"/>
        </w:rPr>
        <w:lastRenderedPageBreak/>
        <w:t>Glass, &amp; Miller, 1980; Trull</w:t>
      </w:r>
      <w:ins w:id="257" w:author="Jackie" w:date="2020-06-18T12:57:00Z">
        <w:r w:rsidR="008F6E5A">
          <w:rPr>
            <w:rFonts w:ascii="Times New Roman" w:hAnsi="Times New Roman" w:cs="Times New Roman"/>
          </w:rPr>
          <w:t>, Useda, Costa, &amp; McCrae</w:t>
        </w:r>
      </w:ins>
      <w:del w:id="258" w:author="Jackie" w:date="2020-06-18T12:57:00Z">
        <w:r w:rsidR="00B75926" w:rsidRPr="00990D1D" w:rsidDel="008F6E5A">
          <w:rPr>
            <w:rFonts w:ascii="Times New Roman" w:hAnsi="Times New Roman" w:cs="Times New Roman"/>
          </w:rPr>
          <w:delText xml:space="preserve"> et al.</w:delText>
        </w:r>
      </w:del>
      <w:r w:rsidR="00B75926" w:rsidRPr="00990D1D">
        <w:rPr>
          <w:rFonts w:ascii="Times New Roman" w:hAnsi="Times New Roman" w:cs="Times New Roman"/>
        </w:rPr>
        <w:t xml:space="preserve">, 1995). </w:t>
      </w:r>
      <w:r w:rsidR="00BD7904" w:rsidRPr="00990D1D">
        <w:rPr>
          <w:rFonts w:ascii="Times New Roman" w:hAnsi="Times New Roman" w:cs="Times New Roman"/>
        </w:rPr>
        <w:t>Therapy can</w:t>
      </w:r>
      <w:r w:rsidR="00B75926" w:rsidRPr="00990D1D">
        <w:rPr>
          <w:rFonts w:ascii="Times New Roman" w:hAnsi="Times New Roman" w:cs="Times New Roman"/>
        </w:rPr>
        <w:t xml:space="preserve"> be considered a direct intervention</w:t>
      </w:r>
      <w:r w:rsidR="00BD7904" w:rsidRPr="00990D1D">
        <w:rPr>
          <w:rFonts w:ascii="Times New Roman" w:hAnsi="Times New Roman" w:cs="Times New Roman"/>
        </w:rPr>
        <w:t xml:space="preserve"> on personality</w:t>
      </w:r>
      <w:ins w:id="259" w:author="Jackie" w:date="2020-06-18T12:58:00Z">
        <w:r w:rsidR="008F6E5A">
          <w:rPr>
            <w:rFonts w:ascii="Times New Roman" w:hAnsi="Times New Roman" w:cs="Times New Roman"/>
          </w:rPr>
          <w:t>,</w:t>
        </w:r>
      </w:ins>
      <w:r w:rsidR="00B75926" w:rsidRPr="00990D1D">
        <w:rPr>
          <w:rFonts w:ascii="Times New Roman" w:hAnsi="Times New Roman" w:cs="Times New Roman"/>
        </w:rPr>
        <w:t xml:space="preserve"> with the goal to change </w:t>
      </w:r>
      <w:r w:rsidR="00BD7904" w:rsidRPr="00990D1D">
        <w:rPr>
          <w:rFonts w:ascii="Times New Roman" w:hAnsi="Times New Roman" w:cs="Times New Roman"/>
        </w:rPr>
        <w:t>an</w:t>
      </w:r>
      <w:r w:rsidR="00B75926" w:rsidRPr="00990D1D">
        <w:rPr>
          <w:rFonts w:ascii="Times New Roman" w:hAnsi="Times New Roman" w:cs="Times New Roman"/>
        </w:rPr>
        <w:t xml:space="preserve"> aspect of a person’s maladaptive behaviors and/or thought</w:t>
      </w:r>
      <w:r w:rsidR="00BD7904" w:rsidRPr="00990D1D">
        <w:rPr>
          <w:rFonts w:ascii="Times New Roman" w:hAnsi="Times New Roman" w:cs="Times New Roman"/>
        </w:rPr>
        <w:t xml:space="preserve"> process</w:t>
      </w:r>
      <w:r w:rsidR="00ED26E6" w:rsidRPr="00990D1D">
        <w:rPr>
          <w:rFonts w:ascii="Times New Roman" w:hAnsi="Times New Roman" w:cs="Times New Roman"/>
        </w:rPr>
        <w:t xml:space="preserve"> (Allemand &amp; Flückiger, 2017)</w:t>
      </w:r>
      <w:r w:rsidR="00B75926" w:rsidRPr="00990D1D">
        <w:rPr>
          <w:rFonts w:ascii="Times New Roman" w:hAnsi="Times New Roman" w:cs="Times New Roman"/>
        </w:rPr>
        <w:t>.</w:t>
      </w:r>
      <w:ins w:id="260" w:author="Jackie" w:date="2020-06-18T12:59:00Z">
        <w:r w:rsidR="008F6E5A">
          <w:rPr>
            <w:rFonts w:ascii="Times New Roman" w:hAnsi="Times New Roman" w:cs="Times New Roman"/>
            <w:b/>
            <w:bCs/>
          </w:rPr>
          <w:t>[COMP: Special character ü in previous sentence]</w:t>
        </w:r>
      </w:ins>
      <w:r w:rsidR="00BD7904" w:rsidRPr="00990D1D">
        <w:rPr>
          <w:rFonts w:ascii="Times New Roman" w:hAnsi="Times New Roman" w:cs="Times New Roman"/>
        </w:rPr>
        <w:t xml:space="preserve"> A</w:t>
      </w:r>
      <w:r w:rsidR="00B75926" w:rsidRPr="00990D1D">
        <w:rPr>
          <w:rFonts w:ascii="Times New Roman" w:hAnsi="Times New Roman" w:cs="Times New Roman"/>
        </w:rPr>
        <w:t xml:space="preserve"> </w:t>
      </w:r>
      <w:r w:rsidR="00BD7904" w:rsidRPr="00990D1D">
        <w:rPr>
          <w:rFonts w:ascii="Times New Roman" w:hAnsi="Times New Roman" w:cs="Times New Roman"/>
        </w:rPr>
        <w:t>recent</w:t>
      </w:r>
      <w:ins w:id="261" w:author="Jackie" w:date="2020-06-18T12:59:00Z">
        <w:r w:rsidR="008F6E5A">
          <w:rPr>
            <w:rFonts w:ascii="Times New Roman" w:hAnsi="Times New Roman" w:cs="Times New Roman"/>
          </w:rPr>
          <w:t>,</w:t>
        </w:r>
      </w:ins>
      <w:r w:rsidR="00BD7904" w:rsidRPr="00990D1D">
        <w:rPr>
          <w:rFonts w:ascii="Times New Roman" w:hAnsi="Times New Roman" w:cs="Times New Roman"/>
        </w:rPr>
        <w:t xml:space="preserve"> large</w:t>
      </w:r>
      <w:r w:rsidR="00C2048D" w:rsidRPr="00990D1D">
        <w:rPr>
          <w:rFonts w:ascii="Times New Roman" w:hAnsi="Times New Roman" w:cs="Times New Roman"/>
        </w:rPr>
        <w:t>-</w:t>
      </w:r>
      <w:r w:rsidR="00BD7904" w:rsidRPr="00990D1D">
        <w:rPr>
          <w:rFonts w:ascii="Times New Roman" w:hAnsi="Times New Roman" w:cs="Times New Roman"/>
        </w:rPr>
        <w:t xml:space="preserve">scale </w:t>
      </w:r>
      <w:r w:rsidR="00B75926" w:rsidRPr="00990D1D">
        <w:rPr>
          <w:rFonts w:ascii="Times New Roman" w:hAnsi="Times New Roman" w:cs="Times New Roman"/>
        </w:rPr>
        <w:t xml:space="preserve">meta-analysis </w:t>
      </w:r>
      <w:r w:rsidR="00BD7904" w:rsidRPr="00990D1D">
        <w:rPr>
          <w:rFonts w:ascii="Times New Roman" w:hAnsi="Times New Roman" w:cs="Times New Roman"/>
        </w:rPr>
        <w:t>found broad evidence for positive changes in</w:t>
      </w:r>
      <w:r w:rsidR="00B75926" w:rsidRPr="00990D1D">
        <w:rPr>
          <w:rFonts w:ascii="Times New Roman" w:hAnsi="Times New Roman" w:cs="Times New Roman"/>
        </w:rPr>
        <w:t xml:space="preserve"> personality </w:t>
      </w:r>
      <w:r w:rsidR="00BD7904" w:rsidRPr="00990D1D">
        <w:rPr>
          <w:rFonts w:ascii="Times New Roman" w:hAnsi="Times New Roman" w:cs="Times New Roman"/>
        </w:rPr>
        <w:t>as a</w:t>
      </w:r>
      <w:r w:rsidR="00B75926" w:rsidRPr="00990D1D">
        <w:rPr>
          <w:rFonts w:ascii="Times New Roman" w:hAnsi="Times New Roman" w:cs="Times New Roman"/>
        </w:rPr>
        <w:t xml:space="preserve"> response to therapy. Compared to controls, personality </w:t>
      </w:r>
      <w:r w:rsidR="00BD7904" w:rsidRPr="00990D1D">
        <w:rPr>
          <w:rFonts w:ascii="Times New Roman" w:hAnsi="Times New Roman" w:cs="Times New Roman"/>
        </w:rPr>
        <w:t>evidenced</w:t>
      </w:r>
      <w:r w:rsidR="00B75926" w:rsidRPr="00990D1D">
        <w:rPr>
          <w:rFonts w:ascii="Times New Roman" w:hAnsi="Times New Roman" w:cs="Times New Roman"/>
        </w:rPr>
        <w:t xml:space="preserve"> </w:t>
      </w:r>
      <w:r w:rsidR="00BD7904" w:rsidRPr="00990D1D">
        <w:rPr>
          <w:rFonts w:ascii="Times New Roman" w:hAnsi="Times New Roman" w:cs="Times New Roman"/>
        </w:rPr>
        <w:t>large</w:t>
      </w:r>
      <w:r w:rsidR="00B75926" w:rsidRPr="00990D1D">
        <w:rPr>
          <w:rFonts w:ascii="Times New Roman" w:hAnsi="Times New Roman" w:cs="Times New Roman"/>
        </w:rPr>
        <w:t xml:space="preserve"> magnitudes</w:t>
      </w:r>
      <w:r w:rsidR="00BD7904" w:rsidRPr="00990D1D">
        <w:rPr>
          <w:rFonts w:ascii="Times New Roman" w:hAnsi="Times New Roman" w:cs="Times New Roman"/>
        </w:rPr>
        <w:t xml:space="preserve"> of change (</w:t>
      </w:r>
      <w:r w:rsidR="00BD7904" w:rsidRPr="008F6E5A">
        <w:rPr>
          <w:rFonts w:ascii="Times New Roman" w:hAnsi="Times New Roman" w:cs="Times New Roman"/>
          <w:i/>
          <w:iCs/>
          <w:rPrChange w:id="262" w:author="Jackie" w:date="2020-06-18T12:59:00Z">
            <w:rPr>
              <w:rFonts w:ascii="Times New Roman" w:hAnsi="Times New Roman" w:cs="Times New Roman"/>
            </w:rPr>
          </w:rPrChange>
        </w:rPr>
        <w:t>d</w:t>
      </w:r>
      <w:r w:rsidR="00BD7904" w:rsidRPr="00990D1D">
        <w:rPr>
          <w:rFonts w:ascii="Times New Roman" w:hAnsi="Times New Roman" w:cs="Times New Roman"/>
        </w:rPr>
        <w:t xml:space="preserve"> ≈ </w:t>
      </w:r>
      <w:ins w:id="263" w:author="Jackie" w:date="2020-06-18T13:00:00Z">
        <w:r w:rsidR="008F6E5A">
          <w:rPr>
            <w:rFonts w:ascii="Times New Roman" w:hAnsi="Times New Roman" w:cs="Times New Roman"/>
          </w:rPr>
          <w:t>0</w:t>
        </w:r>
      </w:ins>
      <w:r w:rsidR="00BD7904" w:rsidRPr="00990D1D">
        <w:rPr>
          <w:rFonts w:ascii="Times New Roman" w:hAnsi="Times New Roman" w:cs="Times New Roman"/>
        </w:rPr>
        <w:t>.47)</w:t>
      </w:r>
      <w:r w:rsidR="00B75926" w:rsidRPr="00990D1D">
        <w:rPr>
          <w:rFonts w:ascii="Times New Roman" w:hAnsi="Times New Roman" w:cs="Times New Roman"/>
        </w:rPr>
        <w:t xml:space="preserve">, </w:t>
      </w:r>
      <w:r w:rsidR="00C7759E" w:rsidRPr="00990D1D">
        <w:rPr>
          <w:rFonts w:ascii="Times New Roman" w:hAnsi="Times New Roman" w:cs="Times New Roman"/>
        </w:rPr>
        <w:t xml:space="preserve">across different therapy types and multiple assessment methods, </w:t>
      </w:r>
      <w:r w:rsidR="00B75926" w:rsidRPr="00990D1D">
        <w:rPr>
          <w:rFonts w:ascii="Times New Roman" w:hAnsi="Times New Roman" w:cs="Times New Roman"/>
        </w:rPr>
        <w:t>was lasting</w:t>
      </w:r>
      <w:r w:rsidR="00BD7904" w:rsidRPr="00990D1D">
        <w:rPr>
          <w:rFonts w:ascii="Times New Roman" w:hAnsi="Times New Roman" w:cs="Times New Roman"/>
        </w:rPr>
        <w:t xml:space="preserve"> after therapy ended</w:t>
      </w:r>
      <w:r w:rsidR="00C7759E" w:rsidRPr="00990D1D">
        <w:rPr>
          <w:rFonts w:ascii="Times New Roman" w:hAnsi="Times New Roman" w:cs="Times New Roman"/>
        </w:rPr>
        <w:t xml:space="preserve"> (</w:t>
      </w:r>
      <w:r w:rsidR="008F2A1D" w:rsidRPr="00990D1D">
        <w:rPr>
          <w:rFonts w:ascii="Times New Roman" w:hAnsi="Times New Roman" w:cs="Times New Roman"/>
        </w:rPr>
        <w:t>2</w:t>
      </w:r>
      <w:ins w:id="264" w:author="Jackie" w:date="2020-06-18T13:00:00Z">
        <w:r w:rsidR="008F6E5A">
          <w:rPr>
            <w:rFonts w:ascii="Times New Roman" w:hAnsi="Times New Roman" w:cs="Times New Roman"/>
          </w:rPr>
          <w:t>+</w:t>
        </w:r>
      </w:ins>
      <w:del w:id="265" w:author="Jackie" w:date="2020-06-18T13:00:00Z">
        <w:r w:rsidR="00BD7904" w:rsidRPr="00990D1D" w:rsidDel="008F6E5A">
          <w:rPr>
            <w:rFonts w:ascii="Times New Roman" w:hAnsi="Times New Roman" w:cs="Times New Roman"/>
          </w:rPr>
          <w:delText xml:space="preserve"> </w:delText>
        </w:r>
        <w:r w:rsidR="00C7759E" w:rsidRPr="00990D1D" w:rsidDel="008F6E5A">
          <w:rPr>
            <w:rFonts w:ascii="Times New Roman" w:hAnsi="Times New Roman" w:cs="Times New Roman"/>
          </w:rPr>
          <w:delText>plus</w:delText>
        </w:r>
      </w:del>
      <w:r w:rsidR="008F2A1D" w:rsidRPr="00990D1D">
        <w:rPr>
          <w:rFonts w:ascii="Times New Roman" w:hAnsi="Times New Roman" w:cs="Times New Roman"/>
        </w:rPr>
        <w:t xml:space="preserve"> months</w:t>
      </w:r>
      <w:r w:rsidR="00E841B7" w:rsidRPr="00990D1D">
        <w:rPr>
          <w:rFonts w:ascii="Times New Roman" w:hAnsi="Times New Roman" w:cs="Times New Roman"/>
        </w:rPr>
        <w:t>)</w:t>
      </w:r>
      <w:ins w:id="266" w:author="Jackie" w:date="2020-06-18T13:00:00Z">
        <w:r w:rsidR="008F6E5A">
          <w:rPr>
            <w:rFonts w:ascii="Times New Roman" w:hAnsi="Times New Roman" w:cs="Times New Roman"/>
          </w:rPr>
          <w:t>,</w:t>
        </w:r>
      </w:ins>
      <w:r w:rsidR="00E841B7" w:rsidRPr="00990D1D">
        <w:rPr>
          <w:rFonts w:ascii="Times New Roman" w:hAnsi="Times New Roman" w:cs="Times New Roman"/>
        </w:rPr>
        <w:t xml:space="preserve"> and</w:t>
      </w:r>
      <w:r w:rsidR="00B75926" w:rsidRPr="00990D1D">
        <w:rPr>
          <w:rFonts w:ascii="Times New Roman" w:hAnsi="Times New Roman" w:cs="Times New Roman"/>
        </w:rPr>
        <w:t xml:space="preserve"> </w:t>
      </w:r>
      <w:r w:rsidR="00BD7904" w:rsidRPr="00990D1D">
        <w:rPr>
          <w:rFonts w:ascii="Times New Roman" w:hAnsi="Times New Roman" w:cs="Times New Roman"/>
        </w:rPr>
        <w:t>was effective regardless of age</w:t>
      </w:r>
      <w:r w:rsidR="00B75926" w:rsidRPr="00990D1D">
        <w:rPr>
          <w:rFonts w:ascii="Times New Roman" w:hAnsi="Times New Roman" w:cs="Times New Roman"/>
        </w:rPr>
        <w:t>.</w:t>
      </w:r>
      <w:ins w:id="267" w:author="Jackie" w:date="2020-06-18T13:04:00Z">
        <w:r w:rsidR="008F6E5A">
          <w:rPr>
            <w:rFonts w:ascii="Times New Roman" w:hAnsi="Times New Roman" w:cs="Times New Roman"/>
            <w:b/>
            <w:bCs/>
          </w:rPr>
          <w:t>[C</w:t>
        </w:r>
      </w:ins>
      <w:ins w:id="268" w:author="Jackie" w:date="2020-06-18T13:05:00Z">
        <w:r w:rsidR="008F6E5A">
          <w:rPr>
            <w:rFonts w:ascii="Times New Roman" w:hAnsi="Times New Roman" w:cs="Times New Roman"/>
            <w:b/>
            <w:bCs/>
          </w:rPr>
          <w:t xml:space="preserve">OMP: Special character </w:t>
        </w:r>
        <w:r w:rsidR="008F6E5A" w:rsidRPr="008F6E5A">
          <w:rPr>
            <w:rFonts w:ascii="Times New Roman" w:hAnsi="Times New Roman" w:cs="Times New Roman"/>
            <w:b/>
            <w:bCs/>
            <w:rPrChange w:id="269" w:author="Jackie" w:date="2020-06-18T13:05:00Z">
              <w:rPr>
                <w:rFonts w:ascii="Times New Roman" w:hAnsi="Times New Roman" w:cs="Times New Roman"/>
              </w:rPr>
            </w:rPrChange>
          </w:rPr>
          <w:t>≈</w:t>
        </w:r>
        <w:r w:rsidR="008F6E5A">
          <w:rPr>
            <w:rFonts w:ascii="Times New Roman" w:hAnsi="Times New Roman" w:cs="Times New Roman"/>
            <w:b/>
            <w:bCs/>
          </w:rPr>
          <w:t xml:space="preserve"> in previous sentence]</w:t>
        </w:r>
      </w:ins>
      <w:r w:rsidR="00B75926" w:rsidRPr="00990D1D">
        <w:rPr>
          <w:rFonts w:ascii="Times New Roman" w:hAnsi="Times New Roman" w:cs="Times New Roman"/>
        </w:rPr>
        <w:t xml:space="preserve"> </w:t>
      </w:r>
      <w:r w:rsidR="00C7759E" w:rsidRPr="00990D1D">
        <w:rPr>
          <w:rFonts w:ascii="Times New Roman" w:hAnsi="Times New Roman" w:cs="Times New Roman"/>
        </w:rPr>
        <w:t>Further</w:t>
      </w:r>
      <w:ins w:id="270" w:author="Jackie" w:date="2020-06-18T13:00:00Z">
        <w:r w:rsidR="008F6E5A">
          <w:rPr>
            <w:rFonts w:ascii="Times New Roman" w:hAnsi="Times New Roman" w:cs="Times New Roman"/>
          </w:rPr>
          <w:t>more</w:t>
        </w:r>
      </w:ins>
      <w:r w:rsidR="00C7759E" w:rsidRPr="00990D1D">
        <w:rPr>
          <w:rFonts w:ascii="Times New Roman" w:hAnsi="Times New Roman" w:cs="Times New Roman"/>
        </w:rPr>
        <w:t>, b</w:t>
      </w:r>
      <w:r w:rsidR="00B75926" w:rsidRPr="00990D1D">
        <w:rPr>
          <w:rFonts w:ascii="Times New Roman" w:hAnsi="Times New Roman" w:cs="Times New Roman"/>
        </w:rPr>
        <w:t>oth clinical and nonclinical samples</w:t>
      </w:r>
      <w:r w:rsidR="00BD7904" w:rsidRPr="00990D1D">
        <w:rPr>
          <w:rFonts w:ascii="Times New Roman" w:hAnsi="Times New Roman" w:cs="Times New Roman"/>
        </w:rPr>
        <w:t xml:space="preserve">, using </w:t>
      </w:r>
      <w:r w:rsidR="00B75926" w:rsidRPr="00990D1D">
        <w:rPr>
          <w:rFonts w:ascii="Times New Roman" w:hAnsi="Times New Roman" w:cs="Times New Roman"/>
        </w:rPr>
        <w:t>quasi</w:t>
      </w:r>
      <w:r w:rsidR="00BD7904" w:rsidRPr="00990D1D">
        <w:rPr>
          <w:rFonts w:ascii="Times New Roman" w:hAnsi="Times New Roman" w:cs="Times New Roman"/>
        </w:rPr>
        <w:t>-</w:t>
      </w:r>
      <w:r w:rsidR="00B75926" w:rsidRPr="00990D1D">
        <w:rPr>
          <w:rFonts w:ascii="Times New Roman" w:hAnsi="Times New Roman" w:cs="Times New Roman"/>
        </w:rPr>
        <w:t xml:space="preserve"> and truly experimental designs</w:t>
      </w:r>
      <w:r w:rsidR="00BD7904" w:rsidRPr="00990D1D">
        <w:rPr>
          <w:rFonts w:ascii="Times New Roman" w:hAnsi="Times New Roman" w:cs="Times New Roman"/>
        </w:rPr>
        <w:t xml:space="preserve"> found evidence for a robust effect</w:t>
      </w:r>
      <w:r w:rsidR="00B75926" w:rsidRPr="00990D1D">
        <w:rPr>
          <w:rFonts w:ascii="Times New Roman" w:hAnsi="Times New Roman" w:cs="Times New Roman"/>
        </w:rPr>
        <w:t xml:space="preserve"> </w:t>
      </w:r>
      <w:r w:rsidR="00BD7904" w:rsidRPr="00990D1D">
        <w:rPr>
          <w:rFonts w:ascii="Times New Roman" w:hAnsi="Times New Roman" w:cs="Times New Roman"/>
        </w:rPr>
        <w:t>(Roberts et al., 2017).</w:t>
      </w:r>
    </w:p>
    <w:p w14:paraId="2214468E" w14:textId="4ACA4A47" w:rsidR="00D5186A" w:rsidRDefault="00B75926" w:rsidP="00D5186A">
      <w:pPr>
        <w:spacing w:line="480" w:lineRule="auto"/>
        <w:ind w:firstLine="720"/>
        <w:contextualSpacing/>
        <w:rPr>
          <w:rFonts w:ascii="Times New Roman" w:hAnsi="Times New Roman" w:cs="Times New Roman"/>
        </w:rPr>
      </w:pPr>
      <w:r w:rsidRPr="00990D1D">
        <w:rPr>
          <w:rFonts w:ascii="Times New Roman" w:hAnsi="Times New Roman" w:cs="Times New Roman"/>
        </w:rPr>
        <w:t xml:space="preserve">Emotional </w:t>
      </w:r>
      <w:ins w:id="271" w:author="Jackie" w:date="2020-06-18T13:02:00Z">
        <w:r w:rsidR="008F6E5A">
          <w:rPr>
            <w:rFonts w:ascii="Times New Roman" w:hAnsi="Times New Roman" w:cs="Times New Roman"/>
          </w:rPr>
          <w:t>s</w:t>
        </w:r>
      </w:ins>
      <w:del w:id="272" w:author="Jackie" w:date="2020-06-18T13:02:00Z">
        <w:r w:rsidRPr="00990D1D" w:rsidDel="008F6E5A">
          <w:rPr>
            <w:rFonts w:ascii="Times New Roman" w:hAnsi="Times New Roman" w:cs="Times New Roman"/>
          </w:rPr>
          <w:delText>S</w:delText>
        </w:r>
      </w:del>
      <w:r w:rsidRPr="00990D1D">
        <w:rPr>
          <w:rFonts w:ascii="Times New Roman" w:hAnsi="Times New Roman" w:cs="Times New Roman"/>
        </w:rPr>
        <w:t xml:space="preserve">tability </w:t>
      </w:r>
      <w:r w:rsidR="00BD7904" w:rsidRPr="00990D1D">
        <w:rPr>
          <w:rFonts w:ascii="Times New Roman" w:hAnsi="Times New Roman" w:cs="Times New Roman"/>
        </w:rPr>
        <w:t>and e</w:t>
      </w:r>
      <w:r w:rsidRPr="00990D1D">
        <w:rPr>
          <w:rFonts w:ascii="Times New Roman" w:hAnsi="Times New Roman" w:cs="Times New Roman"/>
        </w:rPr>
        <w:t xml:space="preserve">xtraversion showed the most marked change in response to intervention. Agreeableness and </w:t>
      </w:r>
      <w:r w:rsidR="008F2A1D" w:rsidRPr="00990D1D">
        <w:rPr>
          <w:rFonts w:ascii="Times New Roman" w:hAnsi="Times New Roman" w:cs="Times New Roman"/>
        </w:rPr>
        <w:t xml:space="preserve">conscientiousness </w:t>
      </w:r>
      <w:r w:rsidRPr="00990D1D">
        <w:rPr>
          <w:rFonts w:ascii="Times New Roman" w:hAnsi="Times New Roman" w:cs="Times New Roman"/>
        </w:rPr>
        <w:t xml:space="preserve">changed more modestly, and </w:t>
      </w:r>
      <w:r w:rsidR="008F2A1D" w:rsidRPr="00990D1D">
        <w:rPr>
          <w:rFonts w:ascii="Times New Roman" w:hAnsi="Times New Roman" w:cs="Times New Roman"/>
        </w:rPr>
        <w:t xml:space="preserve">openness </w:t>
      </w:r>
      <w:r w:rsidRPr="00990D1D">
        <w:rPr>
          <w:rFonts w:ascii="Times New Roman" w:hAnsi="Times New Roman" w:cs="Times New Roman"/>
        </w:rPr>
        <w:t>appeared not to change. The findings for these traits are to be expected</w:t>
      </w:r>
      <w:del w:id="273" w:author="Jackie" w:date="2020-06-18T13:02:00Z">
        <w:r w:rsidRPr="00990D1D" w:rsidDel="008F6E5A">
          <w:rPr>
            <w:rFonts w:ascii="Times New Roman" w:hAnsi="Times New Roman" w:cs="Times New Roman"/>
          </w:rPr>
          <w:delText>,</w:delText>
        </w:r>
      </w:del>
      <w:r w:rsidRPr="00990D1D">
        <w:rPr>
          <w:rFonts w:ascii="Times New Roman" w:hAnsi="Times New Roman" w:cs="Times New Roman"/>
        </w:rPr>
        <w:t xml:space="preserve"> given that emotional stability includes components of anxiety and depression, often explicit targets of therapy</w:t>
      </w:r>
      <w:r w:rsidR="00C7759E" w:rsidRPr="00990D1D">
        <w:rPr>
          <w:rFonts w:ascii="Times New Roman" w:hAnsi="Times New Roman" w:cs="Times New Roman"/>
        </w:rPr>
        <w:t xml:space="preserve">. </w:t>
      </w:r>
      <w:r w:rsidR="0010291C" w:rsidRPr="00990D1D">
        <w:rPr>
          <w:rFonts w:ascii="Times New Roman" w:hAnsi="Times New Roman" w:cs="Times New Roman"/>
        </w:rPr>
        <w:t xml:space="preserve">Because </w:t>
      </w:r>
      <w:r w:rsidR="008F2A1D" w:rsidRPr="00990D1D">
        <w:rPr>
          <w:rFonts w:ascii="Times New Roman" w:hAnsi="Times New Roman" w:cs="Times New Roman"/>
        </w:rPr>
        <w:t xml:space="preserve">reducing </w:t>
      </w:r>
      <w:r w:rsidR="0010291C" w:rsidRPr="00990D1D">
        <w:rPr>
          <w:rFonts w:ascii="Times New Roman" w:hAnsi="Times New Roman" w:cs="Times New Roman"/>
        </w:rPr>
        <w:t xml:space="preserve">components of neuroticism </w:t>
      </w:r>
      <w:r w:rsidR="008F2A1D" w:rsidRPr="00990D1D">
        <w:rPr>
          <w:rFonts w:ascii="Times New Roman" w:hAnsi="Times New Roman" w:cs="Times New Roman"/>
        </w:rPr>
        <w:t>is often an</w:t>
      </w:r>
      <w:r w:rsidR="0010291C" w:rsidRPr="00990D1D">
        <w:rPr>
          <w:rFonts w:ascii="Times New Roman" w:hAnsi="Times New Roman" w:cs="Times New Roman"/>
        </w:rPr>
        <w:t xml:space="preserve"> </w:t>
      </w:r>
      <w:r w:rsidR="008F2A1D" w:rsidRPr="00990D1D">
        <w:rPr>
          <w:rFonts w:ascii="Times New Roman" w:hAnsi="Times New Roman" w:cs="Times New Roman"/>
        </w:rPr>
        <w:t>objective</w:t>
      </w:r>
      <w:r w:rsidR="0010291C" w:rsidRPr="00990D1D">
        <w:rPr>
          <w:rFonts w:ascii="Times New Roman" w:hAnsi="Times New Roman" w:cs="Times New Roman"/>
        </w:rPr>
        <w:t xml:space="preserve"> of therapy, it is possible that the observed changes are due to short</w:t>
      </w:r>
      <w:r w:rsidR="00C2048D" w:rsidRPr="00990D1D">
        <w:rPr>
          <w:rFonts w:ascii="Times New Roman" w:hAnsi="Times New Roman" w:cs="Times New Roman"/>
        </w:rPr>
        <w:t>-</w:t>
      </w:r>
      <w:r w:rsidR="0010291C" w:rsidRPr="00990D1D">
        <w:rPr>
          <w:rFonts w:ascii="Times New Roman" w:hAnsi="Times New Roman" w:cs="Times New Roman"/>
        </w:rPr>
        <w:t>term elevations</w:t>
      </w:r>
      <w:r w:rsidR="00E841B7" w:rsidRPr="00990D1D">
        <w:rPr>
          <w:rFonts w:ascii="Times New Roman" w:hAnsi="Times New Roman" w:cs="Times New Roman"/>
        </w:rPr>
        <w:t xml:space="preserve"> brought on by what lead people into therapy to begin with, the</w:t>
      </w:r>
      <w:r w:rsidR="0010291C" w:rsidRPr="00990D1D">
        <w:rPr>
          <w:rFonts w:ascii="Times New Roman" w:hAnsi="Times New Roman" w:cs="Times New Roman"/>
        </w:rPr>
        <w:t xml:space="preserve"> onset of </w:t>
      </w:r>
      <w:r w:rsidR="008128D5" w:rsidRPr="00990D1D">
        <w:rPr>
          <w:rFonts w:ascii="Times New Roman" w:hAnsi="Times New Roman" w:cs="Times New Roman"/>
        </w:rPr>
        <w:t>a depressive episode</w:t>
      </w:r>
      <w:r w:rsidR="00E841B7" w:rsidRPr="00990D1D">
        <w:rPr>
          <w:rFonts w:ascii="Times New Roman" w:hAnsi="Times New Roman" w:cs="Times New Roman"/>
        </w:rPr>
        <w:t>, for example</w:t>
      </w:r>
      <w:r w:rsidR="008128D5" w:rsidRPr="00990D1D">
        <w:rPr>
          <w:rFonts w:ascii="Times New Roman" w:hAnsi="Times New Roman" w:cs="Times New Roman"/>
        </w:rPr>
        <w:t xml:space="preserve">. In other words, therapy </w:t>
      </w:r>
      <w:r w:rsidR="00E841B7" w:rsidRPr="00990D1D">
        <w:rPr>
          <w:rFonts w:ascii="Times New Roman" w:hAnsi="Times New Roman" w:cs="Times New Roman"/>
        </w:rPr>
        <w:t>may merely bring</w:t>
      </w:r>
      <w:r w:rsidR="008128D5" w:rsidRPr="00990D1D">
        <w:rPr>
          <w:rFonts w:ascii="Times New Roman" w:hAnsi="Times New Roman" w:cs="Times New Roman"/>
        </w:rPr>
        <w:t xml:space="preserve"> people back to a baseline </w:t>
      </w:r>
      <w:r w:rsidR="00E841B7" w:rsidRPr="00990D1D">
        <w:rPr>
          <w:rFonts w:ascii="Times New Roman" w:hAnsi="Times New Roman" w:cs="Times New Roman"/>
        </w:rPr>
        <w:t xml:space="preserve">levels of traits </w:t>
      </w:r>
      <w:r w:rsidR="008128D5" w:rsidRPr="00990D1D">
        <w:rPr>
          <w:rFonts w:ascii="Times New Roman" w:hAnsi="Times New Roman" w:cs="Times New Roman"/>
        </w:rPr>
        <w:t xml:space="preserve">rather than </w:t>
      </w:r>
      <w:r w:rsidR="00E841B7" w:rsidRPr="00990D1D">
        <w:rPr>
          <w:rFonts w:ascii="Times New Roman" w:hAnsi="Times New Roman" w:cs="Times New Roman"/>
        </w:rPr>
        <w:t>meaningfully alter</w:t>
      </w:r>
      <w:r w:rsidR="008128D5" w:rsidRPr="00990D1D">
        <w:rPr>
          <w:rFonts w:ascii="Times New Roman" w:hAnsi="Times New Roman" w:cs="Times New Roman"/>
        </w:rPr>
        <w:t xml:space="preserve"> personality.</w:t>
      </w:r>
    </w:p>
    <w:p w14:paraId="073C19F6" w14:textId="770F53F1" w:rsidR="00D5186A" w:rsidRDefault="00D93829" w:rsidP="00D5186A">
      <w:pPr>
        <w:spacing w:line="480" w:lineRule="auto"/>
        <w:ind w:firstLine="720"/>
        <w:contextualSpacing/>
        <w:rPr>
          <w:rFonts w:ascii="Times New Roman" w:hAnsi="Times New Roman" w:cs="Times New Roman"/>
        </w:rPr>
      </w:pPr>
      <w:r w:rsidRPr="00990D1D">
        <w:rPr>
          <w:rFonts w:ascii="Times New Roman" w:hAnsi="Times New Roman" w:cs="Times New Roman"/>
        </w:rPr>
        <w:t>Much like therapy, eating</w:t>
      </w:r>
      <w:r w:rsidR="002C52B5" w:rsidRPr="00990D1D">
        <w:rPr>
          <w:rFonts w:ascii="Times New Roman" w:hAnsi="Times New Roman" w:cs="Times New Roman"/>
        </w:rPr>
        <w:t xml:space="preserve"> disorders</w:t>
      </w:r>
      <w:r w:rsidRPr="00990D1D">
        <w:rPr>
          <w:rFonts w:ascii="Times New Roman" w:hAnsi="Times New Roman" w:cs="Times New Roman"/>
        </w:rPr>
        <w:t xml:space="preserve"> and s</w:t>
      </w:r>
      <w:r w:rsidR="00B75926" w:rsidRPr="00990D1D">
        <w:rPr>
          <w:rFonts w:ascii="Times New Roman" w:hAnsi="Times New Roman" w:cs="Times New Roman"/>
        </w:rPr>
        <w:t>ubstance use</w:t>
      </w:r>
      <w:r w:rsidR="002C52B5" w:rsidRPr="00990D1D">
        <w:rPr>
          <w:rFonts w:ascii="Times New Roman" w:hAnsi="Times New Roman" w:cs="Times New Roman"/>
        </w:rPr>
        <w:t xml:space="preserve"> disorder (SUD)</w:t>
      </w:r>
      <w:r w:rsidR="00B75926" w:rsidRPr="00990D1D">
        <w:rPr>
          <w:rFonts w:ascii="Times New Roman" w:hAnsi="Times New Roman" w:cs="Times New Roman"/>
        </w:rPr>
        <w:t xml:space="preserve"> treatment</w:t>
      </w:r>
      <w:r w:rsidRPr="00990D1D">
        <w:rPr>
          <w:rFonts w:ascii="Times New Roman" w:hAnsi="Times New Roman" w:cs="Times New Roman"/>
        </w:rPr>
        <w:t xml:space="preserve"> can be seen as an intervention to change personality</w:t>
      </w:r>
      <w:r w:rsidR="00196BDD" w:rsidRPr="00990D1D">
        <w:rPr>
          <w:rFonts w:ascii="Times New Roman" w:hAnsi="Times New Roman" w:cs="Times New Roman"/>
        </w:rPr>
        <w:t>, though with</w:t>
      </w:r>
      <w:r w:rsidR="008F2A1D" w:rsidRPr="00990D1D">
        <w:rPr>
          <w:rFonts w:ascii="Times New Roman" w:hAnsi="Times New Roman" w:cs="Times New Roman"/>
        </w:rPr>
        <w:t xml:space="preserve"> a more explicit</w:t>
      </w:r>
      <w:r w:rsidR="00196BDD" w:rsidRPr="00990D1D">
        <w:rPr>
          <w:rFonts w:ascii="Times New Roman" w:hAnsi="Times New Roman" w:cs="Times New Roman"/>
        </w:rPr>
        <w:t xml:space="preserve"> focus to modify health behaviors</w:t>
      </w:r>
      <w:r w:rsidRPr="00990D1D">
        <w:rPr>
          <w:rFonts w:ascii="Times New Roman" w:hAnsi="Times New Roman" w:cs="Times New Roman"/>
        </w:rPr>
        <w:t xml:space="preserve">. </w:t>
      </w:r>
      <w:ins w:id="274" w:author="Jackie" w:date="2020-06-18T13:03:00Z">
        <w:r w:rsidR="008F6E5A">
          <w:rPr>
            <w:rFonts w:ascii="Times New Roman" w:hAnsi="Times New Roman" w:cs="Times New Roman"/>
          </w:rPr>
          <w:t xml:space="preserve">In their meta-analysis, </w:t>
        </w:r>
      </w:ins>
      <w:del w:id="275" w:author="Jackie" w:date="2020-06-18T13:03:00Z">
        <w:r w:rsidRPr="00990D1D" w:rsidDel="008F6E5A">
          <w:rPr>
            <w:rFonts w:ascii="Times New Roman" w:hAnsi="Times New Roman" w:cs="Times New Roman"/>
          </w:rPr>
          <w:delText xml:space="preserve">The </w:delText>
        </w:r>
      </w:del>
      <w:r w:rsidRPr="00990D1D">
        <w:rPr>
          <w:rFonts w:ascii="Times New Roman" w:hAnsi="Times New Roman" w:cs="Times New Roman"/>
        </w:rPr>
        <w:t>Roberts et al.</w:t>
      </w:r>
      <w:del w:id="276" w:author="Jackie" w:date="2020-06-18T13:03:00Z">
        <w:r w:rsidRPr="00990D1D" w:rsidDel="008F6E5A">
          <w:rPr>
            <w:rFonts w:ascii="Times New Roman" w:hAnsi="Times New Roman" w:cs="Times New Roman"/>
          </w:rPr>
          <w:delText>,</w:delText>
        </w:r>
      </w:del>
      <w:r w:rsidRPr="00990D1D">
        <w:rPr>
          <w:rFonts w:ascii="Times New Roman" w:hAnsi="Times New Roman" w:cs="Times New Roman"/>
        </w:rPr>
        <w:t xml:space="preserve"> (2017) </w:t>
      </w:r>
      <w:del w:id="277" w:author="Jackie" w:date="2020-06-18T13:03:00Z">
        <w:r w:rsidRPr="00990D1D" w:rsidDel="008F6E5A">
          <w:rPr>
            <w:rFonts w:ascii="Times New Roman" w:hAnsi="Times New Roman" w:cs="Times New Roman"/>
          </w:rPr>
          <w:delText xml:space="preserve">meta-analysis </w:delText>
        </w:r>
      </w:del>
      <w:r w:rsidRPr="00990D1D">
        <w:rPr>
          <w:rFonts w:ascii="Times New Roman" w:hAnsi="Times New Roman" w:cs="Times New Roman"/>
        </w:rPr>
        <w:t xml:space="preserve">found that </w:t>
      </w:r>
      <w:ins w:id="278" w:author="Jackie" w:date="2020-06-18T13:03:00Z">
        <w:r w:rsidR="008F6E5A">
          <w:rPr>
            <w:rFonts w:ascii="Times New Roman" w:hAnsi="Times New Roman" w:cs="Times New Roman"/>
          </w:rPr>
          <w:t xml:space="preserve">treatment for </w:t>
        </w:r>
      </w:ins>
      <w:r w:rsidRPr="00990D1D">
        <w:rPr>
          <w:rFonts w:ascii="Times New Roman" w:hAnsi="Times New Roman" w:cs="Times New Roman"/>
        </w:rPr>
        <w:t>both eating disorder</w:t>
      </w:r>
      <w:ins w:id="279" w:author="Jackie" w:date="2020-06-18T13:04:00Z">
        <w:r w:rsidR="008F6E5A">
          <w:rPr>
            <w:rFonts w:ascii="Times New Roman" w:hAnsi="Times New Roman" w:cs="Times New Roman"/>
          </w:rPr>
          <w:t>s</w:t>
        </w:r>
      </w:ins>
      <w:del w:id="280" w:author="Jackie" w:date="2020-06-18T13:04:00Z">
        <w:r w:rsidRPr="00990D1D" w:rsidDel="008F6E5A">
          <w:rPr>
            <w:rFonts w:ascii="Times New Roman" w:hAnsi="Times New Roman" w:cs="Times New Roman"/>
          </w:rPr>
          <w:delText xml:space="preserve"> treatment</w:delText>
        </w:r>
      </w:del>
      <w:r w:rsidRPr="00990D1D">
        <w:rPr>
          <w:rFonts w:ascii="Times New Roman" w:hAnsi="Times New Roman" w:cs="Times New Roman"/>
        </w:rPr>
        <w:t xml:space="preserve"> and substance use </w:t>
      </w:r>
      <w:del w:id="281" w:author="Jackie" w:date="2020-06-18T13:04:00Z">
        <w:r w:rsidRPr="00990D1D" w:rsidDel="008F6E5A">
          <w:rPr>
            <w:rFonts w:ascii="Times New Roman" w:hAnsi="Times New Roman" w:cs="Times New Roman"/>
          </w:rPr>
          <w:delText xml:space="preserve">treatment </w:delText>
        </w:r>
      </w:del>
      <w:r w:rsidRPr="00990D1D">
        <w:rPr>
          <w:rFonts w:ascii="Times New Roman" w:hAnsi="Times New Roman" w:cs="Times New Roman"/>
        </w:rPr>
        <w:t>w</w:t>
      </w:r>
      <w:ins w:id="282" w:author="Jackie" w:date="2020-06-18T13:04:00Z">
        <w:r w:rsidR="008F6E5A">
          <w:rPr>
            <w:rFonts w:ascii="Times New Roman" w:hAnsi="Times New Roman" w:cs="Times New Roman"/>
          </w:rPr>
          <w:t>as</w:t>
        </w:r>
      </w:ins>
      <w:del w:id="283" w:author="Jackie" w:date="2020-06-18T13:04:00Z">
        <w:r w:rsidRPr="00990D1D" w:rsidDel="008F6E5A">
          <w:rPr>
            <w:rFonts w:ascii="Times New Roman" w:hAnsi="Times New Roman" w:cs="Times New Roman"/>
          </w:rPr>
          <w:delText>ere</w:delText>
        </w:r>
      </w:del>
      <w:r w:rsidRPr="00990D1D">
        <w:rPr>
          <w:rFonts w:ascii="Times New Roman" w:hAnsi="Times New Roman" w:cs="Times New Roman"/>
        </w:rPr>
        <w:t xml:space="preserve"> </w:t>
      </w:r>
      <w:r w:rsidR="00196BDD" w:rsidRPr="00990D1D">
        <w:rPr>
          <w:rFonts w:ascii="Times New Roman" w:hAnsi="Times New Roman" w:cs="Times New Roman"/>
        </w:rPr>
        <w:t xml:space="preserve">modestly </w:t>
      </w:r>
      <w:r w:rsidRPr="00990D1D">
        <w:rPr>
          <w:rFonts w:ascii="Times New Roman" w:hAnsi="Times New Roman" w:cs="Times New Roman"/>
        </w:rPr>
        <w:t>effective for changing personality</w:t>
      </w:r>
      <w:r w:rsidR="002C52B5" w:rsidRPr="00990D1D">
        <w:rPr>
          <w:rFonts w:ascii="Times New Roman" w:hAnsi="Times New Roman" w:cs="Times New Roman"/>
        </w:rPr>
        <w:t>, but that</w:t>
      </w:r>
      <w:ins w:id="284" w:author="Jackie" w:date="2020-06-18T13:04:00Z">
        <w:r w:rsidR="008F6E5A">
          <w:rPr>
            <w:rFonts w:ascii="Times New Roman" w:hAnsi="Times New Roman" w:cs="Times New Roman"/>
          </w:rPr>
          <w:t>,</w:t>
        </w:r>
      </w:ins>
      <w:r w:rsidR="002C52B5" w:rsidRPr="00990D1D">
        <w:rPr>
          <w:rFonts w:ascii="Times New Roman" w:hAnsi="Times New Roman" w:cs="Times New Roman"/>
        </w:rPr>
        <w:t xml:space="preserve"> in general</w:t>
      </w:r>
      <w:ins w:id="285" w:author="Jackie" w:date="2020-06-18T13:04:00Z">
        <w:r w:rsidR="008F6E5A">
          <w:rPr>
            <w:rFonts w:ascii="Times New Roman" w:hAnsi="Times New Roman" w:cs="Times New Roman"/>
          </w:rPr>
          <w:t>,</w:t>
        </w:r>
      </w:ins>
      <w:r w:rsidR="002C52B5" w:rsidRPr="00990D1D">
        <w:rPr>
          <w:rFonts w:ascii="Times New Roman" w:hAnsi="Times New Roman" w:cs="Times New Roman"/>
        </w:rPr>
        <w:t xml:space="preserve"> </w:t>
      </w:r>
      <w:r w:rsidR="002C52B5" w:rsidRPr="00990D1D">
        <w:rPr>
          <w:rFonts w:ascii="Times New Roman" w:hAnsi="Times New Roman" w:cs="Times New Roman"/>
        </w:rPr>
        <w:lastRenderedPageBreak/>
        <w:t>these effects were smaller compared to other types of treatment</w:t>
      </w:r>
      <w:r w:rsidR="00196BDD" w:rsidRPr="00990D1D">
        <w:rPr>
          <w:rFonts w:ascii="Times New Roman" w:hAnsi="Times New Roman" w:cs="Times New Roman"/>
        </w:rPr>
        <w:t xml:space="preserve">. </w:t>
      </w:r>
      <w:r w:rsidR="00C2048D" w:rsidRPr="00990D1D">
        <w:rPr>
          <w:rFonts w:ascii="Times New Roman" w:hAnsi="Times New Roman" w:cs="Times New Roman"/>
        </w:rPr>
        <w:t>Moreover, when a</w:t>
      </w:r>
      <w:r w:rsidR="00196BDD" w:rsidRPr="00990D1D">
        <w:rPr>
          <w:rFonts w:ascii="Times New Roman" w:hAnsi="Times New Roman" w:cs="Times New Roman"/>
        </w:rPr>
        <w:t>ccounting for small study effects</w:t>
      </w:r>
      <w:r w:rsidR="00C2048D" w:rsidRPr="00990D1D">
        <w:rPr>
          <w:rFonts w:ascii="Times New Roman" w:hAnsi="Times New Roman" w:cs="Times New Roman"/>
        </w:rPr>
        <w:t>, they</w:t>
      </w:r>
      <w:r w:rsidR="00196BDD" w:rsidRPr="00990D1D">
        <w:rPr>
          <w:rFonts w:ascii="Times New Roman" w:hAnsi="Times New Roman" w:cs="Times New Roman"/>
        </w:rPr>
        <w:t xml:space="preserve"> found no changes in personality for eating disorder treatment</w:t>
      </w:r>
      <w:r w:rsidR="002C52B5" w:rsidRPr="00990D1D">
        <w:rPr>
          <w:rFonts w:ascii="Times New Roman" w:hAnsi="Times New Roman" w:cs="Times New Roman"/>
        </w:rPr>
        <w:t>.</w:t>
      </w:r>
    </w:p>
    <w:p w14:paraId="6DE83A1B" w14:textId="2A1BCAB4" w:rsidR="00D5186A" w:rsidRDefault="002C52B5" w:rsidP="00D5186A">
      <w:pPr>
        <w:spacing w:line="480" w:lineRule="auto"/>
        <w:ind w:firstLine="720"/>
        <w:contextualSpacing/>
        <w:rPr>
          <w:rFonts w:ascii="Times New Roman" w:hAnsi="Times New Roman" w:cs="Times New Roman"/>
        </w:rPr>
      </w:pPr>
      <w:r w:rsidRPr="00990D1D">
        <w:rPr>
          <w:rFonts w:ascii="Times New Roman" w:hAnsi="Times New Roman" w:cs="Times New Roman"/>
        </w:rPr>
        <w:t xml:space="preserve">For </w:t>
      </w:r>
      <w:del w:id="286" w:author="Jackie" w:date="2020-06-18T13:06:00Z">
        <w:r w:rsidRPr="00990D1D" w:rsidDel="008F6E5A">
          <w:rPr>
            <w:rFonts w:ascii="Times New Roman" w:hAnsi="Times New Roman" w:cs="Times New Roman"/>
          </w:rPr>
          <w:delText>s</w:delText>
        </w:r>
        <w:r w:rsidR="00B75926" w:rsidRPr="00990D1D" w:rsidDel="008F6E5A">
          <w:rPr>
            <w:rFonts w:ascii="Times New Roman" w:hAnsi="Times New Roman" w:cs="Times New Roman"/>
          </w:rPr>
          <w:delText>ubstance use disorders (</w:delText>
        </w:r>
      </w:del>
      <w:r w:rsidR="00B75926" w:rsidRPr="00990D1D">
        <w:rPr>
          <w:rFonts w:ascii="Times New Roman" w:hAnsi="Times New Roman" w:cs="Times New Roman"/>
        </w:rPr>
        <w:t>SUDs</w:t>
      </w:r>
      <w:del w:id="287" w:author="Jackie" w:date="2020-06-18T13:06:00Z">
        <w:r w:rsidR="00B75926" w:rsidRPr="00990D1D" w:rsidDel="008F6E5A">
          <w:rPr>
            <w:rFonts w:ascii="Times New Roman" w:hAnsi="Times New Roman" w:cs="Times New Roman"/>
          </w:rPr>
          <w:delText>)</w:delText>
        </w:r>
      </w:del>
      <w:r w:rsidRPr="00990D1D">
        <w:rPr>
          <w:rFonts w:ascii="Times New Roman" w:hAnsi="Times New Roman" w:cs="Times New Roman"/>
        </w:rPr>
        <w:t xml:space="preserve">, changes in impulsivity </w:t>
      </w:r>
      <w:r w:rsidR="00196BDD" w:rsidRPr="00990D1D">
        <w:rPr>
          <w:rFonts w:ascii="Times New Roman" w:hAnsi="Times New Roman" w:cs="Times New Roman"/>
        </w:rPr>
        <w:t>are thought to be</w:t>
      </w:r>
      <w:r w:rsidRPr="00990D1D">
        <w:rPr>
          <w:rFonts w:ascii="Times New Roman" w:hAnsi="Times New Roman" w:cs="Times New Roman"/>
        </w:rPr>
        <w:t xml:space="preserve"> an important mechanism toward</w:t>
      </w:r>
      <w:del w:id="288" w:author="Jackie" w:date="2020-06-18T13:06:00Z">
        <w:r w:rsidRPr="00990D1D" w:rsidDel="008F6E5A">
          <w:rPr>
            <w:rFonts w:ascii="Times New Roman" w:hAnsi="Times New Roman" w:cs="Times New Roman"/>
          </w:rPr>
          <w:delText>s</w:delText>
        </w:r>
      </w:del>
      <w:r w:rsidRPr="00990D1D">
        <w:rPr>
          <w:rFonts w:ascii="Times New Roman" w:hAnsi="Times New Roman" w:cs="Times New Roman"/>
        </w:rPr>
        <w:t xml:space="preserve"> effective SUD treatment</w:t>
      </w:r>
      <w:ins w:id="289" w:author="Jackie" w:date="2020-06-18T13:06:00Z">
        <w:r w:rsidR="008F6E5A">
          <w:rPr>
            <w:rFonts w:ascii="Times New Roman" w:hAnsi="Times New Roman" w:cs="Times New Roman"/>
          </w:rPr>
          <w:t>,</w:t>
        </w:r>
      </w:ins>
      <w:r w:rsidR="00196BDD" w:rsidRPr="00990D1D">
        <w:rPr>
          <w:rFonts w:ascii="Times New Roman" w:hAnsi="Times New Roman" w:cs="Times New Roman"/>
        </w:rPr>
        <w:t xml:space="preserve"> as </w:t>
      </w:r>
      <w:r w:rsidR="008F2A1D" w:rsidRPr="00990D1D">
        <w:rPr>
          <w:rFonts w:ascii="Times New Roman" w:hAnsi="Times New Roman" w:cs="Times New Roman"/>
        </w:rPr>
        <w:t xml:space="preserve">substance </w:t>
      </w:r>
      <w:r w:rsidR="00B75926" w:rsidRPr="00990D1D">
        <w:rPr>
          <w:rFonts w:ascii="Times New Roman" w:hAnsi="Times New Roman" w:cs="Times New Roman"/>
        </w:rPr>
        <w:t>use behaviors are strongly linked to impulsivity</w:t>
      </w:r>
      <w:ins w:id="290" w:author="Jackie" w:date="2020-06-18T13:06:00Z">
        <w:r w:rsidR="008F6E5A">
          <w:rPr>
            <w:rFonts w:ascii="Times New Roman" w:hAnsi="Times New Roman" w:cs="Times New Roman"/>
          </w:rPr>
          <w:t>-</w:t>
        </w:r>
      </w:ins>
      <w:del w:id="291" w:author="Jackie" w:date="2020-06-18T13:06:00Z">
        <w:r w:rsidR="00B75926" w:rsidRPr="00990D1D" w:rsidDel="008F6E5A">
          <w:rPr>
            <w:rFonts w:ascii="Times New Roman" w:hAnsi="Times New Roman" w:cs="Times New Roman"/>
          </w:rPr>
          <w:delText xml:space="preserve"> </w:delText>
        </w:r>
      </w:del>
      <w:r w:rsidR="00B75926" w:rsidRPr="00990D1D">
        <w:rPr>
          <w:rFonts w:ascii="Times New Roman" w:hAnsi="Times New Roman" w:cs="Times New Roman"/>
        </w:rPr>
        <w:t>related constructs (Littlefield &amp; Sher, 2014)</w:t>
      </w:r>
      <w:r w:rsidR="00CC5225" w:rsidRPr="00990D1D">
        <w:rPr>
          <w:rFonts w:ascii="Times New Roman" w:hAnsi="Times New Roman" w:cs="Times New Roman"/>
        </w:rPr>
        <w:t xml:space="preserve"> such as </w:t>
      </w:r>
      <w:r w:rsidR="008F2A1D" w:rsidRPr="00990D1D">
        <w:rPr>
          <w:rFonts w:ascii="Times New Roman" w:hAnsi="Times New Roman" w:cs="Times New Roman"/>
        </w:rPr>
        <w:t>c</w:t>
      </w:r>
      <w:r w:rsidR="00CC5225" w:rsidRPr="00990D1D">
        <w:rPr>
          <w:rFonts w:ascii="Times New Roman" w:hAnsi="Times New Roman" w:cs="Times New Roman"/>
        </w:rPr>
        <w:t xml:space="preserve">onscientiousness, </w:t>
      </w:r>
      <w:r w:rsidR="008F2A1D" w:rsidRPr="00990D1D">
        <w:rPr>
          <w:rFonts w:ascii="Times New Roman" w:hAnsi="Times New Roman" w:cs="Times New Roman"/>
        </w:rPr>
        <w:t>n</w:t>
      </w:r>
      <w:r w:rsidR="00C2048D" w:rsidRPr="00990D1D">
        <w:rPr>
          <w:rFonts w:ascii="Times New Roman" w:hAnsi="Times New Roman" w:cs="Times New Roman"/>
        </w:rPr>
        <w:t>euroticism</w:t>
      </w:r>
      <w:r w:rsidR="009B1220" w:rsidRPr="00990D1D">
        <w:rPr>
          <w:rFonts w:ascii="Times New Roman" w:hAnsi="Times New Roman" w:cs="Times New Roman"/>
        </w:rPr>
        <w:t>,</w:t>
      </w:r>
      <w:r w:rsidR="00C2048D" w:rsidRPr="00990D1D">
        <w:rPr>
          <w:rFonts w:ascii="Times New Roman" w:hAnsi="Times New Roman" w:cs="Times New Roman"/>
        </w:rPr>
        <w:t xml:space="preserve"> </w:t>
      </w:r>
      <w:r w:rsidR="00CC5225" w:rsidRPr="00990D1D">
        <w:rPr>
          <w:rFonts w:ascii="Times New Roman" w:hAnsi="Times New Roman" w:cs="Times New Roman"/>
        </w:rPr>
        <w:t xml:space="preserve">and </w:t>
      </w:r>
      <w:r w:rsidR="008F2A1D" w:rsidRPr="00990D1D">
        <w:rPr>
          <w:rFonts w:ascii="Times New Roman" w:hAnsi="Times New Roman" w:cs="Times New Roman"/>
        </w:rPr>
        <w:t>e</w:t>
      </w:r>
      <w:r w:rsidR="00CC5225" w:rsidRPr="00990D1D">
        <w:rPr>
          <w:rFonts w:ascii="Times New Roman" w:hAnsi="Times New Roman" w:cs="Times New Roman"/>
        </w:rPr>
        <w:t>xtraversion</w:t>
      </w:r>
      <w:r w:rsidR="00B75926" w:rsidRPr="00990D1D">
        <w:rPr>
          <w:rFonts w:ascii="Times New Roman" w:hAnsi="Times New Roman" w:cs="Times New Roman"/>
        </w:rPr>
        <w:t xml:space="preserve">. </w:t>
      </w:r>
      <w:r w:rsidR="00CC5225" w:rsidRPr="00990D1D">
        <w:rPr>
          <w:rFonts w:ascii="Times New Roman" w:hAnsi="Times New Roman" w:cs="Times New Roman"/>
        </w:rPr>
        <w:t xml:space="preserve">Consistent with this idea, </w:t>
      </w:r>
      <w:ins w:id="292" w:author="Jackie" w:date="2020-06-18T13:06:00Z">
        <w:r w:rsidR="008F6E5A">
          <w:rPr>
            <w:rFonts w:ascii="Times New Roman" w:hAnsi="Times New Roman" w:cs="Times New Roman"/>
          </w:rPr>
          <w:t>p</w:t>
        </w:r>
      </w:ins>
      <w:del w:id="293" w:author="Jackie" w:date="2020-06-18T13:06:00Z">
        <w:r w:rsidR="00CC5225" w:rsidRPr="00990D1D" w:rsidDel="008F6E5A">
          <w:rPr>
            <w:rFonts w:ascii="Times New Roman" w:hAnsi="Times New Roman" w:cs="Times New Roman"/>
          </w:rPr>
          <w:delText>P</w:delText>
        </w:r>
      </w:del>
      <w:r w:rsidR="00CC5225" w:rsidRPr="00990D1D">
        <w:rPr>
          <w:rFonts w:ascii="Times New Roman" w:hAnsi="Times New Roman" w:cs="Times New Roman"/>
        </w:rPr>
        <w:t xml:space="preserve">articipation in </w:t>
      </w:r>
      <w:ins w:id="294" w:author="Jackie" w:date="2020-06-18T13:06:00Z">
        <w:r w:rsidR="008F6E5A">
          <w:rPr>
            <w:rFonts w:ascii="Times New Roman" w:hAnsi="Times New Roman" w:cs="Times New Roman"/>
          </w:rPr>
          <w:t>Alcohol</w:t>
        </w:r>
      </w:ins>
      <w:ins w:id="295" w:author="Jackie" w:date="2020-06-18T13:07:00Z">
        <w:r w:rsidR="008F6E5A">
          <w:rPr>
            <w:rFonts w:ascii="Times New Roman" w:hAnsi="Times New Roman" w:cs="Times New Roman"/>
          </w:rPr>
          <w:t>ics Anonymous (</w:t>
        </w:r>
      </w:ins>
      <w:r w:rsidR="00CC5225" w:rsidRPr="00990D1D">
        <w:rPr>
          <w:rFonts w:ascii="Times New Roman" w:hAnsi="Times New Roman" w:cs="Times New Roman"/>
        </w:rPr>
        <w:t>AA</w:t>
      </w:r>
      <w:ins w:id="296" w:author="Jackie" w:date="2020-06-18T13:07:00Z">
        <w:r w:rsidR="008F6E5A">
          <w:rPr>
            <w:rFonts w:ascii="Times New Roman" w:hAnsi="Times New Roman" w:cs="Times New Roman"/>
          </w:rPr>
          <w:t>)</w:t>
        </w:r>
      </w:ins>
      <w:r w:rsidR="00CC5225" w:rsidRPr="00990D1D">
        <w:rPr>
          <w:rFonts w:ascii="Times New Roman" w:hAnsi="Times New Roman" w:cs="Times New Roman"/>
        </w:rPr>
        <w:t>, is associated with decreases in impulsivity across a 16-year time period, with longer participation associated with greater declines in impulsivity (Bloningen</w:t>
      </w:r>
      <w:ins w:id="297" w:author="Jackie" w:date="2020-06-18T13:07:00Z">
        <w:r w:rsidR="006850F2">
          <w:rPr>
            <w:rFonts w:ascii="Times New Roman" w:hAnsi="Times New Roman" w:cs="Times New Roman"/>
          </w:rPr>
          <w:t>, Timko, Moos, &amp; Moos</w:t>
        </w:r>
      </w:ins>
      <w:del w:id="298" w:author="Jackie" w:date="2020-06-18T13:07:00Z">
        <w:r w:rsidR="00CC5225" w:rsidRPr="00990D1D" w:rsidDel="006850F2">
          <w:rPr>
            <w:rFonts w:ascii="Times New Roman" w:hAnsi="Times New Roman" w:cs="Times New Roman"/>
          </w:rPr>
          <w:delText xml:space="preserve"> et al.</w:delText>
        </w:r>
      </w:del>
      <w:r w:rsidR="00CC5225" w:rsidRPr="00990D1D">
        <w:rPr>
          <w:rFonts w:ascii="Times New Roman" w:hAnsi="Times New Roman" w:cs="Times New Roman"/>
        </w:rPr>
        <w:t>, 2009). Similarly, i</w:t>
      </w:r>
      <w:r w:rsidR="00B75926" w:rsidRPr="00990D1D">
        <w:rPr>
          <w:rFonts w:ascii="Times New Roman" w:hAnsi="Times New Roman" w:cs="Times New Roman"/>
        </w:rPr>
        <w:t>mpulsivity facets assessed via behavioral measures and traditional questionnaires showed changes in response to</w:t>
      </w:r>
      <w:r w:rsidR="000D64F2" w:rsidRPr="00990D1D">
        <w:rPr>
          <w:rFonts w:ascii="Times New Roman" w:hAnsi="Times New Roman" w:cs="Times New Roman"/>
        </w:rPr>
        <w:t xml:space="preserve"> SUD</w:t>
      </w:r>
      <w:r w:rsidR="00B75926" w:rsidRPr="00990D1D">
        <w:rPr>
          <w:rFonts w:ascii="Times New Roman" w:hAnsi="Times New Roman" w:cs="Times New Roman"/>
        </w:rPr>
        <w:t xml:space="preserve"> treatment over a </w:t>
      </w:r>
      <w:ins w:id="299" w:author="Jackie" w:date="2020-06-18T13:07:00Z">
        <w:r w:rsidR="006850F2">
          <w:rPr>
            <w:rFonts w:ascii="Times New Roman" w:hAnsi="Times New Roman" w:cs="Times New Roman"/>
          </w:rPr>
          <w:t>4</w:t>
        </w:r>
      </w:ins>
      <w:del w:id="300" w:author="Jackie" w:date="2020-06-18T13:07:00Z">
        <w:r w:rsidR="00B75926" w:rsidRPr="00990D1D" w:rsidDel="006850F2">
          <w:rPr>
            <w:rFonts w:ascii="Times New Roman" w:hAnsi="Times New Roman" w:cs="Times New Roman"/>
          </w:rPr>
          <w:delText>four</w:delText>
        </w:r>
      </w:del>
      <w:r w:rsidR="00B75926" w:rsidRPr="00990D1D">
        <w:rPr>
          <w:rFonts w:ascii="Times New Roman" w:hAnsi="Times New Roman" w:cs="Times New Roman"/>
        </w:rPr>
        <w:t>-week time span (Littlefield et al., 2015).</w:t>
      </w:r>
      <w:r w:rsidR="007B1558">
        <w:rPr>
          <w:rFonts w:ascii="Times New Roman" w:hAnsi="Times New Roman" w:cs="Times New Roman"/>
        </w:rPr>
        <w:t xml:space="preserve"> </w:t>
      </w:r>
      <w:r w:rsidR="000D64F2" w:rsidRPr="00990D1D">
        <w:rPr>
          <w:rFonts w:ascii="Times New Roman" w:hAnsi="Times New Roman" w:cs="Times New Roman"/>
        </w:rPr>
        <w:t>P</w:t>
      </w:r>
      <w:r w:rsidR="00B75926" w:rsidRPr="00990D1D">
        <w:rPr>
          <w:rFonts w:ascii="Times New Roman" w:hAnsi="Times New Roman" w:cs="Times New Roman"/>
        </w:rPr>
        <w:t>assive longitudinal designs</w:t>
      </w:r>
      <w:r w:rsidR="000D64F2" w:rsidRPr="00990D1D">
        <w:rPr>
          <w:rFonts w:ascii="Times New Roman" w:hAnsi="Times New Roman" w:cs="Times New Roman"/>
        </w:rPr>
        <w:t xml:space="preserve"> also draw a link between</w:t>
      </w:r>
      <w:r w:rsidR="00B75926" w:rsidRPr="00990D1D">
        <w:rPr>
          <w:rFonts w:ascii="Times New Roman" w:hAnsi="Times New Roman" w:cs="Times New Roman"/>
        </w:rPr>
        <w:t xml:space="preserve"> decreases in alcohol use </w:t>
      </w:r>
      <w:ins w:id="301" w:author="Jackie" w:date="2020-06-18T13:08:00Z">
        <w:r w:rsidR="006850F2">
          <w:rPr>
            <w:rFonts w:ascii="Times New Roman" w:hAnsi="Times New Roman" w:cs="Times New Roman"/>
          </w:rPr>
          <w:t>and</w:t>
        </w:r>
      </w:ins>
      <w:del w:id="302" w:author="Jackie" w:date="2020-06-18T13:08:00Z">
        <w:r w:rsidR="00B75926" w:rsidRPr="00990D1D" w:rsidDel="006850F2">
          <w:rPr>
            <w:rFonts w:ascii="Times New Roman" w:hAnsi="Times New Roman" w:cs="Times New Roman"/>
          </w:rPr>
          <w:delText>with</w:delText>
        </w:r>
      </w:del>
      <w:r w:rsidR="00B75926" w:rsidRPr="00990D1D">
        <w:rPr>
          <w:rFonts w:ascii="Times New Roman" w:hAnsi="Times New Roman" w:cs="Times New Roman"/>
        </w:rPr>
        <w:t xml:space="preserve"> decreases in impulsivity (Littlefield, Sher, &amp; Wood, 2009</w:t>
      </w:r>
      <w:ins w:id="303" w:author="Jackie" w:date="2020-06-18T13:08:00Z">
        <w:r w:rsidR="006850F2">
          <w:rPr>
            <w:rFonts w:ascii="Times New Roman" w:hAnsi="Times New Roman" w:cs="Times New Roman"/>
            <w:b/>
            <w:bCs/>
          </w:rPr>
          <w:t xml:space="preserve">[AU: Add this to the references </w:t>
        </w:r>
      </w:ins>
      <w:commentRangeStart w:id="304"/>
      <w:ins w:id="305" w:author="Jackie" w:date="2020-06-18T13:09:00Z">
        <w:r w:rsidR="006850F2">
          <w:rPr>
            <w:rFonts w:ascii="Times New Roman" w:hAnsi="Times New Roman" w:cs="Times New Roman"/>
            <w:b/>
            <w:bCs/>
          </w:rPr>
          <w:t>list</w:t>
        </w:r>
      </w:ins>
      <w:commentRangeEnd w:id="304"/>
      <w:r w:rsidR="001D1E4B">
        <w:rPr>
          <w:rStyle w:val="CommentReference"/>
        </w:rPr>
        <w:commentReference w:id="304"/>
      </w:r>
      <w:ins w:id="306" w:author="Jackie" w:date="2020-06-18T13:09:00Z">
        <w:r w:rsidR="006850F2">
          <w:rPr>
            <w:rFonts w:ascii="Times New Roman" w:hAnsi="Times New Roman" w:cs="Times New Roman"/>
            <w:b/>
            <w:bCs/>
          </w:rPr>
          <w:t>]</w:t>
        </w:r>
      </w:ins>
      <w:r w:rsidR="00B75926" w:rsidRPr="00990D1D">
        <w:rPr>
          <w:rFonts w:ascii="Times New Roman" w:hAnsi="Times New Roman" w:cs="Times New Roman"/>
        </w:rPr>
        <w:t>)</w:t>
      </w:r>
      <w:r w:rsidR="00A75852" w:rsidRPr="00990D1D">
        <w:rPr>
          <w:rFonts w:ascii="Times New Roman" w:hAnsi="Times New Roman" w:cs="Times New Roman"/>
        </w:rPr>
        <w:t>.</w:t>
      </w:r>
    </w:p>
    <w:p w14:paraId="7B183CE0" w14:textId="1E7E49F7" w:rsidR="007B1558" w:rsidRDefault="00B75926" w:rsidP="00D5186A">
      <w:pPr>
        <w:spacing w:line="480" w:lineRule="auto"/>
        <w:ind w:firstLine="720"/>
        <w:contextualSpacing/>
        <w:rPr>
          <w:rFonts w:ascii="Times New Roman" w:hAnsi="Times New Roman" w:cs="Times New Roman"/>
        </w:rPr>
      </w:pPr>
      <w:r w:rsidRPr="00990D1D">
        <w:rPr>
          <w:rFonts w:ascii="Times New Roman" w:hAnsi="Times New Roman" w:cs="Times New Roman"/>
        </w:rPr>
        <w:t xml:space="preserve">Interventions for SUDs may end up changing personality </w:t>
      </w:r>
      <w:r w:rsidR="00C2048D" w:rsidRPr="00990D1D">
        <w:rPr>
          <w:rFonts w:ascii="Times New Roman" w:hAnsi="Times New Roman" w:cs="Times New Roman"/>
        </w:rPr>
        <w:t>by</w:t>
      </w:r>
      <w:r w:rsidRPr="00990D1D">
        <w:rPr>
          <w:rFonts w:ascii="Times New Roman" w:hAnsi="Times New Roman" w:cs="Times New Roman"/>
        </w:rPr>
        <w:t xml:space="preserve"> creating a positive psychosocial support network, coping skills, increased structure, and a framework for tackling negative patterns of thoughts and behaviors (Bloningen, Timko, &amp; Moos, 2013). Consistent with this, decreases in impulsivity following AA predict fewer legal problems, fewer drinking problems, more social support, and more frequent use of adaptive coping skills (Bloningen et al., 2013).</w:t>
      </w:r>
    </w:p>
    <w:p w14:paraId="190BA016" w14:textId="3052FF48" w:rsidR="006E1816" w:rsidRPr="00740008" w:rsidRDefault="006850F2" w:rsidP="00D11AA5">
      <w:pPr>
        <w:spacing w:line="480" w:lineRule="auto"/>
        <w:contextualSpacing/>
        <w:rPr>
          <w:rFonts w:ascii="Times New Roman" w:hAnsi="Times New Roman" w:cs="Times New Roman"/>
          <w:bCs/>
        </w:rPr>
      </w:pPr>
      <w:ins w:id="307" w:author="Jackie" w:date="2020-06-18T13:09:00Z">
        <w:r>
          <w:rPr>
            <w:rFonts w:ascii="Times New Roman" w:hAnsi="Times New Roman" w:cs="Times New Roman"/>
            <w:bCs/>
          </w:rPr>
          <w:t>[b]</w:t>
        </w:r>
      </w:ins>
      <w:del w:id="308" w:author="Jackie" w:date="2020-06-18T13:09:00Z">
        <w:r w:rsidR="00D07AD4" w:rsidRPr="00990D1D" w:rsidDel="006850F2">
          <w:rPr>
            <w:rFonts w:ascii="Times New Roman" w:hAnsi="Times New Roman" w:cs="Times New Roman"/>
          </w:rPr>
          <w:tab/>
        </w:r>
        <w:r w:rsidR="006E1816" w:rsidRPr="006850F2" w:rsidDel="006850F2">
          <w:rPr>
            <w:rFonts w:ascii="Times New Roman" w:hAnsi="Times New Roman" w:cs="Times New Roman"/>
            <w:bCs/>
            <w:rPrChange w:id="309" w:author="Jackie" w:date="2020-06-18T13:09:00Z">
              <w:rPr>
                <w:rFonts w:ascii="Times New Roman" w:hAnsi="Times New Roman" w:cs="Times New Roman"/>
                <w:b/>
              </w:rPr>
            </w:rPrChange>
          </w:rPr>
          <w:delText>[B]</w:delText>
        </w:r>
      </w:del>
      <w:r w:rsidR="004601C7" w:rsidRPr="006850F2">
        <w:rPr>
          <w:rFonts w:ascii="Times New Roman" w:hAnsi="Times New Roman" w:cs="Times New Roman"/>
          <w:bCs/>
          <w:rPrChange w:id="310" w:author="Jackie" w:date="2020-06-18T13:09:00Z">
            <w:rPr>
              <w:rFonts w:ascii="Times New Roman" w:hAnsi="Times New Roman" w:cs="Times New Roman"/>
              <w:b/>
            </w:rPr>
          </w:rPrChange>
        </w:rPr>
        <w:t>Psychopharmacological</w:t>
      </w:r>
      <w:r w:rsidR="002749AC" w:rsidRPr="006850F2">
        <w:rPr>
          <w:rFonts w:ascii="Times New Roman" w:hAnsi="Times New Roman" w:cs="Times New Roman"/>
          <w:bCs/>
          <w:rPrChange w:id="311" w:author="Jackie" w:date="2020-06-18T13:09:00Z">
            <w:rPr>
              <w:rFonts w:ascii="Times New Roman" w:hAnsi="Times New Roman" w:cs="Times New Roman"/>
              <w:b/>
            </w:rPr>
          </w:rPrChange>
        </w:rPr>
        <w:t xml:space="preserve"> </w:t>
      </w:r>
      <w:ins w:id="312" w:author="Jackie" w:date="2020-06-18T13:09:00Z">
        <w:r w:rsidRPr="006850F2">
          <w:rPr>
            <w:rFonts w:ascii="Times New Roman" w:hAnsi="Times New Roman" w:cs="Times New Roman"/>
            <w:bCs/>
            <w:rPrChange w:id="313" w:author="Jackie" w:date="2020-06-18T13:09:00Z">
              <w:rPr>
                <w:rFonts w:ascii="Times New Roman" w:hAnsi="Times New Roman" w:cs="Times New Roman"/>
                <w:b/>
              </w:rPr>
            </w:rPrChange>
          </w:rPr>
          <w:t>I</w:t>
        </w:r>
      </w:ins>
      <w:del w:id="314" w:author="Jackie" w:date="2020-06-18T13:09:00Z">
        <w:r w:rsidR="002749AC" w:rsidRPr="006850F2" w:rsidDel="006850F2">
          <w:rPr>
            <w:rFonts w:ascii="Times New Roman" w:hAnsi="Times New Roman" w:cs="Times New Roman"/>
            <w:bCs/>
            <w:rPrChange w:id="315" w:author="Jackie" w:date="2020-06-18T13:09:00Z">
              <w:rPr>
                <w:rFonts w:ascii="Times New Roman" w:hAnsi="Times New Roman" w:cs="Times New Roman"/>
                <w:b/>
              </w:rPr>
            </w:rPrChange>
          </w:rPr>
          <w:delText>i</w:delText>
        </w:r>
      </w:del>
      <w:r w:rsidR="002749AC" w:rsidRPr="006850F2">
        <w:rPr>
          <w:rFonts w:ascii="Times New Roman" w:hAnsi="Times New Roman" w:cs="Times New Roman"/>
          <w:bCs/>
          <w:rPrChange w:id="316" w:author="Jackie" w:date="2020-06-18T13:09:00Z">
            <w:rPr>
              <w:rFonts w:ascii="Times New Roman" w:hAnsi="Times New Roman" w:cs="Times New Roman"/>
              <w:b/>
            </w:rPr>
          </w:rPrChange>
        </w:rPr>
        <w:t>nterventions</w:t>
      </w:r>
    </w:p>
    <w:p w14:paraId="62177D2B" w14:textId="77777777" w:rsidR="00D5186A" w:rsidRDefault="006850F2" w:rsidP="00216E8E">
      <w:pPr>
        <w:spacing w:line="480" w:lineRule="auto"/>
        <w:contextualSpacing/>
        <w:rPr>
          <w:rFonts w:ascii="Times New Roman" w:hAnsi="Times New Roman" w:cs="Times New Roman"/>
        </w:rPr>
      </w:pPr>
      <w:ins w:id="317" w:author="Jackie" w:date="2020-06-18T13:09:00Z">
        <w:r>
          <w:rPr>
            <w:rFonts w:ascii="Times New Roman" w:hAnsi="Times New Roman" w:cs="Times New Roman"/>
          </w:rPr>
          <w:t>[bodyni]</w:t>
        </w:r>
      </w:ins>
      <w:r w:rsidR="00547C67" w:rsidRPr="00990D1D">
        <w:rPr>
          <w:rFonts w:ascii="Times New Roman" w:hAnsi="Times New Roman" w:cs="Times New Roman"/>
        </w:rPr>
        <w:t>Therapeutic</w:t>
      </w:r>
      <w:r w:rsidR="00D07AD4" w:rsidRPr="00990D1D">
        <w:rPr>
          <w:rFonts w:ascii="Times New Roman" w:hAnsi="Times New Roman" w:cs="Times New Roman"/>
        </w:rPr>
        <w:t xml:space="preserve"> </w:t>
      </w:r>
      <w:r w:rsidR="00547C67" w:rsidRPr="00990D1D">
        <w:rPr>
          <w:rFonts w:ascii="Times New Roman" w:hAnsi="Times New Roman" w:cs="Times New Roman"/>
        </w:rPr>
        <w:t>i</w:t>
      </w:r>
      <w:r w:rsidR="00B75926" w:rsidRPr="00990D1D">
        <w:rPr>
          <w:rFonts w:ascii="Times New Roman" w:hAnsi="Times New Roman" w:cs="Times New Roman"/>
        </w:rPr>
        <w:t xml:space="preserve">nterventions </w:t>
      </w:r>
      <w:r w:rsidR="00D07AD4" w:rsidRPr="00990D1D">
        <w:rPr>
          <w:rFonts w:ascii="Times New Roman" w:hAnsi="Times New Roman" w:cs="Times New Roman"/>
        </w:rPr>
        <w:t>can also take</w:t>
      </w:r>
      <w:r w:rsidR="00B75926" w:rsidRPr="00990D1D">
        <w:rPr>
          <w:rFonts w:ascii="Times New Roman" w:hAnsi="Times New Roman" w:cs="Times New Roman"/>
        </w:rPr>
        <w:t xml:space="preserve"> the form of </w:t>
      </w:r>
      <w:r w:rsidR="00185575" w:rsidRPr="00990D1D">
        <w:rPr>
          <w:rFonts w:ascii="Times New Roman" w:hAnsi="Times New Roman" w:cs="Times New Roman"/>
        </w:rPr>
        <w:t xml:space="preserve">a </w:t>
      </w:r>
      <w:r w:rsidR="00B75926" w:rsidRPr="00990D1D">
        <w:rPr>
          <w:rFonts w:ascii="Times New Roman" w:hAnsi="Times New Roman" w:cs="Times New Roman"/>
        </w:rPr>
        <w:t>pill rather than</w:t>
      </w:r>
      <w:ins w:id="318" w:author="Jackie" w:date="2020-06-18T13:10:00Z">
        <w:r>
          <w:rPr>
            <w:rFonts w:ascii="Times New Roman" w:hAnsi="Times New Roman" w:cs="Times New Roman"/>
          </w:rPr>
          <w:t>,</w:t>
        </w:r>
      </w:ins>
      <w:r w:rsidR="00B75926" w:rsidRPr="00990D1D">
        <w:rPr>
          <w:rFonts w:ascii="Times New Roman" w:hAnsi="Times New Roman" w:cs="Times New Roman"/>
        </w:rPr>
        <w:t xml:space="preserve"> or in addition to</w:t>
      </w:r>
      <w:ins w:id="319" w:author="Jackie" w:date="2020-06-18T13:10:00Z">
        <w:r>
          <w:rPr>
            <w:rFonts w:ascii="Times New Roman" w:hAnsi="Times New Roman" w:cs="Times New Roman"/>
          </w:rPr>
          <w:t>,</w:t>
        </w:r>
      </w:ins>
      <w:r w:rsidR="00B75926" w:rsidRPr="00990D1D">
        <w:rPr>
          <w:rFonts w:ascii="Times New Roman" w:hAnsi="Times New Roman" w:cs="Times New Roman"/>
        </w:rPr>
        <w:t xml:space="preserve"> therapy. Little work has systematically examined whether </w:t>
      </w:r>
      <w:r w:rsidR="00295B21" w:rsidRPr="00990D1D">
        <w:rPr>
          <w:rFonts w:ascii="Times New Roman" w:hAnsi="Times New Roman" w:cs="Times New Roman"/>
        </w:rPr>
        <w:t xml:space="preserve">psychopharmacological interventions need to be paired with therapy or which drugs are effective, but </w:t>
      </w:r>
      <w:r w:rsidR="004522CC" w:rsidRPr="00990D1D">
        <w:rPr>
          <w:rFonts w:ascii="Times New Roman" w:hAnsi="Times New Roman" w:cs="Times New Roman"/>
        </w:rPr>
        <w:t xml:space="preserve">meta-analytic findings suggest </w:t>
      </w:r>
      <w:ins w:id="320" w:author="Jackie" w:date="2020-06-18T13:10:00Z">
        <w:r>
          <w:rPr>
            <w:rFonts w:ascii="Times New Roman" w:hAnsi="Times New Roman" w:cs="Times New Roman"/>
          </w:rPr>
          <w:t xml:space="preserve">that </w:t>
        </w:r>
      </w:ins>
      <w:r w:rsidR="00295B21" w:rsidRPr="00990D1D">
        <w:rPr>
          <w:rFonts w:ascii="Times New Roman" w:hAnsi="Times New Roman" w:cs="Times New Roman"/>
        </w:rPr>
        <w:t xml:space="preserve">psychopharmacological interventions </w:t>
      </w:r>
      <w:r w:rsidR="00D11AA5" w:rsidRPr="00990D1D">
        <w:rPr>
          <w:rFonts w:ascii="Times New Roman" w:hAnsi="Times New Roman" w:cs="Times New Roman"/>
        </w:rPr>
        <w:t xml:space="preserve">are associated with </w:t>
      </w:r>
      <w:r w:rsidR="00295B21" w:rsidRPr="00990D1D">
        <w:rPr>
          <w:rFonts w:ascii="Times New Roman" w:hAnsi="Times New Roman" w:cs="Times New Roman"/>
        </w:rPr>
        <w:t>changes in personality</w:t>
      </w:r>
      <w:r w:rsidR="00B75926" w:rsidRPr="00990D1D">
        <w:rPr>
          <w:rFonts w:ascii="Times New Roman" w:hAnsi="Times New Roman" w:cs="Times New Roman"/>
        </w:rPr>
        <w:t xml:space="preserve"> (Roberts et </w:t>
      </w:r>
      <w:r w:rsidR="00B75926" w:rsidRPr="00990D1D">
        <w:rPr>
          <w:rFonts w:ascii="Times New Roman" w:hAnsi="Times New Roman" w:cs="Times New Roman"/>
        </w:rPr>
        <w:lastRenderedPageBreak/>
        <w:t>al., 2017). For example,</w:t>
      </w:r>
      <w:r w:rsidR="00B75926" w:rsidRPr="00990D1D">
        <w:rPr>
          <w:rFonts w:ascii="Times New Roman" w:hAnsi="Times New Roman" w:cs="Times New Roman"/>
          <w:i/>
        </w:rPr>
        <w:t xml:space="preserve"> </w:t>
      </w:r>
      <w:r w:rsidR="00B75926" w:rsidRPr="00990D1D">
        <w:rPr>
          <w:rFonts w:ascii="Times New Roman" w:hAnsi="Times New Roman" w:cs="Times New Roman"/>
        </w:rPr>
        <w:t>DeFruyt</w:t>
      </w:r>
      <w:ins w:id="321" w:author="Jackie" w:date="2020-06-18T13:10:00Z">
        <w:r>
          <w:rPr>
            <w:rFonts w:ascii="Times New Roman" w:hAnsi="Times New Roman" w:cs="Times New Roman"/>
          </w:rPr>
          <w:t xml:space="preserve">, Van Leeuwen, </w:t>
        </w:r>
      </w:ins>
      <w:ins w:id="322" w:author="Jackie" w:date="2020-06-18T13:11:00Z">
        <w:r>
          <w:rPr>
            <w:rFonts w:ascii="Times New Roman" w:hAnsi="Times New Roman" w:cs="Times New Roman"/>
          </w:rPr>
          <w:t>Bagby, Rolland, and Rouillon</w:t>
        </w:r>
      </w:ins>
      <w:del w:id="323" w:author="Jackie" w:date="2020-06-18T13:11:00Z">
        <w:r w:rsidR="00B75926" w:rsidRPr="00990D1D" w:rsidDel="006850F2">
          <w:rPr>
            <w:rFonts w:ascii="Times New Roman" w:hAnsi="Times New Roman" w:cs="Times New Roman"/>
          </w:rPr>
          <w:delText xml:space="preserve"> and colleagues</w:delText>
        </w:r>
      </w:del>
      <w:r w:rsidR="00B75926" w:rsidRPr="00990D1D">
        <w:rPr>
          <w:rFonts w:ascii="Times New Roman" w:hAnsi="Times New Roman" w:cs="Times New Roman"/>
        </w:rPr>
        <w:t xml:space="preserve"> (2006) found that individuals treated with a combination of </w:t>
      </w:r>
      <w:r w:rsidR="00D11AA5" w:rsidRPr="00990D1D">
        <w:rPr>
          <w:rFonts w:ascii="Times New Roman" w:hAnsi="Times New Roman" w:cs="Times New Roman"/>
        </w:rPr>
        <w:t xml:space="preserve">either tianeptine or fluoxetine, along with </w:t>
      </w:r>
      <w:r w:rsidR="00B75926" w:rsidRPr="00990D1D">
        <w:rPr>
          <w:rFonts w:ascii="Times New Roman" w:hAnsi="Times New Roman" w:cs="Times New Roman"/>
        </w:rPr>
        <w:t>therapy</w:t>
      </w:r>
      <w:r w:rsidR="00D11AA5" w:rsidRPr="00990D1D">
        <w:rPr>
          <w:rFonts w:ascii="Times New Roman" w:hAnsi="Times New Roman" w:cs="Times New Roman"/>
        </w:rPr>
        <w:t>,</w:t>
      </w:r>
      <w:r w:rsidR="00B75926" w:rsidRPr="00990D1D">
        <w:rPr>
          <w:rFonts w:ascii="Times New Roman" w:hAnsi="Times New Roman" w:cs="Times New Roman"/>
        </w:rPr>
        <w:t xml:space="preserve"> showed greater extraversion, openness to experience, agreeableness, and conscientiousness following treatment. Similarly, </w:t>
      </w:r>
      <w:r w:rsidR="00D11AA5" w:rsidRPr="00990D1D">
        <w:rPr>
          <w:rFonts w:ascii="Times New Roman" w:hAnsi="Times New Roman" w:cs="Times New Roman"/>
        </w:rPr>
        <w:t xml:space="preserve">in a sample of depressed individuals, use of </w:t>
      </w:r>
      <w:r w:rsidR="00B75926" w:rsidRPr="00990D1D">
        <w:rPr>
          <w:rFonts w:ascii="Times New Roman" w:hAnsi="Times New Roman" w:cs="Times New Roman"/>
        </w:rPr>
        <w:t>cognitive therapy and medication (</w:t>
      </w:r>
      <w:ins w:id="324" w:author="Jackie" w:date="2020-06-18T13:12:00Z">
        <w:r>
          <w:rPr>
            <w:rFonts w:ascii="Times New Roman" w:hAnsi="Times New Roman" w:cs="Times New Roman"/>
          </w:rPr>
          <w:t>selective serotonin reuptake inhibitors [</w:t>
        </w:r>
      </w:ins>
      <w:r w:rsidR="00B75926" w:rsidRPr="00990D1D">
        <w:rPr>
          <w:rFonts w:ascii="Times New Roman" w:hAnsi="Times New Roman" w:cs="Times New Roman"/>
        </w:rPr>
        <w:t>SSRIs</w:t>
      </w:r>
      <w:ins w:id="325" w:author="Jackie" w:date="2020-06-18T13:12:00Z">
        <w:r>
          <w:rPr>
            <w:rFonts w:ascii="Times New Roman" w:hAnsi="Times New Roman" w:cs="Times New Roman"/>
          </w:rPr>
          <w:t>]</w:t>
        </w:r>
      </w:ins>
      <w:r w:rsidR="00B75926" w:rsidRPr="00990D1D">
        <w:rPr>
          <w:rFonts w:ascii="Times New Roman" w:hAnsi="Times New Roman" w:cs="Times New Roman"/>
        </w:rPr>
        <w:t xml:space="preserve">) were associated with changes in neuroticism and extraversion compared to a control group (Tang et al., 2009). Most interestingly, changes in depression were shown to be the result of changes in neuroticism, and long-term relapse in depression was explained by changes in neuroticism, such that people who decreased the most on neuroticism were the least likely to experience a relapse. </w:t>
      </w:r>
      <w:r w:rsidR="00D11AA5" w:rsidRPr="00990D1D">
        <w:rPr>
          <w:rFonts w:ascii="Times New Roman" w:hAnsi="Times New Roman" w:cs="Times New Roman"/>
        </w:rPr>
        <w:t>In a similar study</w:t>
      </w:r>
      <w:r w:rsidR="00B75926" w:rsidRPr="00990D1D">
        <w:rPr>
          <w:rFonts w:ascii="Times New Roman" w:hAnsi="Times New Roman" w:cs="Times New Roman"/>
        </w:rPr>
        <w:t>, both pharmacological intervention (antidepressant) and therapy (cognitive</w:t>
      </w:r>
      <w:ins w:id="326" w:author="Jackie" w:date="2020-06-18T13:13:00Z">
        <w:r>
          <w:rPr>
            <w:rFonts w:ascii="Times New Roman" w:hAnsi="Times New Roman" w:cs="Times New Roman"/>
          </w:rPr>
          <w:t>-</w:t>
        </w:r>
      </w:ins>
      <w:del w:id="327" w:author="Jackie" w:date="2020-06-18T13:13:00Z">
        <w:r w:rsidR="00B75926" w:rsidRPr="00990D1D" w:rsidDel="006850F2">
          <w:rPr>
            <w:rFonts w:ascii="Times New Roman" w:hAnsi="Times New Roman" w:cs="Times New Roman"/>
          </w:rPr>
          <w:delText xml:space="preserve"> </w:delText>
        </w:r>
      </w:del>
      <w:r w:rsidR="00B75926" w:rsidRPr="00990D1D">
        <w:rPr>
          <w:rFonts w:ascii="Times New Roman" w:hAnsi="Times New Roman" w:cs="Times New Roman"/>
        </w:rPr>
        <w:t xml:space="preserve">behavioral) were associated with declines in neuroticism and increases in </w:t>
      </w:r>
      <w:r w:rsidR="00A75852" w:rsidRPr="00990D1D">
        <w:rPr>
          <w:rFonts w:ascii="Times New Roman" w:hAnsi="Times New Roman" w:cs="Times New Roman"/>
        </w:rPr>
        <w:t>c</w:t>
      </w:r>
      <w:r w:rsidR="00B75926" w:rsidRPr="00990D1D">
        <w:rPr>
          <w:rFonts w:ascii="Times New Roman" w:hAnsi="Times New Roman" w:cs="Times New Roman"/>
        </w:rPr>
        <w:t>onscientiousness in a large sample of depressed pat</w:t>
      </w:r>
      <w:r w:rsidR="000D7810" w:rsidRPr="00990D1D">
        <w:rPr>
          <w:rFonts w:ascii="Times New Roman" w:hAnsi="Times New Roman" w:cs="Times New Roman"/>
        </w:rPr>
        <w:t>ients (Spittlehouse et al.</w:t>
      </w:r>
      <w:ins w:id="328" w:author="Jackie" w:date="2020-06-18T13:14:00Z">
        <w:r>
          <w:rPr>
            <w:rFonts w:ascii="Times New Roman" w:hAnsi="Times New Roman" w:cs="Times New Roman"/>
          </w:rPr>
          <w:t>,</w:t>
        </w:r>
      </w:ins>
      <w:r w:rsidR="000D7810" w:rsidRPr="00990D1D">
        <w:rPr>
          <w:rFonts w:ascii="Times New Roman" w:hAnsi="Times New Roman" w:cs="Times New Roman"/>
        </w:rPr>
        <w:t xml:space="preserve"> </w:t>
      </w:r>
      <w:r w:rsidR="00B75926" w:rsidRPr="00990D1D">
        <w:rPr>
          <w:rFonts w:ascii="Times New Roman" w:hAnsi="Times New Roman" w:cs="Times New Roman"/>
        </w:rPr>
        <w:t>2010).</w:t>
      </w:r>
    </w:p>
    <w:p w14:paraId="1A8E94D5" w14:textId="2E21CF39" w:rsidR="007B1558" w:rsidRDefault="00D11AA5" w:rsidP="00D5186A">
      <w:pPr>
        <w:spacing w:line="480" w:lineRule="auto"/>
        <w:ind w:firstLine="720"/>
        <w:contextualSpacing/>
        <w:rPr>
          <w:rFonts w:ascii="Times New Roman" w:hAnsi="Times New Roman" w:cs="Times New Roman"/>
        </w:rPr>
      </w:pPr>
      <w:r w:rsidRPr="00990D1D">
        <w:rPr>
          <w:rFonts w:ascii="Times New Roman" w:hAnsi="Times New Roman" w:cs="Times New Roman"/>
        </w:rPr>
        <w:t xml:space="preserve">The existing literature points to changes </w:t>
      </w:r>
      <w:r w:rsidR="009B1220" w:rsidRPr="00990D1D">
        <w:rPr>
          <w:rFonts w:ascii="Times New Roman" w:hAnsi="Times New Roman" w:cs="Times New Roman"/>
        </w:rPr>
        <w:t xml:space="preserve">mainly </w:t>
      </w:r>
      <w:r w:rsidRPr="00990D1D">
        <w:rPr>
          <w:rFonts w:ascii="Times New Roman" w:hAnsi="Times New Roman" w:cs="Times New Roman"/>
        </w:rPr>
        <w:t>in neuroticism due to pharmacological intervention, most likely a result of the effectiveness</w:t>
      </w:r>
      <w:r w:rsidR="00DA7916" w:rsidRPr="00990D1D">
        <w:rPr>
          <w:rFonts w:ascii="Times New Roman" w:hAnsi="Times New Roman" w:cs="Times New Roman"/>
        </w:rPr>
        <w:t xml:space="preserve"> of</w:t>
      </w:r>
      <w:r w:rsidRPr="00990D1D">
        <w:rPr>
          <w:rFonts w:ascii="Times New Roman" w:hAnsi="Times New Roman" w:cs="Times New Roman"/>
        </w:rPr>
        <w:t xml:space="preserve"> drugs to treat depression and anxiety, which </w:t>
      </w:r>
      <w:r w:rsidR="00C2048D" w:rsidRPr="00990D1D">
        <w:rPr>
          <w:rFonts w:ascii="Times New Roman" w:hAnsi="Times New Roman" w:cs="Times New Roman"/>
        </w:rPr>
        <w:t>are facets of</w:t>
      </w:r>
      <w:r w:rsidRPr="00990D1D">
        <w:rPr>
          <w:rFonts w:ascii="Times New Roman" w:hAnsi="Times New Roman" w:cs="Times New Roman"/>
        </w:rPr>
        <w:t xml:space="preserve"> </w:t>
      </w:r>
      <w:r w:rsidR="00A75852" w:rsidRPr="00990D1D">
        <w:rPr>
          <w:rFonts w:ascii="Times New Roman" w:hAnsi="Times New Roman" w:cs="Times New Roman"/>
        </w:rPr>
        <w:t>n</w:t>
      </w:r>
      <w:r w:rsidRPr="00990D1D">
        <w:rPr>
          <w:rFonts w:ascii="Times New Roman" w:hAnsi="Times New Roman" w:cs="Times New Roman"/>
        </w:rPr>
        <w:t xml:space="preserve">euroticism. </w:t>
      </w:r>
      <w:r w:rsidR="001A3A72" w:rsidRPr="00990D1D">
        <w:rPr>
          <w:rFonts w:ascii="Times New Roman" w:hAnsi="Times New Roman" w:cs="Times New Roman"/>
        </w:rPr>
        <w:t xml:space="preserve">Yet there is a rich oral history on the effect of </w:t>
      </w:r>
      <w:ins w:id="329" w:author="Jackie" w:date="2020-06-18T13:15:00Z">
        <w:r w:rsidR="006850F2" w:rsidRPr="00A673B1">
          <w:rPr>
            <w:rFonts w:ascii="Times New Roman" w:hAnsi="Times New Roman"/>
          </w:rPr>
          <w:t>lysergic acid diethylamide</w:t>
        </w:r>
        <w:r w:rsidR="006850F2" w:rsidRPr="00990D1D">
          <w:rPr>
            <w:rFonts w:ascii="Times New Roman" w:hAnsi="Times New Roman" w:cs="Times New Roman"/>
          </w:rPr>
          <w:t xml:space="preserve"> </w:t>
        </w:r>
        <w:r w:rsidR="006850F2">
          <w:rPr>
            <w:rFonts w:ascii="Times New Roman" w:hAnsi="Times New Roman" w:cs="Times New Roman"/>
          </w:rPr>
          <w:t>(</w:t>
        </w:r>
      </w:ins>
      <w:r w:rsidR="001A3A72" w:rsidRPr="00990D1D">
        <w:rPr>
          <w:rFonts w:ascii="Times New Roman" w:hAnsi="Times New Roman" w:cs="Times New Roman"/>
        </w:rPr>
        <w:t>LSD</w:t>
      </w:r>
      <w:ins w:id="330" w:author="Jackie" w:date="2020-06-18T13:15:00Z">
        <w:r w:rsidR="006850F2">
          <w:rPr>
            <w:rFonts w:ascii="Times New Roman" w:hAnsi="Times New Roman" w:cs="Times New Roman"/>
          </w:rPr>
          <w:t>)</w:t>
        </w:r>
      </w:ins>
      <w:r w:rsidR="001A3A72" w:rsidRPr="00990D1D">
        <w:rPr>
          <w:rFonts w:ascii="Times New Roman" w:hAnsi="Times New Roman" w:cs="Times New Roman"/>
        </w:rPr>
        <w:t>, mescaline</w:t>
      </w:r>
      <w:ins w:id="331" w:author="Jackie" w:date="2020-06-18T13:16:00Z">
        <w:r w:rsidR="006850F2">
          <w:rPr>
            <w:rFonts w:ascii="Times New Roman" w:hAnsi="Times New Roman" w:cs="Times New Roman"/>
          </w:rPr>
          <w:t>,</w:t>
        </w:r>
      </w:ins>
      <w:r w:rsidR="001A3A72" w:rsidRPr="00990D1D">
        <w:rPr>
          <w:rFonts w:ascii="Times New Roman" w:hAnsi="Times New Roman" w:cs="Times New Roman"/>
        </w:rPr>
        <w:t xml:space="preserve"> and </w:t>
      </w:r>
      <w:ins w:id="332" w:author="Jackie" w:date="2020-06-18T13:16:00Z">
        <w:r w:rsidR="006850F2">
          <w:rPr>
            <w:rFonts w:ascii="Times New Roman" w:hAnsi="Times New Roman" w:cs="Times New Roman"/>
          </w:rPr>
          <w:t>p</w:t>
        </w:r>
      </w:ins>
      <w:del w:id="333" w:author="Jackie" w:date="2020-06-18T13:16:00Z">
        <w:r w:rsidR="001A3A72" w:rsidRPr="00990D1D" w:rsidDel="006850F2">
          <w:rPr>
            <w:rFonts w:ascii="Times New Roman" w:hAnsi="Times New Roman" w:cs="Times New Roman"/>
          </w:rPr>
          <w:delText>P</w:delText>
        </w:r>
      </w:del>
      <w:r w:rsidR="001A3A72" w:rsidRPr="00990D1D">
        <w:rPr>
          <w:rFonts w:ascii="Times New Roman" w:hAnsi="Times New Roman" w:cs="Times New Roman"/>
        </w:rPr>
        <w:t>silocybin (magic mushrooms)</w:t>
      </w:r>
      <w:r w:rsidR="00C2048D" w:rsidRPr="00990D1D">
        <w:rPr>
          <w:rFonts w:ascii="Times New Roman" w:hAnsi="Times New Roman" w:cs="Times New Roman"/>
        </w:rPr>
        <w:t>,</w:t>
      </w:r>
      <w:r w:rsidR="00A93783" w:rsidRPr="00990D1D">
        <w:rPr>
          <w:rFonts w:ascii="Times New Roman" w:hAnsi="Times New Roman" w:cs="Times New Roman"/>
        </w:rPr>
        <w:t xml:space="preserve"> </w:t>
      </w:r>
      <w:r w:rsidR="001A3A72" w:rsidRPr="00990D1D">
        <w:rPr>
          <w:rFonts w:ascii="Times New Roman" w:hAnsi="Times New Roman" w:cs="Times New Roman"/>
        </w:rPr>
        <w:t>affecting one in a deep spiritual and transcendent level, potentially altering the</w:t>
      </w:r>
      <w:del w:id="334" w:author="Jackie" w:date="2020-06-18T13:16:00Z">
        <w:r w:rsidR="001A3A72" w:rsidRPr="00990D1D" w:rsidDel="006850F2">
          <w:rPr>
            <w:rFonts w:ascii="Times New Roman" w:hAnsi="Times New Roman" w:cs="Times New Roman"/>
          </w:rPr>
          <w:delText>ir</w:delText>
        </w:r>
      </w:del>
      <w:r w:rsidR="001A3A72" w:rsidRPr="00990D1D">
        <w:rPr>
          <w:rFonts w:ascii="Times New Roman" w:hAnsi="Times New Roman" w:cs="Times New Roman"/>
        </w:rPr>
        <w:t xml:space="preserve"> personality (Unger, 1963). </w:t>
      </w:r>
      <w:r w:rsidR="00151934" w:rsidRPr="00990D1D">
        <w:rPr>
          <w:rFonts w:ascii="Times New Roman" w:hAnsi="Times New Roman" w:cs="Times New Roman"/>
        </w:rPr>
        <w:t xml:space="preserve">Most of the reported </w:t>
      </w:r>
      <w:r w:rsidR="001A3A72" w:rsidRPr="00990D1D">
        <w:rPr>
          <w:rFonts w:ascii="Times New Roman" w:hAnsi="Times New Roman" w:cs="Times New Roman"/>
        </w:rPr>
        <w:t>changes were retrospective, and without any systematic assessment of personality, mirroring the take-</w:t>
      </w:r>
      <w:ins w:id="335" w:author="Jackie" w:date="2020-06-18T13:17:00Z">
        <w:r w:rsidR="006850F2">
          <w:rPr>
            <w:rFonts w:ascii="Times New Roman" w:hAnsi="Times New Roman" w:cs="Times New Roman"/>
          </w:rPr>
          <w:t>it-</w:t>
        </w:r>
      </w:ins>
      <w:r w:rsidR="001A3A72" w:rsidRPr="00990D1D">
        <w:rPr>
          <w:rFonts w:ascii="Times New Roman" w:hAnsi="Times New Roman" w:cs="Times New Roman"/>
        </w:rPr>
        <w:t>with-a-grain-of-salt statements some may make after seeing a “life</w:t>
      </w:r>
      <w:ins w:id="336" w:author="Jackie" w:date="2020-06-18T13:17:00Z">
        <w:r w:rsidR="006850F2">
          <w:rPr>
            <w:rFonts w:ascii="Times New Roman" w:hAnsi="Times New Roman" w:cs="Times New Roman"/>
          </w:rPr>
          <w:t>-</w:t>
        </w:r>
      </w:ins>
      <w:del w:id="337" w:author="Jackie" w:date="2020-06-18T13:17:00Z">
        <w:r w:rsidR="001A3A72" w:rsidRPr="00990D1D" w:rsidDel="006850F2">
          <w:rPr>
            <w:rFonts w:ascii="Times New Roman" w:hAnsi="Times New Roman" w:cs="Times New Roman"/>
          </w:rPr>
          <w:delText xml:space="preserve"> </w:delText>
        </w:r>
      </w:del>
      <w:r w:rsidR="001A3A72" w:rsidRPr="00990D1D">
        <w:rPr>
          <w:rFonts w:ascii="Times New Roman" w:hAnsi="Times New Roman" w:cs="Times New Roman"/>
        </w:rPr>
        <w:t xml:space="preserve">altering” concert or when someone finds religion. </w:t>
      </w:r>
      <w:r w:rsidR="002B403C" w:rsidRPr="00990D1D">
        <w:rPr>
          <w:rFonts w:ascii="Times New Roman" w:hAnsi="Times New Roman" w:cs="Times New Roman"/>
        </w:rPr>
        <w:t>An exception is a nearly 60-</w:t>
      </w:r>
      <w:r w:rsidR="006E1816">
        <w:rPr>
          <w:rFonts w:ascii="Times New Roman" w:hAnsi="Times New Roman" w:cs="Times New Roman"/>
        </w:rPr>
        <w:t>year-</w:t>
      </w:r>
      <w:r w:rsidR="001A3A72" w:rsidRPr="00990D1D">
        <w:rPr>
          <w:rFonts w:ascii="Times New Roman" w:hAnsi="Times New Roman" w:cs="Times New Roman"/>
        </w:rPr>
        <w:t xml:space="preserve">old study on the effects of a large single dose of LSD. Changes in </w:t>
      </w:r>
      <w:ins w:id="338" w:author="Jackie" w:date="2020-06-18T13:17:00Z">
        <w:r w:rsidR="005D74DF">
          <w:rPr>
            <w:rFonts w:ascii="Times New Roman" w:hAnsi="Times New Roman" w:cs="Times New Roman"/>
          </w:rPr>
          <w:t>Minnesota Multiphasic Personality Inventory (</w:t>
        </w:r>
      </w:ins>
      <w:r w:rsidR="001A3A72" w:rsidRPr="00990D1D">
        <w:rPr>
          <w:rFonts w:ascii="Times New Roman" w:hAnsi="Times New Roman" w:cs="Times New Roman"/>
        </w:rPr>
        <w:t>MMPI</w:t>
      </w:r>
      <w:ins w:id="339" w:author="Jackie" w:date="2020-06-18T13:17:00Z">
        <w:r w:rsidR="005D74DF">
          <w:rPr>
            <w:rFonts w:ascii="Times New Roman" w:hAnsi="Times New Roman" w:cs="Times New Roman"/>
          </w:rPr>
          <w:t>)</w:t>
        </w:r>
      </w:ins>
      <w:r w:rsidR="003C27BE" w:rsidRPr="00990D1D">
        <w:rPr>
          <w:rFonts w:ascii="Times New Roman" w:hAnsi="Times New Roman" w:cs="Times New Roman"/>
        </w:rPr>
        <w:t>-</w:t>
      </w:r>
      <w:r w:rsidR="001A3A72" w:rsidRPr="00990D1D">
        <w:rPr>
          <w:rFonts w:ascii="Times New Roman" w:hAnsi="Times New Roman" w:cs="Times New Roman"/>
        </w:rPr>
        <w:t xml:space="preserve">assessed personality were found </w:t>
      </w:r>
      <w:r w:rsidR="00216E8E" w:rsidRPr="00990D1D">
        <w:rPr>
          <w:rFonts w:ascii="Times New Roman" w:hAnsi="Times New Roman" w:cs="Times New Roman"/>
        </w:rPr>
        <w:t xml:space="preserve">after </w:t>
      </w:r>
      <w:ins w:id="340" w:author="Jackie" w:date="2020-06-18T13:18:00Z">
        <w:r w:rsidR="005D74DF">
          <w:rPr>
            <w:rFonts w:ascii="Times New Roman" w:hAnsi="Times New Roman" w:cs="Times New Roman"/>
          </w:rPr>
          <w:t>2</w:t>
        </w:r>
      </w:ins>
      <w:del w:id="341" w:author="Jackie" w:date="2020-06-18T13:18:00Z">
        <w:r w:rsidR="00216E8E" w:rsidRPr="00990D1D" w:rsidDel="005D74DF">
          <w:rPr>
            <w:rFonts w:ascii="Times New Roman" w:hAnsi="Times New Roman" w:cs="Times New Roman"/>
          </w:rPr>
          <w:delText>two</w:delText>
        </w:r>
      </w:del>
      <w:r w:rsidR="003C27BE" w:rsidRPr="00990D1D">
        <w:rPr>
          <w:rFonts w:ascii="Times New Roman" w:hAnsi="Times New Roman" w:cs="Times New Roman"/>
        </w:rPr>
        <w:t xml:space="preserve"> </w:t>
      </w:r>
      <w:r w:rsidR="00216E8E" w:rsidRPr="00990D1D">
        <w:rPr>
          <w:rFonts w:ascii="Times New Roman" w:hAnsi="Times New Roman" w:cs="Times New Roman"/>
        </w:rPr>
        <w:t>months for most participants</w:t>
      </w:r>
      <w:r w:rsidR="003C27BE" w:rsidRPr="00990D1D">
        <w:rPr>
          <w:rFonts w:ascii="Times New Roman" w:hAnsi="Times New Roman" w:cs="Times New Roman"/>
        </w:rPr>
        <w:t xml:space="preserve">. However, </w:t>
      </w:r>
      <w:r w:rsidR="00151934" w:rsidRPr="00990D1D">
        <w:rPr>
          <w:rFonts w:ascii="Times New Roman" w:hAnsi="Times New Roman" w:cs="Times New Roman"/>
        </w:rPr>
        <w:t xml:space="preserve">these changes tended to not persist, as </w:t>
      </w:r>
      <w:r w:rsidR="00216E8E" w:rsidRPr="00990D1D">
        <w:rPr>
          <w:rFonts w:ascii="Times New Roman" w:hAnsi="Times New Roman" w:cs="Times New Roman"/>
        </w:rPr>
        <w:t xml:space="preserve">only some </w:t>
      </w:r>
      <w:r w:rsidR="00151934" w:rsidRPr="00990D1D">
        <w:rPr>
          <w:rFonts w:ascii="Times New Roman" w:hAnsi="Times New Roman" w:cs="Times New Roman"/>
        </w:rPr>
        <w:t xml:space="preserve">participants evidenced change </w:t>
      </w:r>
      <w:r w:rsidR="00216E8E" w:rsidRPr="00990D1D">
        <w:rPr>
          <w:rFonts w:ascii="Times New Roman" w:hAnsi="Times New Roman" w:cs="Times New Roman"/>
        </w:rPr>
        <w:t>at a 6-month follow</w:t>
      </w:r>
      <w:ins w:id="342" w:author="Jackie" w:date="2020-06-18T13:18:00Z">
        <w:r w:rsidR="005D74DF">
          <w:rPr>
            <w:rFonts w:ascii="Times New Roman" w:hAnsi="Times New Roman" w:cs="Times New Roman"/>
          </w:rPr>
          <w:t>-</w:t>
        </w:r>
      </w:ins>
      <w:del w:id="343" w:author="Jackie" w:date="2020-06-18T13:18:00Z">
        <w:r w:rsidR="00216E8E" w:rsidRPr="00990D1D" w:rsidDel="005D74DF">
          <w:rPr>
            <w:rFonts w:ascii="Times New Roman" w:hAnsi="Times New Roman" w:cs="Times New Roman"/>
          </w:rPr>
          <w:lastRenderedPageBreak/>
          <w:delText xml:space="preserve"> </w:delText>
        </w:r>
      </w:del>
      <w:r w:rsidR="00216E8E" w:rsidRPr="00990D1D">
        <w:rPr>
          <w:rFonts w:ascii="Times New Roman" w:hAnsi="Times New Roman" w:cs="Times New Roman"/>
        </w:rPr>
        <w:t>up. A more recent</w:t>
      </w:r>
      <w:ins w:id="344" w:author="Jackie" w:date="2020-06-18T13:18:00Z">
        <w:r w:rsidR="005D74DF">
          <w:rPr>
            <w:rFonts w:ascii="Times New Roman" w:hAnsi="Times New Roman" w:cs="Times New Roman"/>
          </w:rPr>
          <w:t>,</w:t>
        </w:r>
      </w:ins>
      <w:r w:rsidR="00216E8E" w:rsidRPr="00990D1D">
        <w:rPr>
          <w:rFonts w:ascii="Times New Roman" w:hAnsi="Times New Roman" w:cs="Times New Roman"/>
        </w:rPr>
        <w:t xml:space="preserve"> small sample study </w:t>
      </w:r>
      <w:r w:rsidR="00151934" w:rsidRPr="00990D1D">
        <w:rPr>
          <w:rFonts w:ascii="Times New Roman" w:hAnsi="Times New Roman" w:cs="Times New Roman"/>
        </w:rPr>
        <w:t>also found evidence of short</w:t>
      </w:r>
      <w:r w:rsidR="003C27BE" w:rsidRPr="00990D1D">
        <w:rPr>
          <w:rFonts w:ascii="Times New Roman" w:hAnsi="Times New Roman" w:cs="Times New Roman"/>
        </w:rPr>
        <w:t>-</w:t>
      </w:r>
      <w:r w:rsidR="00151934" w:rsidRPr="00990D1D">
        <w:rPr>
          <w:rFonts w:ascii="Times New Roman" w:hAnsi="Times New Roman" w:cs="Times New Roman"/>
        </w:rPr>
        <w:t>term change</w:t>
      </w:r>
      <w:ins w:id="345" w:author="Jackie" w:date="2020-06-18T13:18:00Z">
        <w:r w:rsidR="005D74DF">
          <w:rPr>
            <w:rFonts w:ascii="Times New Roman" w:hAnsi="Times New Roman" w:cs="Times New Roman"/>
          </w:rPr>
          <w:t xml:space="preserve"> in</w:t>
        </w:r>
      </w:ins>
      <w:del w:id="346" w:author="Jackie" w:date="2020-06-18T13:18:00Z">
        <w:r w:rsidR="00151934" w:rsidRPr="00990D1D" w:rsidDel="005D74DF">
          <w:rPr>
            <w:rFonts w:ascii="Times New Roman" w:hAnsi="Times New Roman" w:cs="Times New Roman"/>
          </w:rPr>
          <w:delText>,</w:delText>
        </w:r>
      </w:del>
      <w:r w:rsidR="00151934" w:rsidRPr="00990D1D">
        <w:rPr>
          <w:rFonts w:ascii="Times New Roman" w:hAnsi="Times New Roman" w:cs="Times New Roman"/>
        </w:rPr>
        <w:t xml:space="preserve"> </w:t>
      </w:r>
      <w:del w:id="347" w:author="Jackie" w:date="2020-06-18T13:18:00Z">
        <w:r w:rsidR="00151934" w:rsidRPr="00990D1D" w:rsidDel="005D74DF">
          <w:rPr>
            <w:rFonts w:ascii="Times New Roman" w:hAnsi="Times New Roman" w:cs="Times New Roman"/>
          </w:rPr>
          <w:delText xml:space="preserve">where </w:delText>
        </w:r>
      </w:del>
      <w:r w:rsidR="00151934" w:rsidRPr="00990D1D">
        <w:rPr>
          <w:rFonts w:ascii="Times New Roman" w:hAnsi="Times New Roman" w:cs="Times New Roman"/>
        </w:rPr>
        <w:t>a group that took L</w:t>
      </w:r>
      <w:r w:rsidR="009B1220" w:rsidRPr="00990D1D">
        <w:rPr>
          <w:rFonts w:ascii="Times New Roman" w:hAnsi="Times New Roman" w:cs="Times New Roman"/>
        </w:rPr>
        <w:t>S</w:t>
      </w:r>
      <w:r w:rsidR="00151934" w:rsidRPr="00990D1D">
        <w:rPr>
          <w:rFonts w:ascii="Times New Roman" w:hAnsi="Times New Roman" w:cs="Times New Roman"/>
        </w:rPr>
        <w:t xml:space="preserve">D </w:t>
      </w:r>
      <w:ins w:id="348" w:author="Jackie" w:date="2020-06-18T13:19:00Z">
        <w:r w:rsidR="005D74DF">
          <w:rPr>
            <w:rFonts w:ascii="Times New Roman" w:hAnsi="Times New Roman" w:cs="Times New Roman"/>
          </w:rPr>
          <w:t xml:space="preserve">displayed </w:t>
        </w:r>
      </w:ins>
      <w:r w:rsidR="00151934" w:rsidRPr="00990D1D">
        <w:rPr>
          <w:rFonts w:ascii="Times New Roman" w:hAnsi="Times New Roman" w:cs="Times New Roman"/>
        </w:rPr>
        <w:t>increased</w:t>
      </w:r>
      <w:del w:id="349" w:author="Jackie" w:date="2020-06-18T13:19:00Z">
        <w:r w:rsidR="00216E8E" w:rsidRPr="00990D1D" w:rsidDel="005D74DF">
          <w:rPr>
            <w:rFonts w:ascii="Times New Roman" w:hAnsi="Times New Roman" w:cs="Times New Roman"/>
          </w:rPr>
          <w:delText xml:space="preserve"> in</w:delText>
        </w:r>
      </w:del>
      <w:r w:rsidR="00216E8E" w:rsidRPr="00990D1D">
        <w:rPr>
          <w:rFonts w:ascii="Times New Roman" w:hAnsi="Times New Roman" w:cs="Times New Roman"/>
        </w:rPr>
        <w:t xml:space="preserve"> openness </w:t>
      </w:r>
      <w:r w:rsidR="00151934" w:rsidRPr="00990D1D">
        <w:rPr>
          <w:rFonts w:ascii="Times New Roman" w:hAnsi="Times New Roman" w:cs="Times New Roman"/>
        </w:rPr>
        <w:t xml:space="preserve">over </w:t>
      </w:r>
      <w:ins w:id="350" w:author="Jackie" w:date="2020-06-18T13:19:00Z">
        <w:r w:rsidR="005D74DF">
          <w:rPr>
            <w:rFonts w:ascii="Times New Roman" w:hAnsi="Times New Roman" w:cs="Times New Roman"/>
          </w:rPr>
          <w:t>2</w:t>
        </w:r>
      </w:ins>
      <w:del w:id="351" w:author="Jackie" w:date="2020-06-18T13:19:00Z">
        <w:r w:rsidR="00216E8E" w:rsidRPr="00990D1D" w:rsidDel="005D74DF">
          <w:rPr>
            <w:rFonts w:ascii="Times New Roman" w:hAnsi="Times New Roman" w:cs="Times New Roman"/>
          </w:rPr>
          <w:delText>two</w:delText>
        </w:r>
      </w:del>
      <w:r w:rsidR="00216E8E" w:rsidRPr="00990D1D">
        <w:rPr>
          <w:rFonts w:ascii="Times New Roman" w:hAnsi="Times New Roman" w:cs="Times New Roman"/>
        </w:rPr>
        <w:t xml:space="preserve"> weeks compared to a control group (Lebedev et al., 2016). </w:t>
      </w:r>
      <w:r w:rsidR="00151934" w:rsidRPr="00990D1D">
        <w:rPr>
          <w:rFonts w:ascii="Times New Roman" w:hAnsi="Times New Roman" w:cs="Times New Roman"/>
        </w:rPr>
        <w:t xml:space="preserve">Some evidence suggest changes are not just </w:t>
      </w:r>
      <w:r w:rsidR="003C27BE" w:rsidRPr="00990D1D">
        <w:rPr>
          <w:rFonts w:ascii="Times New Roman" w:hAnsi="Times New Roman" w:cs="Times New Roman"/>
        </w:rPr>
        <w:t>short</w:t>
      </w:r>
      <w:ins w:id="352" w:author="Jackie" w:date="2020-06-18T13:19:00Z">
        <w:r w:rsidR="005D74DF">
          <w:rPr>
            <w:rFonts w:ascii="Times New Roman" w:hAnsi="Times New Roman" w:cs="Times New Roman"/>
          </w:rPr>
          <w:t xml:space="preserve"> </w:t>
        </w:r>
      </w:ins>
      <w:del w:id="353" w:author="Jackie" w:date="2020-06-18T13:19:00Z">
        <w:r w:rsidR="003C27BE" w:rsidRPr="00990D1D" w:rsidDel="005D74DF">
          <w:rPr>
            <w:rFonts w:ascii="Times New Roman" w:hAnsi="Times New Roman" w:cs="Times New Roman"/>
          </w:rPr>
          <w:delText>-</w:delText>
        </w:r>
      </w:del>
      <w:r w:rsidR="003C27BE" w:rsidRPr="00990D1D">
        <w:rPr>
          <w:rFonts w:ascii="Times New Roman" w:hAnsi="Times New Roman" w:cs="Times New Roman"/>
        </w:rPr>
        <w:t>term</w:t>
      </w:r>
      <w:r w:rsidR="00151934" w:rsidRPr="00990D1D">
        <w:rPr>
          <w:rFonts w:ascii="Times New Roman" w:hAnsi="Times New Roman" w:cs="Times New Roman"/>
        </w:rPr>
        <w:t xml:space="preserve">. </w:t>
      </w:r>
      <w:r w:rsidR="00216E8E" w:rsidRPr="00990D1D">
        <w:rPr>
          <w:rFonts w:ascii="Times New Roman" w:hAnsi="Times New Roman" w:cs="Times New Roman"/>
        </w:rPr>
        <w:t xml:space="preserve">A study </w:t>
      </w:r>
      <w:ins w:id="354" w:author="Jackie" w:date="2020-06-18T13:20:00Z">
        <w:r w:rsidR="005D74DF">
          <w:rPr>
            <w:rFonts w:ascii="Times New Roman" w:hAnsi="Times New Roman" w:cs="Times New Roman"/>
          </w:rPr>
          <w:t>in which</w:t>
        </w:r>
      </w:ins>
      <w:del w:id="355" w:author="Jackie" w:date="2020-06-18T13:20:00Z">
        <w:r w:rsidR="00216E8E" w:rsidRPr="00990D1D" w:rsidDel="005D74DF">
          <w:rPr>
            <w:rFonts w:ascii="Times New Roman" w:hAnsi="Times New Roman" w:cs="Times New Roman"/>
          </w:rPr>
          <w:delText>where</w:delText>
        </w:r>
      </w:del>
      <w:r w:rsidR="00216E8E" w:rsidRPr="00990D1D">
        <w:rPr>
          <w:rFonts w:ascii="Times New Roman" w:hAnsi="Times New Roman" w:cs="Times New Roman"/>
        </w:rPr>
        <w:t xml:space="preserve"> participants took a </w:t>
      </w:r>
      <w:r w:rsidRPr="00990D1D">
        <w:rPr>
          <w:rFonts w:ascii="Times New Roman" w:hAnsi="Times New Roman" w:cs="Times New Roman"/>
        </w:rPr>
        <w:t>high</w:t>
      </w:r>
      <w:r w:rsidR="003C27BE" w:rsidRPr="00990D1D">
        <w:rPr>
          <w:rFonts w:ascii="Times New Roman" w:hAnsi="Times New Roman" w:cs="Times New Roman"/>
        </w:rPr>
        <w:t xml:space="preserve"> </w:t>
      </w:r>
      <w:r w:rsidRPr="00990D1D">
        <w:rPr>
          <w:rFonts w:ascii="Times New Roman" w:hAnsi="Times New Roman" w:cs="Times New Roman"/>
        </w:rPr>
        <w:t>dose</w:t>
      </w:r>
      <w:r w:rsidR="00216E8E" w:rsidRPr="00990D1D">
        <w:rPr>
          <w:rFonts w:ascii="Times New Roman" w:hAnsi="Times New Roman" w:cs="Times New Roman"/>
        </w:rPr>
        <w:t xml:space="preserve"> of</w:t>
      </w:r>
      <w:r w:rsidRPr="00990D1D">
        <w:rPr>
          <w:rFonts w:ascii="Times New Roman" w:hAnsi="Times New Roman" w:cs="Times New Roman"/>
        </w:rPr>
        <w:t xml:space="preserve"> psilocybin </w:t>
      </w:r>
      <w:r w:rsidR="00216E8E" w:rsidRPr="00990D1D">
        <w:rPr>
          <w:rFonts w:ascii="Times New Roman" w:hAnsi="Times New Roman" w:cs="Times New Roman"/>
        </w:rPr>
        <w:t xml:space="preserve">found increases in openness after a </w:t>
      </w:r>
      <w:ins w:id="356" w:author="Jackie" w:date="2020-06-18T13:20:00Z">
        <w:r w:rsidR="005D74DF">
          <w:rPr>
            <w:rFonts w:ascii="Times New Roman" w:hAnsi="Times New Roman" w:cs="Times New Roman"/>
          </w:rPr>
          <w:t>1</w:t>
        </w:r>
      </w:ins>
      <w:del w:id="357" w:author="Jackie" w:date="2020-06-18T13:20:00Z">
        <w:r w:rsidR="00216E8E" w:rsidRPr="00990D1D" w:rsidDel="005D74DF">
          <w:rPr>
            <w:rFonts w:ascii="Times New Roman" w:hAnsi="Times New Roman" w:cs="Times New Roman"/>
          </w:rPr>
          <w:delText>one</w:delText>
        </w:r>
      </w:del>
      <w:r w:rsidR="008E270D" w:rsidRPr="00990D1D">
        <w:rPr>
          <w:rFonts w:ascii="Times New Roman" w:hAnsi="Times New Roman" w:cs="Times New Roman"/>
        </w:rPr>
        <w:t>-</w:t>
      </w:r>
      <w:r w:rsidR="00216E8E" w:rsidRPr="00990D1D">
        <w:rPr>
          <w:rFonts w:ascii="Times New Roman" w:hAnsi="Times New Roman" w:cs="Times New Roman"/>
        </w:rPr>
        <w:t xml:space="preserve">year follow-up, </w:t>
      </w:r>
      <w:r w:rsidR="00151934" w:rsidRPr="00990D1D">
        <w:rPr>
          <w:rFonts w:ascii="Times New Roman" w:hAnsi="Times New Roman" w:cs="Times New Roman"/>
        </w:rPr>
        <w:t>with</w:t>
      </w:r>
      <w:r w:rsidR="00216E8E" w:rsidRPr="00990D1D">
        <w:rPr>
          <w:rFonts w:ascii="Times New Roman" w:hAnsi="Times New Roman" w:cs="Times New Roman"/>
        </w:rPr>
        <w:t xml:space="preserve"> </w:t>
      </w:r>
      <w:r w:rsidR="00151934" w:rsidRPr="00990D1D">
        <w:rPr>
          <w:rFonts w:ascii="Times New Roman" w:hAnsi="Times New Roman" w:cs="Times New Roman"/>
        </w:rPr>
        <w:t>no</w:t>
      </w:r>
      <w:r w:rsidR="00216E8E" w:rsidRPr="00990D1D">
        <w:rPr>
          <w:rFonts w:ascii="Times New Roman" w:hAnsi="Times New Roman" w:cs="Times New Roman"/>
        </w:rPr>
        <w:t xml:space="preserve"> </w:t>
      </w:r>
      <w:r w:rsidR="00151934" w:rsidRPr="00990D1D">
        <w:rPr>
          <w:rFonts w:ascii="Times New Roman" w:hAnsi="Times New Roman" w:cs="Times New Roman"/>
        </w:rPr>
        <w:t>changes</w:t>
      </w:r>
      <w:r w:rsidR="00216E8E" w:rsidRPr="00990D1D">
        <w:rPr>
          <w:rFonts w:ascii="Times New Roman" w:hAnsi="Times New Roman" w:cs="Times New Roman"/>
        </w:rPr>
        <w:t xml:space="preserve"> for the any of the</w:t>
      </w:r>
      <w:r w:rsidR="00151934" w:rsidRPr="00990D1D">
        <w:rPr>
          <w:rFonts w:ascii="Times New Roman" w:hAnsi="Times New Roman" w:cs="Times New Roman"/>
        </w:rPr>
        <w:t xml:space="preserve"> remaining</w:t>
      </w:r>
      <w:r w:rsidR="00216E8E" w:rsidRPr="00990D1D">
        <w:rPr>
          <w:rFonts w:ascii="Times New Roman" w:hAnsi="Times New Roman" w:cs="Times New Roman"/>
        </w:rPr>
        <w:t xml:space="preserve"> Big Five</w:t>
      </w:r>
      <w:r w:rsidR="00151934" w:rsidRPr="00990D1D">
        <w:rPr>
          <w:rFonts w:ascii="Times New Roman" w:hAnsi="Times New Roman" w:cs="Times New Roman"/>
        </w:rPr>
        <w:t xml:space="preserve"> traits</w:t>
      </w:r>
      <w:r w:rsidR="00216E8E" w:rsidRPr="00990D1D">
        <w:rPr>
          <w:rFonts w:ascii="Times New Roman" w:hAnsi="Times New Roman" w:cs="Times New Roman"/>
        </w:rPr>
        <w:t>. These changes were mainly driven by those who had greater</w:t>
      </w:r>
      <w:r w:rsidRPr="00990D1D">
        <w:rPr>
          <w:rFonts w:ascii="Times New Roman" w:hAnsi="Times New Roman" w:cs="Times New Roman"/>
        </w:rPr>
        <w:t xml:space="preserve"> mystical experiences during their </w:t>
      </w:r>
      <w:r w:rsidR="00216E8E" w:rsidRPr="00990D1D">
        <w:rPr>
          <w:rFonts w:ascii="Times New Roman" w:hAnsi="Times New Roman" w:cs="Times New Roman"/>
        </w:rPr>
        <w:t>mushroom trip (MacLean</w:t>
      </w:r>
      <w:ins w:id="358" w:author="Jackie" w:date="2020-06-18T13:20:00Z">
        <w:r w:rsidR="005D74DF">
          <w:rPr>
            <w:rFonts w:ascii="Times New Roman" w:hAnsi="Times New Roman" w:cs="Times New Roman"/>
          </w:rPr>
          <w:t>, Johnson, &amp; Griffiths</w:t>
        </w:r>
      </w:ins>
      <w:del w:id="359" w:author="Jackie" w:date="2020-06-18T13:21:00Z">
        <w:r w:rsidR="00216E8E" w:rsidRPr="00990D1D" w:rsidDel="005D74DF">
          <w:rPr>
            <w:rFonts w:ascii="Times New Roman" w:hAnsi="Times New Roman" w:cs="Times New Roman"/>
          </w:rPr>
          <w:delText xml:space="preserve"> et al.</w:delText>
        </w:r>
      </w:del>
      <w:r w:rsidR="00216E8E" w:rsidRPr="00990D1D">
        <w:rPr>
          <w:rFonts w:ascii="Times New Roman" w:hAnsi="Times New Roman" w:cs="Times New Roman"/>
        </w:rPr>
        <w:t xml:space="preserve">, 2011). </w:t>
      </w:r>
      <w:r w:rsidR="00E154D7" w:rsidRPr="00990D1D">
        <w:rPr>
          <w:rFonts w:ascii="Times New Roman" w:hAnsi="Times New Roman" w:cs="Times New Roman"/>
        </w:rPr>
        <w:t>Another study found changes in all Big Five traits except for agreeableness after 3</w:t>
      </w:r>
      <w:ins w:id="360" w:author="Jackie" w:date="2020-06-18T13:21:00Z">
        <w:r w:rsidR="005D74DF">
          <w:rPr>
            <w:rFonts w:ascii="Times New Roman" w:hAnsi="Times New Roman" w:cs="Times New Roman"/>
          </w:rPr>
          <w:t xml:space="preserve"> </w:t>
        </w:r>
      </w:ins>
      <w:del w:id="361" w:author="Jackie" w:date="2020-06-18T13:21:00Z">
        <w:r w:rsidR="00E154D7" w:rsidRPr="00990D1D" w:rsidDel="005D74DF">
          <w:rPr>
            <w:rFonts w:ascii="Times New Roman" w:hAnsi="Times New Roman" w:cs="Times New Roman"/>
          </w:rPr>
          <w:delText>-</w:delText>
        </w:r>
      </w:del>
      <w:r w:rsidR="00E154D7" w:rsidRPr="00990D1D">
        <w:rPr>
          <w:rFonts w:ascii="Times New Roman" w:hAnsi="Times New Roman" w:cs="Times New Roman"/>
        </w:rPr>
        <w:t>months (</w:t>
      </w:r>
      <w:r w:rsidR="00BF50BA" w:rsidRPr="00990D1D">
        <w:rPr>
          <w:rFonts w:ascii="Times New Roman" w:hAnsi="Times New Roman" w:cs="Times New Roman"/>
        </w:rPr>
        <w:t>Erritzoe et al., 201</w:t>
      </w:r>
      <w:ins w:id="362" w:author="Jackie" w:date="2020-06-18T13:22:00Z">
        <w:r w:rsidR="005D74DF">
          <w:rPr>
            <w:rFonts w:ascii="Times New Roman" w:hAnsi="Times New Roman" w:cs="Times New Roman"/>
          </w:rPr>
          <w:t>8</w:t>
        </w:r>
      </w:ins>
      <w:del w:id="363" w:author="Jackie" w:date="2020-06-18T13:22:00Z">
        <w:r w:rsidR="00BF50BA" w:rsidRPr="00990D1D" w:rsidDel="005D74DF">
          <w:rPr>
            <w:rFonts w:ascii="Times New Roman" w:hAnsi="Times New Roman" w:cs="Times New Roman"/>
          </w:rPr>
          <w:delText>9</w:delText>
        </w:r>
      </w:del>
      <w:ins w:id="364" w:author="Jackie" w:date="2020-06-18T13:22:00Z">
        <w:r w:rsidR="005D74DF">
          <w:rPr>
            <w:rFonts w:ascii="Times New Roman" w:hAnsi="Times New Roman" w:cs="Times New Roman"/>
            <w:b/>
            <w:bCs/>
          </w:rPr>
          <w:t>[AU: Year verified online]</w:t>
        </w:r>
      </w:ins>
      <w:r w:rsidR="00BF50BA" w:rsidRPr="00990D1D">
        <w:rPr>
          <w:rFonts w:ascii="Times New Roman" w:hAnsi="Times New Roman" w:cs="Times New Roman"/>
        </w:rPr>
        <w:t>).</w:t>
      </w:r>
      <w:r w:rsidR="00E154D7" w:rsidRPr="00990D1D">
        <w:rPr>
          <w:rFonts w:ascii="Times New Roman" w:hAnsi="Times New Roman" w:cs="Times New Roman"/>
        </w:rPr>
        <w:t xml:space="preserve"> </w:t>
      </w:r>
      <w:r w:rsidR="00BF50BA" w:rsidRPr="00990D1D">
        <w:rPr>
          <w:rFonts w:ascii="Times New Roman" w:hAnsi="Times New Roman" w:cs="Times New Roman"/>
        </w:rPr>
        <w:t>The potential for meaningful change and s</w:t>
      </w:r>
      <w:r w:rsidR="00E154D7" w:rsidRPr="00990D1D">
        <w:rPr>
          <w:rFonts w:ascii="Times New Roman" w:hAnsi="Times New Roman" w:cs="Times New Roman"/>
        </w:rPr>
        <w:t xml:space="preserve">hifting attitudes </w:t>
      </w:r>
      <w:r w:rsidR="00BF50BA" w:rsidRPr="00990D1D">
        <w:rPr>
          <w:rFonts w:ascii="Times New Roman" w:hAnsi="Times New Roman" w:cs="Times New Roman"/>
        </w:rPr>
        <w:t xml:space="preserve">about psychedelics </w:t>
      </w:r>
      <w:r w:rsidR="00E154D7" w:rsidRPr="00990D1D">
        <w:rPr>
          <w:rFonts w:ascii="Times New Roman" w:hAnsi="Times New Roman" w:cs="Times New Roman"/>
        </w:rPr>
        <w:t>have prompted more</w:t>
      </w:r>
      <w:ins w:id="365" w:author="Jackie" w:date="2020-06-18T13:22:00Z">
        <w:r w:rsidR="005D74DF">
          <w:rPr>
            <w:rFonts w:ascii="Times New Roman" w:hAnsi="Times New Roman" w:cs="Times New Roman"/>
          </w:rPr>
          <w:t xml:space="preserve"> researchers</w:t>
        </w:r>
      </w:ins>
      <w:r w:rsidR="00E154D7" w:rsidRPr="00990D1D">
        <w:rPr>
          <w:rFonts w:ascii="Times New Roman" w:hAnsi="Times New Roman" w:cs="Times New Roman"/>
        </w:rPr>
        <w:t xml:space="preserve"> to study the effects of psychedelics on changing thoughts, feelings</w:t>
      </w:r>
      <w:ins w:id="366" w:author="Jackie" w:date="2020-06-18T13:22:00Z">
        <w:r w:rsidR="005D74DF">
          <w:rPr>
            <w:rFonts w:ascii="Times New Roman" w:hAnsi="Times New Roman" w:cs="Times New Roman"/>
          </w:rPr>
          <w:t>,</w:t>
        </w:r>
      </w:ins>
      <w:r w:rsidR="00E154D7" w:rsidRPr="00990D1D">
        <w:rPr>
          <w:rFonts w:ascii="Times New Roman" w:hAnsi="Times New Roman" w:cs="Times New Roman"/>
        </w:rPr>
        <w:t xml:space="preserve"> and behaviors (Pollan, 2019</w:t>
      </w:r>
      <w:ins w:id="367" w:author="Jackie" w:date="2020-06-18T13:23:00Z">
        <w:r w:rsidR="005D74DF">
          <w:rPr>
            <w:rFonts w:ascii="Times New Roman" w:hAnsi="Times New Roman" w:cs="Times New Roman"/>
            <w:b/>
            <w:bCs/>
          </w:rPr>
          <w:t>[AU: Add this to the references list]</w:t>
        </w:r>
      </w:ins>
      <w:r w:rsidR="00E154D7" w:rsidRPr="00990D1D">
        <w:rPr>
          <w:rFonts w:ascii="Times New Roman" w:hAnsi="Times New Roman" w:cs="Times New Roman"/>
        </w:rPr>
        <w:t>).</w:t>
      </w:r>
    </w:p>
    <w:p w14:paraId="4FE933B6" w14:textId="700F6B26" w:rsidR="006E1816" w:rsidRPr="005D74DF" w:rsidRDefault="005D74DF">
      <w:pPr>
        <w:spacing w:line="480" w:lineRule="auto"/>
        <w:contextualSpacing/>
        <w:rPr>
          <w:rFonts w:ascii="Times New Roman" w:hAnsi="Times New Roman" w:cs="Times New Roman"/>
          <w:bCs/>
          <w:rPrChange w:id="368" w:author="Jackie" w:date="2020-06-18T13:23:00Z">
            <w:rPr>
              <w:rFonts w:ascii="Times New Roman" w:hAnsi="Times New Roman" w:cs="Times New Roman"/>
              <w:b/>
            </w:rPr>
          </w:rPrChange>
        </w:rPr>
        <w:pPrChange w:id="369" w:author="Jackie" w:date="2020-06-18T13:23:00Z">
          <w:pPr>
            <w:spacing w:line="480" w:lineRule="auto"/>
            <w:ind w:firstLine="720"/>
            <w:contextualSpacing/>
          </w:pPr>
        </w:pPrChange>
      </w:pPr>
      <w:ins w:id="370" w:author="Jackie" w:date="2020-06-18T13:23:00Z">
        <w:r>
          <w:rPr>
            <w:rFonts w:ascii="Times New Roman" w:hAnsi="Times New Roman" w:cs="Times New Roman"/>
            <w:bCs/>
          </w:rPr>
          <w:t>[b]</w:t>
        </w:r>
      </w:ins>
      <w:del w:id="371" w:author="Jackie" w:date="2020-06-18T13:23:00Z">
        <w:r w:rsidR="006E1816" w:rsidRPr="005D74DF" w:rsidDel="005D74DF">
          <w:rPr>
            <w:rFonts w:ascii="Times New Roman" w:hAnsi="Times New Roman" w:cs="Times New Roman"/>
            <w:bCs/>
            <w:rPrChange w:id="372" w:author="Jackie" w:date="2020-06-18T13:23:00Z">
              <w:rPr>
                <w:rFonts w:ascii="Times New Roman" w:hAnsi="Times New Roman" w:cs="Times New Roman"/>
                <w:b/>
              </w:rPr>
            </w:rPrChange>
          </w:rPr>
          <w:delText>[B]</w:delText>
        </w:r>
      </w:del>
      <w:r w:rsidR="00CC5225" w:rsidRPr="005D74DF">
        <w:rPr>
          <w:rFonts w:ascii="Times New Roman" w:hAnsi="Times New Roman" w:cs="Times New Roman"/>
          <w:bCs/>
          <w:rPrChange w:id="373" w:author="Jackie" w:date="2020-06-18T13:23:00Z">
            <w:rPr>
              <w:rFonts w:ascii="Times New Roman" w:hAnsi="Times New Roman" w:cs="Times New Roman"/>
              <w:b/>
            </w:rPr>
          </w:rPrChange>
        </w:rPr>
        <w:t xml:space="preserve">Strengthening </w:t>
      </w:r>
      <w:r w:rsidRPr="005D74DF">
        <w:rPr>
          <w:rFonts w:ascii="Times New Roman" w:hAnsi="Times New Roman" w:cs="Times New Roman"/>
          <w:bCs/>
          <w:rPrChange w:id="374" w:author="Jackie" w:date="2020-06-18T13:23:00Z">
            <w:rPr>
              <w:rFonts w:ascii="Times New Roman" w:hAnsi="Times New Roman" w:cs="Times New Roman"/>
              <w:b/>
            </w:rPr>
          </w:rPrChange>
        </w:rPr>
        <w:t>Self-Control</w:t>
      </w:r>
    </w:p>
    <w:p w14:paraId="235DB99D" w14:textId="027B6ED0" w:rsidR="007B1558" w:rsidRDefault="005D74DF">
      <w:pPr>
        <w:spacing w:line="480" w:lineRule="auto"/>
        <w:contextualSpacing/>
        <w:rPr>
          <w:rFonts w:ascii="Times New Roman" w:hAnsi="Times New Roman" w:cs="Times New Roman"/>
        </w:rPr>
      </w:pPr>
      <w:ins w:id="375" w:author="Jackie" w:date="2020-06-18T13:23:00Z">
        <w:r>
          <w:rPr>
            <w:rFonts w:ascii="Times New Roman" w:hAnsi="Times New Roman" w:cs="Times New Roman"/>
          </w:rPr>
          <w:t>[bodyni]</w:t>
        </w:r>
      </w:ins>
      <w:r w:rsidR="00CC5225" w:rsidRPr="00990D1D">
        <w:rPr>
          <w:rFonts w:ascii="Times New Roman" w:hAnsi="Times New Roman" w:cs="Times New Roman"/>
        </w:rPr>
        <w:t>Low levels of self-control are blamed f</w:t>
      </w:r>
      <w:ins w:id="376" w:author="Jackie" w:date="2020-06-18T13:24:00Z">
        <w:r>
          <w:rPr>
            <w:rFonts w:ascii="Times New Roman" w:hAnsi="Times New Roman" w:cs="Times New Roman"/>
          </w:rPr>
          <w:t>o</w:t>
        </w:r>
      </w:ins>
      <w:r w:rsidR="00CC5225" w:rsidRPr="00990D1D">
        <w:rPr>
          <w:rFonts w:ascii="Times New Roman" w:hAnsi="Times New Roman" w:cs="Times New Roman"/>
        </w:rPr>
        <w:t>r</w:t>
      </w:r>
      <w:del w:id="377" w:author="Jackie" w:date="2020-06-18T13:24:00Z">
        <w:r w:rsidR="00CC5225" w:rsidRPr="00990D1D" w:rsidDel="005D74DF">
          <w:rPr>
            <w:rFonts w:ascii="Times New Roman" w:hAnsi="Times New Roman" w:cs="Times New Roman"/>
          </w:rPr>
          <w:delText>om</w:delText>
        </w:r>
      </w:del>
      <w:r w:rsidR="00CC5225" w:rsidRPr="00990D1D">
        <w:rPr>
          <w:rFonts w:ascii="Times New Roman" w:hAnsi="Times New Roman" w:cs="Times New Roman"/>
        </w:rPr>
        <w:t xml:space="preserve"> a number of </w:t>
      </w:r>
      <w:r w:rsidR="002D5C3E" w:rsidRPr="00990D1D">
        <w:rPr>
          <w:rFonts w:ascii="Times New Roman" w:hAnsi="Times New Roman" w:cs="Times New Roman"/>
        </w:rPr>
        <w:t>societal</w:t>
      </w:r>
      <w:r w:rsidR="00CC5225" w:rsidRPr="00990D1D">
        <w:rPr>
          <w:rFonts w:ascii="Times New Roman" w:hAnsi="Times New Roman" w:cs="Times New Roman"/>
        </w:rPr>
        <w:t xml:space="preserve"> ills, from eating an extra piece of cake to missing important work meetings (Baume</w:t>
      </w:r>
      <w:ins w:id="378" w:author="Jackie" w:date="2020-06-18T13:24:00Z">
        <w:r>
          <w:rPr>
            <w:rFonts w:ascii="Times New Roman" w:hAnsi="Times New Roman" w:cs="Times New Roman"/>
          </w:rPr>
          <w:t>i</w:t>
        </w:r>
      </w:ins>
      <w:r w:rsidR="00CC5225" w:rsidRPr="00990D1D">
        <w:rPr>
          <w:rFonts w:ascii="Times New Roman" w:hAnsi="Times New Roman" w:cs="Times New Roman"/>
        </w:rPr>
        <w:t>s</w:t>
      </w:r>
      <w:del w:id="379" w:author="Jackie" w:date="2020-06-18T13:24:00Z">
        <w:r w:rsidR="00CC5225" w:rsidRPr="00990D1D" w:rsidDel="005D74DF">
          <w:rPr>
            <w:rFonts w:ascii="Times New Roman" w:hAnsi="Times New Roman" w:cs="Times New Roman"/>
          </w:rPr>
          <w:delText>i</w:delText>
        </w:r>
      </w:del>
      <w:r w:rsidR="00CC5225" w:rsidRPr="00990D1D">
        <w:rPr>
          <w:rFonts w:ascii="Times New Roman" w:hAnsi="Times New Roman" w:cs="Times New Roman"/>
        </w:rPr>
        <w:t>ter</w:t>
      </w:r>
      <w:ins w:id="380" w:author="Jackie" w:date="2020-06-18T13:24:00Z">
        <w:r>
          <w:rPr>
            <w:rFonts w:ascii="Times New Roman" w:hAnsi="Times New Roman" w:cs="Times New Roman"/>
          </w:rPr>
          <w:t xml:space="preserve"> &amp; Tierney</w:t>
        </w:r>
      </w:ins>
      <w:r w:rsidR="00CC5225" w:rsidRPr="00990D1D">
        <w:rPr>
          <w:rFonts w:ascii="Times New Roman" w:hAnsi="Times New Roman" w:cs="Times New Roman"/>
        </w:rPr>
        <w:t>, 20</w:t>
      </w:r>
      <w:r w:rsidR="00315BEB" w:rsidRPr="00990D1D">
        <w:rPr>
          <w:rFonts w:ascii="Times New Roman" w:hAnsi="Times New Roman" w:cs="Times New Roman"/>
        </w:rPr>
        <w:t>11</w:t>
      </w:r>
      <w:ins w:id="381" w:author="Jackie" w:date="2020-06-18T13:24:00Z">
        <w:r>
          <w:rPr>
            <w:rFonts w:ascii="Times New Roman" w:hAnsi="Times New Roman" w:cs="Times New Roman"/>
            <w:b/>
            <w:bCs/>
          </w:rPr>
          <w:t xml:space="preserve">[AU: As </w:t>
        </w:r>
        <w:commentRangeStart w:id="382"/>
        <w:r>
          <w:rPr>
            <w:rFonts w:ascii="Times New Roman" w:hAnsi="Times New Roman" w:cs="Times New Roman"/>
            <w:b/>
            <w:bCs/>
          </w:rPr>
          <w:t>meant</w:t>
        </w:r>
      </w:ins>
      <w:commentRangeEnd w:id="382"/>
      <w:r w:rsidR="001D1E4B">
        <w:rPr>
          <w:rStyle w:val="CommentReference"/>
        </w:rPr>
        <w:commentReference w:id="382"/>
      </w:r>
      <w:ins w:id="383" w:author="Jackie" w:date="2020-06-18T13:24:00Z">
        <w:r>
          <w:rPr>
            <w:rFonts w:ascii="Times New Roman" w:hAnsi="Times New Roman" w:cs="Times New Roman"/>
            <w:b/>
            <w:bCs/>
          </w:rPr>
          <w:t>?]</w:t>
        </w:r>
      </w:ins>
      <w:r w:rsidR="00CC5225" w:rsidRPr="00990D1D">
        <w:rPr>
          <w:rFonts w:ascii="Times New Roman" w:hAnsi="Times New Roman" w:cs="Times New Roman"/>
        </w:rPr>
        <w:t>). The ego</w:t>
      </w:r>
      <w:del w:id="384" w:author="Jackie" w:date="2020-06-18T13:25:00Z">
        <w:r w:rsidR="00CC5225" w:rsidRPr="00990D1D" w:rsidDel="005D74DF">
          <w:rPr>
            <w:rFonts w:ascii="Times New Roman" w:hAnsi="Times New Roman" w:cs="Times New Roman"/>
          </w:rPr>
          <w:delText>-</w:delText>
        </w:r>
      </w:del>
      <w:ins w:id="385" w:author="Jackie" w:date="2020-06-18T13:25:00Z">
        <w:r>
          <w:rPr>
            <w:rFonts w:ascii="Times New Roman" w:hAnsi="Times New Roman" w:cs="Times New Roman"/>
          </w:rPr>
          <w:t xml:space="preserve"> </w:t>
        </w:r>
      </w:ins>
      <w:r w:rsidR="00CC5225" w:rsidRPr="00990D1D">
        <w:rPr>
          <w:rFonts w:ascii="Times New Roman" w:hAnsi="Times New Roman" w:cs="Times New Roman"/>
        </w:rPr>
        <w:t xml:space="preserve">control model of self-control states the self-control can be conceived as </w:t>
      </w:r>
      <w:r w:rsidR="003C27BE" w:rsidRPr="00990D1D">
        <w:rPr>
          <w:rFonts w:ascii="Times New Roman" w:hAnsi="Times New Roman" w:cs="Times New Roman"/>
        </w:rPr>
        <w:t>a</w:t>
      </w:r>
      <w:r w:rsidR="00CC5225" w:rsidRPr="00990D1D">
        <w:rPr>
          <w:rFonts w:ascii="Times New Roman" w:hAnsi="Times New Roman" w:cs="Times New Roman"/>
        </w:rPr>
        <w:t xml:space="preserve"> muscle</w:t>
      </w:r>
      <w:ins w:id="386" w:author="Jackie" w:date="2020-06-18T13:25:00Z">
        <w:r>
          <w:rPr>
            <w:rFonts w:ascii="Times New Roman" w:hAnsi="Times New Roman" w:cs="Times New Roman"/>
          </w:rPr>
          <w:t>,</w:t>
        </w:r>
      </w:ins>
      <w:del w:id="387" w:author="Jackie" w:date="2020-06-18T13:25:00Z">
        <w:r w:rsidR="00CC5225" w:rsidRPr="00990D1D" w:rsidDel="005D74DF">
          <w:rPr>
            <w:rFonts w:ascii="Times New Roman" w:hAnsi="Times New Roman" w:cs="Times New Roman"/>
          </w:rPr>
          <w:delText xml:space="preserve"> –</w:delText>
        </w:r>
      </w:del>
      <w:r w:rsidR="00CC5225" w:rsidRPr="00990D1D">
        <w:rPr>
          <w:rFonts w:ascii="Times New Roman" w:hAnsi="Times New Roman" w:cs="Times New Roman"/>
        </w:rPr>
        <w:t xml:space="preserve"> and much like a muscle, self-control can be strengthened through sustained practice. Numerous </w:t>
      </w:r>
      <w:ins w:id="388" w:author="Jackie" w:date="2020-06-18T13:25:00Z">
        <w:r>
          <w:rPr>
            <w:rFonts w:ascii="Times New Roman" w:hAnsi="Times New Roman" w:cs="Times New Roman"/>
          </w:rPr>
          <w:t>researchers</w:t>
        </w:r>
      </w:ins>
      <w:del w:id="389" w:author="Jackie" w:date="2020-06-18T13:25:00Z">
        <w:r w:rsidR="00CC5225" w:rsidRPr="00990D1D" w:rsidDel="005D74DF">
          <w:rPr>
            <w:rFonts w:ascii="Times New Roman" w:hAnsi="Times New Roman" w:cs="Times New Roman"/>
          </w:rPr>
          <w:delText>attempts</w:delText>
        </w:r>
      </w:del>
      <w:r w:rsidR="00CC5225" w:rsidRPr="00990D1D">
        <w:rPr>
          <w:rFonts w:ascii="Times New Roman" w:hAnsi="Times New Roman" w:cs="Times New Roman"/>
        </w:rPr>
        <w:t xml:space="preserve"> </w:t>
      </w:r>
      <w:r w:rsidR="003C27BE" w:rsidRPr="00990D1D">
        <w:rPr>
          <w:rFonts w:ascii="Times New Roman" w:hAnsi="Times New Roman" w:cs="Times New Roman"/>
        </w:rPr>
        <w:t>have attempted to</w:t>
      </w:r>
      <w:r w:rsidR="00CC5225" w:rsidRPr="00990D1D">
        <w:rPr>
          <w:rFonts w:ascii="Times New Roman" w:hAnsi="Times New Roman" w:cs="Times New Roman"/>
        </w:rPr>
        <w:t xml:space="preserve"> intervene </w:t>
      </w:r>
      <w:del w:id="390" w:author="Jackie" w:date="2020-06-18T13:27:00Z">
        <w:r w:rsidR="00CC5225" w:rsidRPr="00990D1D" w:rsidDel="00016CC6">
          <w:rPr>
            <w:rFonts w:ascii="Times New Roman" w:hAnsi="Times New Roman" w:cs="Times New Roman"/>
          </w:rPr>
          <w:delText xml:space="preserve">on </w:delText>
        </w:r>
      </w:del>
      <w:r w:rsidR="00CC5225" w:rsidRPr="00990D1D">
        <w:rPr>
          <w:rFonts w:ascii="Times New Roman" w:hAnsi="Times New Roman" w:cs="Times New Roman"/>
        </w:rPr>
        <w:t>and train self-control (e.g.</w:t>
      </w:r>
      <w:r w:rsidR="007B1558">
        <w:rPr>
          <w:rFonts w:ascii="Times New Roman" w:hAnsi="Times New Roman" w:cs="Times New Roman"/>
        </w:rPr>
        <w:t>,</w:t>
      </w:r>
      <w:r w:rsidR="00CC5225" w:rsidRPr="00990D1D">
        <w:rPr>
          <w:rFonts w:ascii="Times New Roman" w:hAnsi="Times New Roman" w:cs="Times New Roman"/>
        </w:rPr>
        <w:t xml:space="preserve"> Gailliot et al. 2007; Muraven, 2010; Oaten &amp; Cheng, </w:t>
      </w:r>
      <w:r w:rsidR="00F86442" w:rsidRPr="00990D1D">
        <w:rPr>
          <w:rFonts w:ascii="Times New Roman" w:hAnsi="Times New Roman" w:cs="Times New Roman"/>
        </w:rPr>
        <w:t xml:space="preserve">2007). </w:t>
      </w:r>
      <w:r w:rsidR="00CC5225" w:rsidRPr="00990D1D">
        <w:rPr>
          <w:rFonts w:ascii="Times New Roman" w:hAnsi="Times New Roman" w:cs="Times New Roman"/>
        </w:rPr>
        <w:t>In each of these studies, participants are asked to do various activities that typical</w:t>
      </w:r>
      <w:r w:rsidR="003C27BE" w:rsidRPr="00990D1D">
        <w:rPr>
          <w:rFonts w:ascii="Times New Roman" w:hAnsi="Times New Roman" w:cs="Times New Roman"/>
        </w:rPr>
        <w:t>ly</w:t>
      </w:r>
      <w:r w:rsidR="00CC5225" w:rsidRPr="00990D1D">
        <w:rPr>
          <w:rFonts w:ascii="Times New Roman" w:hAnsi="Times New Roman" w:cs="Times New Roman"/>
        </w:rPr>
        <w:t xml:space="preserve"> deplete self-control</w:t>
      </w:r>
      <w:ins w:id="391" w:author="Jackie" w:date="2020-06-18T13:27:00Z">
        <w:r w:rsidR="00016CC6">
          <w:rPr>
            <w:rFonts w:ascii="Times New Roman" w:hAnsi="Times New Roman" w:cs="Times New Roman"/>
          </w:rPr>
          <w:t>,</w:t>
        </w:r>
      </w:ins>
      <w:r w:rsidR="00CC5225" w:rsidRPr="00990D1D">
        <w:rPr>
          <w:rFonts w:ascii="Times New Roman" w:hAnsi="Times New Roman" w:cs="Times New Roman"/>
        </w:rPr>
        <w:t xml:space="preserve"> such as regulating speech or diet, using one’s non</w:t>
      </w:r>
      <w:del w:id="392" w:author="Jackie" w:date="2020-06-18T13:27:00Z">
        <w:r w:rsidR="00CC5225" w:rsidRPr="00990D1D" w:rsidDel="00016CC6">
          <w:rPr>
            <w:rFonts w:ascii="Times New Roman" w:hAnsi="Times New Roman" w:cs="Times New Roman"/>
          </w:rPr>
          <w:delText>-</w:delText>
        </w:r>
      </w:del>
      <w:r w:rsidR="00CC5225" w:rsidRPr="00990D1D">
        <w:rPr>
          <w:rFonts w:ascii="Times New Roman" w:hAnsi="Times New Roman" w:cs="Times New Roman"/>
        </w:rPr>
        <w:t xml:space="preserve">dominant hand, or practicing with a handgrip for periods ranging from </w:t>
      </w:r>
      <w:ins w:id="393" w:author="Jackie" w:date="2020-06-18T13:28:00Z">
        <w:r w:rsidR="00016CC6">
          <w:rPr>
            <w:rFonts w:ascii="Times New Roman" w:hAnsi="Times New Roman" w:cs="Times New Roman"/>
          </w:rPr>
          <w:t>2</w:t>
        </w:r>
      </w:ins>
      <w:del w:id="394" w:author="Jackie" w:date="2020-06-18T13:28:00Z">
        <w:r w:rsidR="00CC5225" w:rsidRPr="00990D1D" w:rsidDel="00016CC6">
          <w:rPr>
            <w:rFonts w:ascii="Times New Roman" w:hAnsi="Times New Roman" w:cs="Times New Roman"/>
          </w:rPr>
          <w:delText>two</w:delText>
        </w:r>
      </w:del>
      <w:r w:rsidR="00CC5225" w:rsidRPr="00990D1D">
        <w:rPr>
          <w:rFonts w:ascii="Times New Roman" w:hAnsi="Times New Roman" w:cs="Times New Roman"/>
        </w:rPr>
        <w:t xml:space="preserve"> weeks to </w:t>
      </w:r>
      <w:ins w:id="395" w:author="Jackie" w:date="2020-06-18T13:28:00Z">
        <w:r w:rsidR="00016CC6">
          <w:rPr>
            <w:rFonts w:ascii="Times New Roman" w:hAnsi="Times New Roman" w:cs="Times New Roman"/>
          </w:rPr>
          <w:t>4</w:t>
        </w:r>
      </w:ins>
      <w:del w:id="396" w:author="Jackie" w:date="2020-06-18T13:28:00Z">
        <w:r w:rsidR="00CC5225" w:rsidRPr="00990D1D" w:rsidDel="00016CC6">
          <w:rPr>
            <w:rFonts w:ascii="Times New Roman" w:hAnsi="Times New Roman" w:cs="Times New Roman"/>
          </w:rPr>
          <w:delText>four</w:delText>
        </w:r>
      </w:del>
      <w:r w:rsidR="00CC5225" w:rsidRPr="00990D1D">
        <w:rPr>
          <w:rFonts w:ascii="Times New Roman" w:hAnsi="Times New Roman" w:cs="Times New Roman"/>
        </w:rPr>
        <w:t xml:space="preserve"> months. </w:t>
      </w:r>
      <w:r w:rsidR="00626CF1" w:rsidRPr="00990D1D">
        <w:rPr>
          <w:rFonts w:ascii="Times New Roman" w:hAnsi="Times New Roman" w:cs="Times New Roman"/>
        </w:rPr>
        <w:t>G</w:t>
      </w:r>
      <w:r w:rsidR="00CC5225" w:rsidRPr="00990D1D">
        <w:rPr>
          <w:rFonts w:ascii="Times New Roman" w:hAnsi="Times New Roman" w:cs="Times New Roman"/>
        </w:rPr>
        <w:t xml:space="preserve">ains in self-control </w:t>
      </w:r>
      <w:r w:rsidR="002749AC" w:rsidRPr="00990D1D">
        <w:rPr>
          <w:rFonts w:ascii="Times New Roman" w:hAnsi="Times New Roman" w:cs="Times New Roman"/>
        </w:rPr>
        <w:t xml:space="preserve">were </w:t>
      </w:r>
      <w:r w:rsidR="00CC5225" w:rsidRPr="00990D1D">
        <w:rPr>
          <w:rFonts w:ascii="Times New Roman" w:hAnsi="Times New Roman" w:cs="Times New Roman"/>
        </w:rPr>
        <w:t>found in a recent meta-analysis</w:t>
      </w:r>
      <w:r w:rsidR="00626CF1" w:rsidRPr="00990D1D">
        <w:rPr>
          <w:rFonts w:ascii="Times New Roman" w:hAnsi="Times New Roman" w:cs="Times New Roman"/>
        </w:rPr>
        <w:t xml:space="preserve"> of self-control training interventions </w:t>
      </w:r>
      <w:ins w:id="397" w:author="Jackie" w:date="2020-06-18T13:28:00Z">
        <w:r w:rsidR="00016CC6">
          <w:rPr>
            <w:rFonts w:ascii="Times New Roman" w:hAnsi="Times New Roman" w:cs="Times New Roman"/>
          </w:rPr>
          <w:t>in which</w:t>
        </w:r>
      </w:ins>
      <w:del w:id="398" w:author="Jackie" w:date="2020-06-18T13:28:00Z">
        <w:r w:rsidR="00626CF1" w:rsidRPr="00990D1D" w:rsidDel="00016CC6">
          <w:rPr>
            <w:rFonts w:ascii="Times New Roman" w:hAnsi="Times New Roman" w:cs="Times New Roman"/>
          </w:rPr>
          <w:delText>where</w:delText>
        </w:r>
      </w:del>
      <w:r w:rsidR="00626CF1" w:rsidRPr="00990D1D">
        <w:rPr>
          <w:rFonts w:ascii="Times New Roman" w:hAnsi="Times New Roman" w:cs="Times New Roman"/>
        </w:rPr>
        <w:t xml:space="preserve"> people</w:t>
      </w:r>
      <w:ins w:id="399" w:author="Jackie" w:date="2020-06-18T13:28:00Z">
        <w:r w:rsidR="00016CC6">
          <w:rPr>
            <w:rFonts w:ascii="Times New Roman" w:hAnsi="Times New Roman" w:cs="Times New Roman"/>
          </w:rPr>
          <w:t xml:space="preserve"> were</w:t>
        </w:r>
      </w:ins>
      <w:del w:id="400" w:author="Jackie" w:date="2020-06-18T13:28:00Z">
        <w:r w:rsidR="00626CF1" w:rsidRPr="00990D1D" w:rsidDel="00016CC6">
          <w:rPr>
            <w:rFonts w:ascii="Times New Roman" w:hAnsi="Times New Roman" w:cs="Times New Roman"/>
          </w:rPr>
          <w:delText xml:space="preserve"> are</w:delText>
        </w:r>
      </w:del>
      <w:r w:rsidR="00626CF1" w:rsidRPr="00990D1D">
        <w:rPr>
          <w:rFonts w:ascii="Times New Roman" w:hAnsi="Times New Roman" w:cs="Times New Roman"/>
        </w:rPr>
        <w:t xml:space="preserve"> randomly assigned to practice at activities thought to deplete self-control (Friese</w:t>
      </w:r>
      <w:ins w:id="401" w:author="Jackie" w:date="2020-06-18T13:28:00Z">
        <w:r w:rsidR="00016CC6">
          <w:rPr>
            <w:rFonts w:ascii="Times New Roman" w:hAnsi="Times New Roman" w:cs="Times New Roman"/>
          </w:rPr>
          <w:t>, Frankenbac</w:t>
        </w:r>
      </w:ins>
      <w:ins w:id="402" w:author="Jackie" w:date="2020-06-18T13:29:00Z">
        <w:r w:rsidR="00016CC6">
          <w:rPr>
            <w:rFonts w:ascii="Times New Roman" w:hAnsi="Times New Roman" w:cs="Times New Roman"/>
          </w:rPr>
          <w:t>h, Job, &amp; Loschelder</w:t>
        </w:r>
      </w:ins>
      <w:del w:id="403" w:author="Jackie" w:date="2020-06-18T13:29:00Z">
        <w:r w:rsidR="00626CF1" w:rsidRPr="00990D1D" w:rsidDel="00016CC6">
          <w:rPr>
            <w:rFonts w:ascii="Times New Roman" w:hAnsi="Times New Roman" w:cs="Times New Roman"/>
          </w:rPr>
          <w:delText xml:space="preserve"> et al.</w:delText>
        </w:r>
      </w:del>
      <w:r w:rsidR="00626CF1" w:rsidRPr="00990D1D">
        <w:rPr>
          <w:rFonts w:ascii="Times New Roman" w:hAnsi="Times New Roman" w:cs="Times New Roman"/>
        </w:rPr>
        <w:t>, 2017). However,</w:t>
      </w:r>
      <w:r w:rsidR="00CC5225" w:rsidRPr="00990D1D">
        <w:rPr>
          <w:rFonts w:ascii="Times New Roman" w:hAnsi="Times New Roman" w:cs="Times New Roman"/>
        </w:rPr>
        <w:t xml:space="preserve"> there are concerns of </w:t>
      </w:r>
      <w:r w:rsidR="00CC5225" w:rsidRPr="00990D1D">
        <w:rPr>
          <w:rFonts w:ascii="Times New Roman" w:hAnsi="Times New Roman" w:cs="Times New Roman"/>
        </w:rPr>
        <w:lastRenderedPageBreak/>
        <w:t xml:space="preserve">small-study </w:t>
      </w:r>
      <w:r w:rsidR="00626CF1" w:rsidRPr="00990D1D">
        <w:rPr>
          <w:rFonts w:ascii="Times New Roman" w:hAnsi="Times New Roman" w:cs="Times New Roman"/>
        </w:rPr>
        <w:t xml:space="preserve">bias </w:t>
      </w:r>
      <w:r w:rsidR="00CC5225" w:rsidRPr="00990D1D">
        <w:rPr>
          <w:rFonts w:ascii="Times New Roman" w:hAnsi="Times New Roman" w:cs="Times New Roman"/>
        </w:rPr>
        <w:t xml:space="preserve">driving these results, calling into question the efficacy of these </w:t>
      </w:r>
      <w:r w:rsidR="00626CF1" w:rsidRPr="00990D1D">
        <w:rPr>
          <w:rFonts w:ascii="Times New Roman" w:hAnsi="Times New Roman" w:cs="Times New Roman"/>
        </w:rPr>
        <w:t xml:space="preserve">types of </w:t>
      </w:r>
      <w:r w:rsidR="00CC5225" w:rsidRPr="00990D1D">
        <w:rPr>
          <w:rFonts w:ascii="Times New Roman" w:hAnsi="Times New Roman" w:cs="Times New Roman"/>
        </w:rPr>
        <w:t>interventions. Further</w:t>
      </w:r>
      <w:ins w:id="404" w:author="Jackie" w:date="2020-06-18T13:29:00Z">
        <w:r w:rsidR="00016CC6">
          <w:rPr>
            <w:rFonts w:ascii="Times New Roman" w:hAnsi="Times New Roman" w:cs="Times New Roman"/>
          </w:rPr>
          <w:t>more</w:t>
        </w:r>
      </w:ins>
      <w:r w:rsidR="00CC5225" w:rsidRPr="00990D1D">
        <w:rPr>
          <w:rFonts w:ascii="Times New Roman" w:hAnsi="Times New Roman" w:cs="Times New Roman"/>
        </w:rPr>
        <w:t>, a replication study using traditional ego</w:t>
      </w:r>
      <w:ins w:id="405" w:author="Jackie" w:date="2020-06-18T13:29:00Z">
        <w:r w:rsidR="00016CC6">
          <w:rPr>
            <w:rFonts w:ascii="Times New Roman" w:hAnsi="Times New Roman" w:cs="Times New Roman"/>
          </w:rPr>
          <w:t xml:space="preserve"> </w:t>
        </w:r>
      </w:ins>
      <w:del w:id="406" w:author="Jackie" w:date="2020-06-18T13:29:00Z">
        <w:r w:rsidR="00CC5225" w:rsidRPr="00990D1D" w:rsidDel="00016CC6">
          <w:rPr>
            <w:rFonts w:ascii="Times New Roman" w:hAnsi="Times New Roman" w:cs="Times New Roman"/>
          </w:rPr>
          <w:delText>-</w:delText>
        </w:r>
      </w:del>
      <w:r w:rsidR="00CC5225" w:rsidRPr="00990D1D">
        <w:rPr>
          <w:rFonts w:ascii="Times New Roman" w:hAnsi="Times New Roman" w:cs="Times New Roman"/>
        </w:rPr>
        <w:t>depletion</w:t>
      </w:r>
      <w:ins w:id="407" w:author="Jackie" w:date="2020-06-18T13:29:00Z">
        <w:r w:rsidR="00016CC6">
          <w:rPr>
            <w:rFonts w:ascii="Times New Roman" w:hAnsi="Times New Roman" w:cs="Times New Roman"/>
          </w:rPr>
          <w:t>,</w:t>
        </w:r>
      </w:ins>
      <w:r w:rsidR="00CC5225" w:rsidRPr="00990D1D">
        <w:rPr>
          <w:rFonts w:ascii="Times New Roman" w:hAnsi="Times New Roman" w:cs="Times New Roman"/>
        </w:rPr>
        <w:t xml:space="preserve"> as well as standard questionnaires as measures of self-control that used a larger sample size and completed training and follow-up assessments over a longer period of time</w:t>
      </w:r>
      <w:ins w:id="408" w:author="Jackie" w:date="2020-06-18T13:30:00Z">
        <w:r w:rsidR="00016CC6">
          <w:rPr>
            <w:rFonts w:ascii="Times New Roman" w:hAnsi="Times New Roman" w:cs="Times New Roman"/>
          </w:rPr>
          <w:t>,</w:t>
        </w:r>
      </w:ins>
      <w:r w:rsidR="00CC5225" w:rsidRPr="00990D1D">
        <w:rPr>
          <w:rFonts w:ascii="Times New Roman" w:hAnsi="Times New Roman" w:cs="Times New Roman"/>
        </w:rPr>
        <w:t xml:space="preserve"> found no evidence for the effectiveness of these interventions (Jackson</w:t>
      </w:r>
      <w:r w:rsidR="00FB2841" w:rsidRPr="00990D1D">
        <w:rPr>
          <w:rFonts w:ascii="Times New Roman" w:hAnsi="Times New Roman" w:cs="Times New Roman"/>
        </w:rPr>
        <w:t>, Kube</w:t>
      </w:r>
      <w:r w:rsidR="009B1220" w:rsidRPr="00990D1D">
        <w:rPr>
          <w:rFonts w:ascii="Times New Roman" w:hAnsi="Times New Roman" w:cs="Times New Roman"/>
        </w:rPr>
        <w:t>,</w:t>
      </w:r>
      <w:r w:rsidR="00FB2841" w:rsidRPr="00990D1D">
        <w:rPr>
          <w:rFonts w:ascii="Times New Roman" w:hAnsi="Times New Roman" w:cs="Times New Roman"/>
        </w:rPr>
        <w:t xml:space="preserve"> &amp; Mike, </w:t>
      </w:r>
      <w:commentRangeStart w:id="409"/>
      <w:r w:rsidR="00CC5225" w:rsidRPr="00990D1D">
        <w:rPr>
          <w:rFonts w:ascii="Times New Roman" w:hAnsi="Times New Roman" w:cs="Times New Roman"/>
        </w:rPr>
        <w:t>2018</w:t>
      </w:r>
      <w:commentRangeEnd w:id="409"/>
      <w:r w:rsidR="001C6434">
        <w:rPr>
          <w:rStyle w:val="CommentReference"/>
        </w:rPr>
        <w:commentReference w:id="409"/>
      </w:r>
      <w:r w:rsidR="00CC5225" w:rsidRPr="00990D1D">
        <w:rPr>
          <w:rFonts w:ascii="Times New Roman" w:hAnsi="Times New Roman" w:cs="Times New Roman"/>
        </w:rPr>
        <w:t>).</w:t>
      </w:r>
    </w:p>
    <w:p w14:paraId="35FBA9E9" w14:textId="6AF064F3" w:rsidR="006E1816" w:rsidRPr="00016CC6" w:rsidRDefault="00016CC6">
      <w:pPr>
        <w:spacing w:line="480" w:lineRule="auto"/>
        <w:contextualSpacing/>
        <w:rPr>
          <w:rFonts w:ascii="Times New Roman" w:hAnsi="Times New Roman" w:cs="Times New Roman"/>
          <w:bCs/>
          <w:rPrChange w:id="410" w:author="Jackie" w:date="2020-06-18T13:30:00Z">
            <w:rPr>
              <w:rFonts w:ascii="Times New Roman" w:hAnsi="Times New Roman" w:cs="Times New Roman"/>
              <w:b/>
            </w:rPr>
          </w:rPrChange>
        </w:rPr>
        <w:pPrChange w:id="411" w:author="Jackie" w:date="2020-06-18T13:30:00Z">
          <w:pPr>
            <w:spacing w:line="480" w:lineRule="auto"/>
            <w:ind w:firstLine="720"/>
            <w:contextualSpacing/>
          </w:pPr>
        </w:pPrChange>
      </w:pPr>
      <w:ins w:id="412" w:author="Jackie" w:date="2020-06-18T13:30:00Z">
        <w:r>
          <w:rPr>
            <w:rFonts w:ascii="Times New Roman" w:hAnsi="Times New Roman" w:cs="Times New Roman"/>
            <w:bCs/>
          </w:rPr>
          <w:t>[b]</w:t>
        </w:r>
      </w:ins>
      <w:del w:id="413" w:author="Jackie" w:date="2020-06-18T13:30:00Z">
        <w:r w:rsidR="006E1816" w:rsidRPr="00016CC6" w:rsidDel="00016CC6">
          <w:rPr>
            <w:rFonts w:ascii="Times New Roman" w:hAnsi="Times New Roman" w:cs="Times New Roman"/>
            <w:bCs/>
            <w:rPrChange w:id="414" w:author="Jackie" w:date="2020-06-18T13:30:00Z">
              <w:rPr>
                <w:rFonts w:ascii="Times New Roman" w:hAnsi="Times New Roman" w:cs="Times New Roman"/>
                <w:b/>
              </w:rPr>
            </w:rPrChange>
          </w:rPr>
          <w:delText>[B]</w:delText>
        </w:r>
      </w:del>
      <w:r w:rsidR="006E1816" w:rsidRPr="00016CC6">
        <w:rPr>
          <w:rFonts w:ascii="Times New Roman" w:hAnsi="Times New Roman" w:cs="Times New Roman"/>
          <w:bCs/>
          <w:rPrChange w:id="415" w:author="Jackie" w:date="2020-06-18T13:30:00Z">
            <w:rPr>
              <w:rFonts w:ascii="Times New Roman" w:hAnsi="Times New Roman" w:cs="Times New Roman"/>
              <w:b/>
            </w:rPr>
          </w:rPrChange>
        </w:rPr>
        <w:t xml:space="preserve">Health </w:t>
      </w:r>
      <w:ins w:id="416" w:author="Jackie" w:date="2020-06-18T13:30:00Z">
        <w:r w:rsidRPr="00016CC6">
          <w:rPr>
            <w:rFonts w:ascii="Times New Roman" w:hAnsi="Times New Roman" w:cs="Times New Roman"/>
            <w:bCs/>
            <w:rPrChange w:id="417" w:author="Jackie" w:date="2020-06-18T13:30:00Z">
              <w:rPr>
                <w:rFonts w:ascii="Times New Roman" w:hAnsi="Times New Roman" w:cs="Times New Roman"/>
                <w:b/>
              </w:rPr>
            </w:rPrChange>
          </w:rPr>
          <w:t>I</w:t>
        </w:r>
      </w:ins>
      <w:del w:id="418" w:author="Jackie" w:date="2020-06-18T13:30:00Z">
        <w:r w:rsidR="006E1816" w:rsidRPr="00016CC6" w:rsidDel="00016CC6">
          <w:rPr>
            <w:rFonts w:ascii="Times New Roman" w:hAnsi="Times New Roman" w:cs="Times New Roman"/>
            <w:bCs/>
            <w:rPrChange w:id="419" w:author="Jackie" w:date="2020-06-18T13:30:00Z">
              <w:rPr>
                <w:rFonts w:ascii="Times New Roman" w:hAnsi="Times New Roman" w:cs="Times New Roman"/>
                <w:b/>
              </w:rPr>
            </w:rPrChange>
          </w:rPr>
          <w:delText>i</w:delText>
        </w:r>
      </w:del>
      <w:r w:rsidR="006E1816" w:rsidRPr="00016CC6">
        <w:rPr>
          <w:rFonts w:ascii="Times New Roman" w:hAnsi="Times New Roman" w:cs="Times New Roman"/>
          <w:bCs/>
          <w:rPrChange w:id="420" w:author="Jackie" w:date="2020-06-18T13:30:00Z">
            <w:rPr>
              <w:rFonts w:ascii="Times New Roman" w:hAnsi="Times New Roman" w:cs="Times New Roman"/>
              <w:b/>
            </w:rPr>
          </w:rPrChange>
        </w:rPr>
        <w:t>nterventions</w:t>
      </w:r>
    </w:p>
    <w:p w14:paraId="5159DD34" w14:textId="7F87F059" w:rsidR="00D5186A" w:rsidRDefault="00016CC6" w:rsidP="00B75926">
      <w:pPr>
        <w:spacing w:line="480" w:lineRule="auto"/>
        <w:contextualSpacing/>
        <w:rPr>
          <w:rFonts w:ascii="Times New Roman" w:hAnsi="Times New Roman" w:cs="Times New Roman"/>
          <w:color w:val="000000" w:themeColor="text1"/>
        </w:rPr>
      </w:pPr>
      <w:ins w:id="421" w:author="Jackie" w:date="2020-06-18T13:30:00Z">
        <w:r>
          <w:rPr>
            <w:rFonts w:ascii="Times New Roman" w:hAnsi="Times New Roman" w:cs="Times New Roman"/>
            <w:color w:val="000000" w:themeColor="text1"/>
          </w:rPr>
          <w:t>[bodyni]</w:t>
        </w:r>
      </w:ins>
      <w:r w:rsidR="00B75926" w:rsidRPr="00990D1D">
        <w:rPr>
          <w:rFonts w:ascii="Times New Roman" w:hAnsi="Times New Roman" w:cs="Times New Roman"/>
          <w:color w:val="000000" w:themeColor="text1"/>
        </w:rPr>
        <w:t xml:space="preserve">One difficulty in parsing the health intervention literature (e.g., Glanz &amp; Bishop, 2010) is that many health interventions focus on changing health behaviors </w:t>
      </w:r>
      <w:r w:rsidR="00FB005C" w:rsidRPr="00990D1D">
        <w:rPr>
          <w:rFonts w:ascii="Times New Roman" w:hAnsi="Times New Roman" w:cs="Times New Roman"/>
          <w:color w:val="000000" w:themeColor="text1"/>
        </w:rPr>
        <w:t>(e.g., exercise, diet</w:t>
      </w:r>
      <w:r w:rsidR="00B75926" w:rsidRPr="00990D1D">
        <w:rPr>
          <w:rFonts w:ascii="Times New Roman" w:hAnsi="Times New Roman" w:cs="Times New Roman"/>
          <w:color w:val="000000" w:themeColor="text1"/>
        </w:rPr>
        <w:t xml:space="preserve">) that conceptually overlap with </w:t>
      </w:r>
      <w:r w:rsidR="00FB005C" w:rsidRPr="00990D1D">
        <w:rPr>
          <w:rFonts w:ascii="Times New Roman" w:hAnsi="Times New Roman" w:cs="Times New Roman"/>
          <w:color w:val="000000" w:themeColor="text1"/>
        </w:rPr>
        <w:t xml:space="preserve">assessment of </w:t>
      </w:r>
      <w:r w:rsidR="00B75926" w:rsidRPr="00990D1D">
        <w:rPr>
          <w:rFonts w:ascii="Times New Roman" w:hAnsi="Times New Roman" w:cs="Times New Roman"/>
          <w:color w:val="000000" w:themeColor="text1"/>
        </w:rPr>
        <w:t>personality traits such as extraversion and conscientiousness (</w:t>
      </w:r>
      <w:r w:rsidR="002A464E" w:rsidRPr="00990D1D">
        <w:rPr>
          <w:rFonts w:ascii="Times New Roman" w:hAnsi="Times New Roman" w:cs="Times New Roman"/>
        </w:rPr>
        <w:t>Jackson, Weston</w:t>
      </w:r>
      <w:r w:rsidR="00D5186A">
        <w:rPr>
          <w:rFonts w:ascii="Times New Roman" w:hAnsi="Times New Roman" w:cs="Times New Roman"/>
        </w:rPr>
        <w:t>,</w:t>
      </w:r>
      <w:r w:rsidR="002A464E" w:rsidRPr="00990D1D">
        <w:rPr>
          <w:rFonts w:ascii="Times New Roman" w:hAnsi="Times New Roman" w:cs="Times New Roman"/>
        </w:rPr>
        <w:t xml:space="preserve"> &amp; Schultz, 2017</w:t>
      </w:r>
      <w:r w:rsidR="00B75926" w:rsidRPr="00990D1D">
        <w:rPr>
          <w:rFonts w:ascii="Times New Roman" w:hAnsi="Times New Roman" w:cs="Times New Roman"/>
          <w:color w:val="000000" w:themeColor="text1"/>
        </w:rPr>
        <w:t>). Outside of the measurement overlap issues, the few interventions that assess personality pre</w:t>
      </w:r>
      <w:r w:rsidR="003C27BE" w:rsidRPr="00990D1D">
        <w:rPr>
          <w:rFonts w:ascii="Times New Roman" w:hAnsi="Times New Roman" w:cs="Times New Roman"/>
          <w:color w:val="000000" w:themeColor="text1"/>
        </w:rPr>
        <w:t>-</w:t>
      </w:r>
      <w:r w:rsidR="00B75926" w:rsidRPr="00990D1D">
        <w:rPr>
          <w:rFonts w:ascii="Times New Roman" w:hAnsi="Times New Roman" w:cs="Times New Roman"/>
          <w:color w:val="000000" w:themeColor="text1"/>
        </w:rPr>
        <w:t xml:space="preserve"> and post</w:t>
      </w:r>
      <w:del w:id="422" w:author="Jackie" w:date="2020-06-18T13:31:00Z">
        <w:r w:rsidR="003C27BE" w:rsidRPr="00990D1D" w:rsidDel="00016CC6">
          <w:rPr>
            <w:rFonts w:ascii="Times New Roman" w:hAnsi="Times New Roman" w:cs="Times New Roman"/>
            <w:color w:val="000000" w:themeColor="text1"/>
          </w:rPr>
          <w:delText>-</w:delText>
        </w:r>
      </w:del>
      <w:r w:rsidR="003C27BE" w:rsidRPr="00990D1D">
        <w:rPr>
          <w:rFonts w:ascii="Times New Roman" w:hAnsi="Times New Roman" w:cs="Times New Roman"/>
          <w:color w:val="000000" w:themeColor="text1"/>
        </w:rPr>
        <w:t>intervention</w:t>
      </w:r>
      <w:r w:rsidR="00B75926" w:rsidRPr="00990D1D">
        <w:rPr>
          <w:rFonts w:ascii="Times New Roman" w:hAnsi="Times New Roman" w:cs="Times New Roman"/>
          <w:color w:val="000000" w:themeColor="text1"/>
        </w:rPr>
        <w:t xml:space="preserve"> find </w:t>
      </w:r>
      <w:r w:rsidR="00FB2841" w:rsidRPr="00990D1D">
        <w:rPr>
          <w:rFonts w:ascii="Times New Roman" w:hAnsi="Times New Roman" w:cs="Times New Roman"/>
          <w:color w:val="000000" w:themeColor="text1"/>
        </w:rPr>
        <w:t>limited change</w:t>
      </w:r>
      <w:r w:rsidR="00B75926" w:rsidRPr="00990D1D">
        <w:rPr>
          <w:rFonts w:ascii="Times New Roman" w:hAnsi="Times New Roman" w:cs="Times New Roman"/>
          <w:color w:val="000000" w:themeColor="text1"/>
        </w:rPr>
        <w:t xml:space="preserve">. For example, a meta-analysis of interventions to improve the health of those with coronary heart disease (behavior modification and health education) found no subsequent changes in anxiety or depression, the only personality variables assessed (Dusseldorp, van Elderen, Maes, Meulman, &amp; Kraaij, 1999). </w:t>
      </w:r>
      <w:r w:rsidR="00877748" w:rsidRPr="00990D1D">
        <w:rPr>
          <w:rFonts w:ascii="Times New Roman" w:hAnsi="Times New Roman" w:cs="Times New Roman"/>
          <w:color w:val="000000" w:themeColor="text1"/>
        </w:rPr>
        <w:t xml:space="preserve">In contrast, a </w:t>
      </w:r>
      <w:ins w:id="423" w:author="Jackie" w:date="2020-06-18T13:32:00Z">
        <w:r>
          <w:rPr>
            <w:rFonts w:ascii="Times New Roman" w:hAnsi="Times New Roman" w:cs="Times New Roman"/>
            <w:color w:val="000000" w:themeColor="text1"/>
          </w:rPr>
          <w:t>2</w:t>
        </w:r>
      </w:ins>
      <w:del w:id="424" w:author="Jackie" w:date="2020-06-18T13:32:00Z">
        <w:r w:rsidR="002A464E" w:rsidRPr="00990D1D" w:rsidDel="00016CC6">
          <w:rPr>
            <w:rFonts w:ascii="Times New Roman" w:hAnsi="Times New Roman" w:cs="Times New Roman"/>
            <w:color w:val="000000" w:themeColor="text1"/>
          </w:rPr>
          <w:delText>two</w:delText>
        </w:r>
      </w:del>
      <w:r w:rsidR="002A464E" w:rsidRPr="00990D1D">
        <w:rPr>
          <w:rFonts w:ascii="Times New Roman" w:hAnsi="Times New Roman" w:cs="Times New Roman"/>
          <w:color w:val="000000" w:themeColor="text1"/>
        </w:rPr>
        <w:t>-</w:t>
      </w:r>
      <w:r w:rsidR="00877748" w:rsidRPr="00990D1D">
        <w:rPr>
          <w:rFonts w:ascii="Times New Roman" w:hAnsi="Times New Roman" w:cs="Times New Roman"/>
          <w:color w:val="000000" w:themeColor="text1"/>
        </w:rPr>
        <w:t xml:space="preserve">month hostility intervention led to changes in </w:t>
      </w:r>
      <w:r w:rsidR="002A464E" w:rsidRPr="00990D1D">
        <w:rPr>
          <w:rFonts w:ascii="Times New Roman" w:hAnsi="Times New Roman" w:cs="Times New Roman"/>
          <w:color w:val="000000" w:themeColor="text1"/>
        </w:rPr>
        <w:t xml:space="preserve">both hostility and </w:t>
      </w:r>
      <w:r w:rsidR="00877748" w:rsidRPr="00990D1D">
        <w:rPr>
          <w:rFonts w:ascii="Times New Roman" w:hAnsi="Times New Roman" w:cs="Times New Roman"/>
          <w:color w:val="000000" w:themeColor="text1"/>
        </w:rPr>
        <w:t>blood pressure compared to a control group (Gidron</w:t>
      </w:r>
      <w:ins w:id="425" w:author="Jackie" w:date="2020-06-18T13:32:00Z">
        <w:r>
          <w:rPr>
            <w:rFonts w:ascii="Times New Roman" w:hAnsi="Times New Roman" w:cs="Times New Roman"/>
            <w:color w:val="000000" w:themeColor="text1"/>
          </w:rPr>
          <w:t>, Davidson, &amp; Bata</w:t>
        </w:r>
      </w:ins>
      <w:del w:id="426" w:author="Jackie" w:date="2020-06-18T13:32:00Z">
        <w:r w:rsidR="00877748" w:rsidRPr="00990D1D" w:rsidDel="00016CC6">
          <w:rPr>
            <w:rFonts w:ascii="Times New Roman" w:hAnsi="Times New Roman" w:cs="Times New Roman"/>
            <w:color w:val="000000" w:themeColor="text1"/>
          </w:rPr>
          <w:delText xml:space="preserve"> et al.</w:delText>
        </w:r>
      </w:del>
      <w:r w:rsidR="00877748" w:rsidRPr="00990D1D">
        <w:rPr>
          <w:rFonts w:ascii="Times New Roman" w:hAnsi="Times New Roman" w:cs="Times New Roman"/>
          <w:color w:val="000000" w:themeColor="text1"/>
        </w:rPr>
        <w:t>, 1999).</w:t>
      </w:r>
    </w:p>
    <w:p w14:paraId="6BEF93A4" w14:textId="56F0076E" w:rsidR="00D5186A" w:rsidRPr="00D5186A" w:rsidRDefault="00B75926" w:rsidP="00D5186A">
      <w:pPr>
        <w:spacing w:line="480" w:lineRule="auto"/>
        <w:ind w:firstLine="720"/>
        <w:contextualSpacing/>
        <w:rPr>
          <w:rFonts w:ascii="Times New Roman" w:hAnsi="Times New Roman" w:cs="Times New Roman"/>
          <w:color w:val="000000" w:themeColor="text1"/>
        </w:rPr>
      </w:pPr>
      <w:r w:rsidRPr="00990D1D">
        <w:rPr>
          <w:rFonts w:ascii="Times New Roman" w:hAnsi="Times New Roman" w:cs="Times New Roman"/>
        </w:rPr>
        <w:t xml:space="preserve">Exercise interventions </w:t>
      </w:r>
      <w:r w:rsidR="00A47323" w:rsidRPr="00990D1D">
        <w:rPr>
          <w:rFonts w:ascii="Times New Roman" w:hAnsi="Times New Roman" w:cs="Times New Roman"/>
        </w:rPr>
        <w:t xml:space="preserve">are </w:t>
      </w:r>
      <w:ins w:id="427" w:author="Jackie" w:date="2020-06-18T13:32:00Z">
        <w:r w:rsidR="00016CC6">
          <w:rPr>
            <w:rFonts w:ascii="Times New Roman" w:hAnsi="Times New Roman" w:cs="Times New Roman"/>
          </w:rPr>
          <w:t>some</w:t>
        </w:r>
      </w:ins>
      <w:del w:id="428" w:author="Jackie" w:date="2020-06-18T13:32:00Z">
        <w:r w:rsidR="00A47323" w:rsidRPr="00990D1D" w:rsidDel="00016CC6">
          <w:rPr>
            <w:rFonts w:ascii="Times New Roman" w:hAnsi="Times New Roman" w:cs="Times New Roman"/>
          </w:rPr>
          <w:delText>one</w:delText>
        </w:r>
      </w:del>
      <w:r w:rsidR="00A47323" w:rsidRPr="00990D1D">
        <w:rPr>
          <w:rFonts w:ascii="Times New Roman" w:hAnsi="Times New Roman" w:cs="Times New Roman"/>
        </w:rPr>
        <w:t xml:space="preserve"> of</w:t>
      </w:r>
      <w:r w:rsidRPr="00990D1D">
        <w:rPr>
          <w:rFonts w:ascii="Times New Roman" w:hAnsi="Times New Roman" w:cs="Times New Roman"/>
        </w:rPr>
        <w:t xml:space="preserve"> the most </w:t>
      </w:r>
      <w:r w:rsidR="002A464E" w:rsidRPr="00990D1D">
        <w:rPr>
          <w:rFonts w:ascii="Times New Roman" w:hAnsi="Times New Roman" w:cs="Times New Roman"/>
        </w:rPr>
        <w:t xml:space="preserve">frequent and </w:t>
      </w:r>
      <w:r w:rsidR="00A47323" w:rsidRPr="00990D1D">
        <w:rPr>
          <w:rFonts w:ascii="Times New Roman" w:hAnsi="Times New Roman" w:cs="Times New Roman"/>
        </w:rPr>
        <w:t>effective</w:t>
      </w:r>
      <w:r w:rsidRPr="00990D1D">
        <w:rPr>
          <w:rFonts w:ascii="Times New Roman" w:hAnsi="Times New Roman" w:cs="Times New Roman"/>
        </w:rPr>
        <w:t xml:space="preserve"> health intervention</w:t>
      </w:r>
      <w:r w:rsidR="00A47323" w:rsidRPr="00990D1D">
        <w:rPr>
          <w:rFonts w:ascii="Times New Roman" w:hAnsi="Times New Roman" w:cs="Times New Roman"/>
        </w:rPr>
        <w:t>s</w:t>
      </w:r>
      <w:r w:rsidRPr="00990D1D">
        <w:rPr>
          <w:rFonts w:ascii="Times New Roman" w:hAnsi="Times New Roman" w:cs="Times New Roman"/>
        </w:rPr>
        <w:t xml:space="preserve">. </w:t>
      </w:r>
      <w:r w:rsidR="002A464E" w:rsidRPr="00990D1D">
        <w:rPr>
          <w:rFonts w:ascii="Times New Roman" w:hAnsi="Times New Roman" w:cs="Times New Roman"/>
        </w:rPr>
        <w:t>In terms of psychological benefits, e</w:t>
      </w:r>
      <w:r w:rsidRPr="00990D1D">
        <w:rPr>
          <w:rFonts w:ascii="Times New Roman" w:hAnsi="Times New Roman" w:cs="Times New Roman"/>
        </w:rPr>
        <w:t>xercise impacts phenomena related to personality, including positive and negative affect (Trost, Owen, Bauman, Sallis, &amp; Brown, 2002</w:t>
      </w:r>
      <w:r w:rsidR="00A47323" w:rsidRPr="00990D1D">
        <w:rPr>
          <w:rFonts w:ascii="Times New Roman" w:hAnsi="Times New Roman" w:cs="Times New Roman"/>
        </w:rPr>
        <w:t>; Reed &amp; Ones, 2006</w:t>
      </w:r>
      <w:r w:rsidRPr="00990D1D">
        <w:rPr>
          <w:rFonts w:ascii="Times New Roman" w:hAnsi="Times New Roman" w:cs="Times New Roman"/>
        </w:rPr>
        <w:t xml:space="preserve">), depression (Carek, Laibstain, &amp; Carek, 2011), anxiety (De Moor, Beem, Stubbe, Boomsma, &amp; De Geus, 2006), </w:t>
      </w:r>
      <w:r w:rsidR="00104FB2" w:rsidRPr="00990D1D">
        <w:rPr>
          <w:rFonts w:ascii="Times New Roman" w:hAnsi="Times New Roman" w:cs="Times New Roman"/>
        </w:rPr>
        <w:t xml:space="preserve">and </w:t>
      </w:r>
      <w:r w:rsidRPr="00990D1D">
        <w:rPr>
          <w:rFonts w:ascii="Times New Roman" w:hAnsi="Times New Roman" w:cs="Times New Roman"/>
        </w:rPr>
        <w:t>psychological well-being (Netz, Wu, Becker, &amp; Tenenbaum, 2005)</w:t>
      </w:r>
      <w:r w:rsidR="007F0F17" w:rsidRPr="00990D1D">
        <w:rPr>
          <w:rFonts w:ascii="Times New Roman" w:hAnsi="Times New Roman" w:cs="Times New Roman"/>
        </w:rPr>
        <w:t xml:space="preserve">. Several meta-analyses and reviews have concluded that exercise reduces the symptoms of depression at </w:t>
      </w:r>
      <w:r w:rsidR="007F0F17" w:rsidRPr="00990D1D">
        <w:rPr>
          <w:rFonts w:ascii="Times New Roman" w:hAnsi="Times New Roman" w:cs="Times New Roman"/>
        </w:rPr>
        <w:lastRenderedPageBreak/>
        <w:t xml:space="preserve">levels </w:t>
      </w:r>
      <w:r w:rsidR="002749AC" w:rsidRPr="00990D1D">
        <w:rPr>
          <w:rFonts w:ascii="Times New Roman" w:hAnsi="Times New Roman" w:cs="Times New Roman"/>
        </w:rPr>
        <w:t xml:space="preserve">comparable </w:t>
      </w:r>
      <w:r w:rsidR="007F0F17" w:rsidRPr="00990D1D">
        <w:rPr>
          <w:rFonts w:ascii="Times New Roman" w:hAnsi="Times New Roman" w:cs="Times New Roman"/>
        </w:rPr>
        <w:t xml:space="preserve">to </w:t>
      </w:r>
      <w:ins w:id="429" w:author="Jackie" w:date="2020-06-18T13:34:00Z">
        <w:r w:rsidR="00016CC6">
          <w:rPr>
            <w:rFonts w:ascii="Times New Roman" w:hAnsi="Times New Roman" w:cs="Times New Roman"/>
          </w:rPr>
          <w:t xml:space="preserve">those achieved by </w:t>
        </w:r>
      </w:ins>
      <w:r w:rsidR="007F0F17" w:rsidRPr="00990D1D">
        <w:rPr>
          <w:rFonts w:ascii="Times New Roman" w:hAnsi="Times New Roman" w:cs="Times New Roman"/>
        </w:rPr>
        <w:t>anti</w:t>
      </w:r>
      <w:del w:id="430" w:author="Jackie" w:date="2020-06-18T13:34:00Z">
        <w:r w:rsidR="007F0F17" w:rsidRPr="00990D1D" w:rsidDel="00016CC6">
          <w:rPr>
            <w:rFonts w:ascii="Times New Roman" w:hAnsi="Times New Roman" w:cs="Times New Roman"/>
          </w:rPr>
          <w:delText>-</w:delText>
        </w:r>
      </w:del>
      <w:r w:rsidR="007F0F17" w:rsidRPr="00990D1D">
        <w:rPr>
          <w:rFonts w:ascii="Times New Roman" w:hAnsi="Times New Roman" w:cs="Times New Roman"/>
        </w:rPr>
        <w:t>depressant medications (B</w:t>
      </w:r>
      <w:ins w:id="431" w:author="Jackie" w:date="2020-06-18T13:34:00Z">
        <w:r w:rsidR="00016CC6">
          <w:rPr>
            <w:rFonts w:ascii="Times New Roman" w:hAnsi="Times New Roman" w:cs="Times New Roman"/>
          </w:rPr>
          <w:t>ri</w:t>
        </w:r>
      </w:ins>
      <w:del w:id="432" w:author="Jackie" w:date="2020-06-18T13:34:00Z">
        <w:r w:rsidR="007F0F17" w:rsidRPr="00990D1D" w:rsidDel="00016CC6">
          <w:rPr>
            <w:rFonts w:ascii="Times New Roman" w:hAnsi="Times New Roman" w:cs="Times New Roman"/>
          </w:rPr>
          <w:delText>ir</w:delText>
        </w:r>
      </w:del>
      <w:r w:rsidR="007F0F17" w:rsidRPr="00990D1D">
        <w:rPr>
          <w:rFonts w:ascii="Times New Roman" w:hAnsi="Times New Roman" w:cs="Times New Roman"/>
        </w:rPr>
        <w:t>dle, Spanjers,</w:t>
      </w:r>
      <w:r w:rsidR="00104FB2" w:rsidRPr="00990D1D">
        <w:rPr>
          <w:rFonts w:ascii="Times New Roman" w:hAnsi="Times New Roman" w:cs="Times New Roman"/>
        </w:rPr>
        <w:t xml:space="preserve"> Patel, Atherton, &amp; Lamb, 2012). Together these findings indicate that extraversion and neuroticism could be impacted </w:t>
      </w:r>
      <w:ins w:id="433" w:author="Jackie" w:date="2020-06-18T13:36:00Z">
        <w:r w:rsidR="00016CC6">
          <w:rPr>
            <w:rFonts w:ascii="Times New Roman" w:hAnsi="Times New Roman" w:cs="Times New Roman"/>
          </w:rPr>
          <w:t>by</w:t>
        </w:r>
      </w:ins>
      <w:del w:id="434" w:author="Jackie" w:date="2020-06-18T13:36:00Z">
        <w:r w:rsidR="00104FB2" w:rsidRPr="00990D1D" w:rsidDel="00016CC6">
          <w:rPr>
            <w:rFonts w:ascii="Times New Roman" w:hAnsi="Times New Roman" w:cs="Times New Roman"/>
          </w:rPr>
          <w:delText>via</w:delText>
        </w:r>
      </w:del>
      <w:r w:rsidR="00104FB2" w:rsidRPr="00990D1D">
        <w:rPr>
          <w:rFonts w:ascii="Times New Roman" w:hAnsi="Times New Roman" w:cs="Times New Roman"/>
        </w:rPr>
        <w:t xml:space="preserve"> an exercise intervention.</w:t>
      </w:r>
    </w:p>
    <w:p w14:paraId="152D4E09" w14:textId="73AA6B9E" w:rsidR="007B1558" w:rsidRDefault="000F6D3C" w:rsidP="00D5186A">
      <w:pPr>
        <w:spacing w:line="480" w:lineRule="auto"/>
        <w:ind w:firstLine="720"/>
        <w:contextualSpacing/>
        <w:rPr>
          <w:rFonts w:ascii="Times New Roman" w:hAnsi="Times New Roman" w:cs="Times New Roman"/>
        </w:rPr>
      </w:pPr>
      <w:r w:rsidRPr="00990D1D">
        <w:rPr>
          <w:rFonts w:ascii="Times New Roman" w:hAnsi="Times New Roman" w:cs="Times New Roman"/>
        </w:rPr>
        <w:t xml:space="preserve">Exercise also </w:t>
      </w:r>
      <w:ins w:id="435" w:author="Jackie" w:date="2020-06-18T13:36:00Z">
        <w:r w:rsidR="00016CC6">
          <w:rPr>
            <w:rFonts w:ascii="Times New Roman" w:hAnsi="Times New Roman" w:cs="Times New Roman"/>
          </w:rPr>
          <w:t>a</w:t>
        </w:r>
      </w:ins>
      <w:del w:id="436" w:author="Jackie" w:date="2020-06-18T13:36:00Z">
        <w:r w:rsidRPr="00990D1D" w:rsidDel="00016CC6">
          <w:rPr>
            <w:rFonts w:ascii="Times New Roman" w:hAnsi="Times New Roman" w:cs="Times New Roman"/>
          </w:rPr>
          <w:delText>e</w:delText>
        </w:r>
      </w:del>
      <w:r w:rsidRPr="00990D1D">
        <w:rPr>
          <w:rFonts w:ascii="Times New Roman" w:hAnsi="Times New Roman" w:cs="Times New Roman"/>
        </w:rPr>
        <w:t>ffect</w:t>
      </w:r>
      <w:del w:id="437" w:author="Jackie" w:date="2020-06-18T13:36:00Z">
        <w:r w:rsidRPr="00990D1D" w:rsidDel="00016CC6">
          <w:rPr>
            <w:rFonts w:ascii="Times New Roman" w:hAnsi="Times New Roman" w:cs="Times New Roman"/>
          </w:rPr>
          <w:delText>ive</w:delText>
        </w:r>
      </w:del>
      <w:r w:rsidRPr="00990D1D">
        <w:rPr>
          <w:rFonts w:ascii="Times New Roman" w:hAnsi="Times New Roman" w:cs="Times New Roman"/>
        </w:rPr>
        <w:t>s c</w:t>
      </w:r>
      <w:r w:rsidR="00B75926" w:rsidRPr="00990D1D">
        <w:rPr>
          <w:rFonts w:ascii="Times New Roman" w:hAnsi="Times New Roman" w:cs="Times New Roman"/>
        </w:rPr>
        <w:t>ognitive functioning. Compared to older adults who are sedentary, active older adults exhibit better executive control (Colcombe &amp; Kramer, 2003), processing speed (Smith et al., 201</w:t>
      </w:r>
      <w:r w:rsidR="00FB2841" w:rsidRPr="00990D1D">
        <w:rPr>
          <w:rFonts w:ascii="Times New Roman" w:hAnsi="Times New Roman" w:cs="Times New Roman"/>
        </w:rPr>
        <w:t>0</w:t>
      </w:r>
      <w:r w:rsidR="00B75926" w:rsidRPr="00990D1D">
        <w:rPr>
          <w:rFonts w:ascii="Times New Roman" w:hAnsi="Times New Roman" w:cs="Times New Roman"/>
        </w:rPr>
        <w:t xml:space="preserve">), and memory (Hindin &amp; Zelinski, 2012; </w:t>
      </w:r>
      <w:ins w:id="438" w:author="Jackie" w:date="2020-06-18T13:37:00Z">
        <w:r w:rsidR="007E64AA">
          <w:rPr>
            <w:rFonts w:ascii="Times New Roman" w:hAnsi="Times New Roman" w:cs="Times New Roman"/>
          </w:rPr>
          <w:t xml:space="preserve">P. </w:t>
        </w:r>
      </w:ins>
      <w:r w:rsidR="00B75926" w:rsidRPr="00990D1D">
        <w:rPr>
          <w:rFonts w:ascii="Times New Roman" w:hAnsi="Times New Roman" w:cs="Times New Roman"/>
        </w:rPr>
        <w:t>Smith et al., 201</w:t>
      </w:r>
      <w:ins w:id="439" w:author="Jackie" w:date="2020-06-18T13:38:00Z">
        <w:r w:rsidR="007E64AA">
          <w:rPr>
            <w:rFonts w:ascii="Times New Roman" w:hAnsi="Times New Roman" w:cs="Times New Roman"/>
          </w:rPr>
          <w:t>0</w:t>
        </w:r>
        <w:r w:rsidR="007E64AA">
          <w:rPr>
            <w:rFonts w:ascii="Times New Roman" w:hAnsi="Times New Roman" w:cs="Times New Roman"/>
            <w:b/>
            <w:bCs/>
          </w:rPr>
          <w:t>[AU: Year verified online]</w:t>
        </w:r>
      </w:ins>
      <w:del w:id="440" w:author="Jackie" w:date="2020-06-18T13:38:00Z">
        <w:r w:rsidR="00B75926" w:rsidRPr="00990D1D" w:rsidDel="007E64AA">
          <w:rPr>
            <w:rFonts w:ascii="Times New Roman" w:hAnsi="Times New Roman" w:cs="Times New Roman"/>
          </w:rPr>
          <w:delText>1</w:delText>
        </w:r>
      </w:del>
      <w:r w:rsidR="00B75926" w:rsidRPr="00990D1D">
        <w:rPr>
          <w:rFonts w:ascii="Times New Roman" w:hAnsi="Times New Roman" w:cs="Times New Roman"/>
        </w:rPr>
        <w:t xml:space="preserve">). Cognitive control has been linked to </w:t>
      </w:r>
      <w:r w:rsidR="00F142FA" w:rsidRPr="00990D1D">
        <w:rPr>
          <w:rFonts w:ascii="Times New Roman" w:hAnsi="Times New Roman" w:cs="Times New Roman"/>
        </w:rPr>
        <w:t xml:space="preserve">conscientiousness </w:t>
      </w:r>
      <w:r w:rsidR="00B75926" w:rsidRPr="00990D1D">
        <w:rPr>
          <w:rFonts w:ascii="Times New Roman" w:hAnsi="Times New Roman" w:cs="Times New Roman"/>
        </w:rPr>
        <w:t xml:space="preserve">(Bogg &amp; Finn, 2010), while processing speed (Bates &amp; Shieles, 2003) and memory (Kaufman, 2013) have been linked to </w:t>
      </w:r>
      <w:r w:rsidR="00F142FA" w:rsidRPr="00990D1D">
        <w:rPr>
          <w:rFonts w:ascii="Times New Roman" w:hAnsi="Times New Roman" w:cs="Times New Roman"/>
        </w:rPr>
        <w:t>openness</w:t>
      </w:r>
      <w:r w:rsidR="00B75926" w:rsidRPr="00990D1D">
        <w:rPr>
          <w:rFonts w:ascii="Times New Roman" w:hAnsi="Times New Roman" w:cs="Times New Roman"/>
        </w:rPr>
        <w:t xml:space="preserve">, suggesting </w:t>
      </w:r>
      <w:ins w:id="441" w:author="Jackie" w:date="2020-06-18T13:39:00Z">
        <w:r w:rsidR="007E64AA">
          <w:rPr>
            <w:rFonts w:ascii="Times New Roman" w:hAnsi="Times New Roman" w:cs="Times New Roman"/>
          </w:rPr>
          <w:t xml:space="preserve">that </w:t>
        </w:r>
      </w:ins>
      <w:r w:rsidR="00B75926" w:rsidRPr="00990D1D">
        <w:rPr>
          <w:rFonts w:ascii="Times New Roman" w:hAnsi="Times New Roman" w:cs="Times New Roman"/>
        </w:rPr>
        <w:t xml:space="preserve">cognitive improvements </w:t>
      </w:r>
      <w:ins w:id="442" w:author="Jackie" w:date="2020-06-18T13:39:00Z">
        <w:r w:rsidR="007E64AA">
          <w:rPr>
            <w:rFonts w:ascii="Times New Roman" w:hAnsi="Times New Roman" w:cs="Times New Roman"/>
          </w:rPr>
          <w:t>may</w:t>
        </w:r>
      </w:ins>
      <w:del w:id="443" w:author="Jackie" w:date="2020-06-18T13:39:00Z">
        <w:r w:rsidR="00B75926" w:rsidRPr="00990D1D" w:rsidDel="007E64AA">
          <w:rPr>
            <w:rFonts w:ascii="Times New Roman" w:hAnsi="Times New Roman" w:cs="Times New Roman"/>
          </w:rPr>
          <w:delText>could</w:delText>
        </w:r>
      </w:del>
      <w:r w:rsidR="00B75926" w:rsidRPr="00990D1D">
        <w:rPr>
          <w:rFonts w:ascii="Times New Roman" w:hAnsi="Times New Roman" w:cs="Times New Roman"/>
        </w:rPr>
        <w:t xml:space="preserve"> be associated with concomitant personality changes.</w:t>
      </w:r>
    </w:p>
    <w:p w14:paraId="54042159" w14:textId="50EC52B2" w:rsidR="006E1816" w:rsidRPr="007E64AA" w:rsidRDefault="007E64AA">
      <w:pPr>
        <w:spacing w:line="480" w:lineRule="auto"/>
        <w:contextualSpacing/>
        <w:outlineLvl w:val="0"/>
        <w:rPr>
          <w:rFonts w:ascii="Times New Roman" w:hAnsi="Times New Roman" w:cs="Times New Roman"/>
          <w:bCs/>
          <w:rPrChange w:id="444" w:author="Jackie" w:date="2020-06-18T13:39:00Z">
            <w:rPr>
              <w:rFonts w:ascii="Times New Roman" w:hAnsi="Times New Roman" w:cs="Times New Roman"/>
              <w:b/>
            </w:rPr>
          </w:rPrChange>
        </w:rPr>
        <w:pPrChange w:id="445" w:author="Jackie" w:date="2020-06-18T13:39:00Z">
          <w:pPr>
            <w:spacing w:line="480" w:lineRule="auto"/>
            <w:ind w:firstLine="720"/>
            <w:contextualSpacing/>
            <w:outlineLvl w:val="0"/>
          </w:pPr>
        </w:pPrChange>
      </w:pPr>
      <w:ins w:id="446" w:author="Jackie" w:date="2020-06-18T13:39:00Z">
        <w:r>
          <w:rPr>
            <w:rFonts w:ascii="Times New Roman" w:hAnsi="Times New Roman" w:cs="Times New Roman"/>
            <w:bCs/>
          </w:rPr>
          <w:t>[b]</w:t>
        </w:r>
      </w:ins>
      <w:del w:id="447" w:author="Jackie" w:date="2020-06-18T13:39:00Z">
        <w:r w:rsidR="006E1816" w:rsidRPr="007E64AA" w:rsidDel="007E64AA">
          <w:rPr>
            <w:rFonts w:ascii="Times New Roman" w:hAnsi="Times New Roman" w:cs="Times New Roman"/>
            <w:bCs/>
            <w:rPrChange w:id="448" w:author="Jackie" w:date="2020-06-18T13:39:00Z">
              <w:rPr>
                <w:rFonts w:ascii="Times New Roman" w:hAnsi="Times New Roman" w:cs="Times New Roman"/>
                <w:b/>
              </w:rPr>
            </w:rPrChange>
          </w:rPr>
          <w:delText>[B]</w:delText>
        </w:r>
      </w:del>
      <w:r w:rsidR="00B75926" w:rsidRPr="007E64AA">
        <w:rPr>
          <w:rFonts w:ascii="Times New Roman" w:hAnsi="Times New Roman" w:cs="Times New Roman"/>
          <w:bCs/>
          <w:rPrChange w:id="449" w:author="Jackie" w:date="2020-06-18T13:39:00Z">
            <w:rPr>
              <w:rFonts w:ascii="Times New Roman" w:hAnsi="Times New Roman" w:cs="Times New Roman"/>
              <w:b/>
            </w:rPr>
          </w:rPrChange>
        </w:rPr>
        <w:t xml:space="preserve">Cognitive </w:t>
      </w:r>
      <w:ins w:id="450" w:author="Jackie" w:date="2020-06-18T13:39:00Z">
        <w:r w:rsidRPr="007E64AA">
          <w:rPr>
            <w:rFonts w:ascii="Times New Roman" w:hAnsi="Times New Roman" w:cs="Times New Roman"/>
            <w:bCs/>
            <w:rPrChange w:id="451" w:author="Jackie" w:date="2020-06-18T13:39:00Z">
              <w:rPr>
                <w:rFonts w:ascii="Times New Roman" w:hAnsi="Times New Roman" w:cs="Times New Roman"/>
                <w:b/>
              </w:rPr>
            </w:rPrChange>
          </w:rPr>
          <w:t>T</w:t>
        </w:r>
      </w:ins>
      <w:del w:id="452" w:author="Jackie" w:date="2020-06-18T13:39:00Z">
        <w:r w:rsidR="00B75926" w:rsidRPr="007E64AA" w:rsidDel="007E64AA">
          <w:rPr>
            <w:rFonts w:ascii="Times New Roman" w:hAnsi="Times New Roman" w:cs="Times New Roman"/>
            <w:bCs/>
            <w:rPrChange w:id="453" w:author="Jackie" w:date="2020-06-18T13:39:00Z">
              <w:rPr>
                <w:rFonts w:ascii="Times New Roman" w:hAnsi="Times New Roman" w:cs="Times New Roman"/>
                <w:b/>
              </w:rPr>
            </w:rPrChange>
          </w:rPr>
          <w:delText>t</w:delText>
        </w:r>
      </w:del>
      <w:r w:rsidR="00B75926" w:rsidRPr="007E64AA">
        <w:rPr>
          <w:rFonts w:ascii="Times New Roman" w:hAnsi="Times New Roman" w:cs="Times New Roman"/>
          <w:bCs/>
          <w:rPrChange w:id="454" w:author="Jackie" w:date="2020-06-18T13:39:00Z">
            <w:rPr>
              <w:rFonts w:ascii="Times New Roman" w:hAnsi="Times New Roman" w:cs="Times New Roman"/>
              <w:b/>
            </w:rPr>
          </w:rPrChange>
        </w:rPr>
        <w:t>raining</w:t>
      </w:r>
    </w:p>
    <w:p w14:paraId="2B988166" w14:textId="77777777" w:rsidR="00D5186A" w:rsidRDefault="007E64AA" w:rsidP="00B953B4">
      <w:pPr>
        <w:spacing w:line="480" w:lineRule="auto"/>
        <w:contextualSpacing/>
        <w:outlineLvl w:val="0"/>
        <w:rPr>
          <w:rFonts w:ascii="Times New Roman" w:hAnsi="Times New Roman" w:cs="Times New Roman"/>
        </w:rPr>
      </w:pPr>
      <w:ins w:id="455" w:author="Jackie" w:date="2020-06-18T13:39:00Z">
        <w:r>
          <w:rPr>
            <w:rFonts w:ascii="Times New Roman" w:hAnsi="Times New Roman" w:cs="Times New Roman"/>
          </w:rPr>
          <w:t>[bodyni]</w:t>
        </w:r>
      </w:ins>
      <w:r w:rsidR="000F6D3C" w:rsidRPr="00990D1D">
        <w:rPr>
          <w:rFonts w:ascii="Times New Roman" w:hAnsi="Times New Roman" w:cs="Times New Roman"/>
        </w:rPr>
        <w:t>There are many attempts at interventions to thwart the seemingly inevitable decline in cognitive ability as one ages. These interventions usually involve training in one particular cognitive domain or task, usually for a period of weeks or months. Training interventions are found to be effective in</w:t>
      </w:r>
      <w:ins w:id="456" w:author="Jackie" w:date="2020-06-18T13:39:00Z">
        <w:r>
          <w:rPr>
            <w:rFonts w:ascii="Times New Roman" w:hAnsi="Times New Roman" w:cs="Times New Roman"/>
          </w:rPr>
          <w:t>a</w:t>
        </w:r>
      </w:ins>
      <w:r w:rsidR="000F6D3C" w:rsidRPr="00990D1D">
        <w:rPr>
          <w:rFonts w:ascii="Times New Roman" w:hAnsi="Times New Roman" w:cs="Times New Roman"/>
        </w:rPr>
        <w:t>s</w:t>
      </w:r>
      <w:del w:id="457" w:author="Jackie" w:date="2020-06-18T13:39:00Z">
        <w:r w:rsidR="000F6D3C" w:rsidRPr="00990D1D" w:rsidDel="007E64AA">
          <w:rPr>
            <w:rFonts w:ascii="Times New Roman" w:hAnsi="Times New Roman" w:cs="Times New Roman"/>
          </w:rPr>
          <w:delText>o</w:delText>
        </w:r>
      </w:del>
      <w:r w:rsidR="000F6D3C" w:rsidRPr="00990D1D">
        <w:rPr>
          <w:rFonts w:ascii="Times New Roman" w:hAnsi="Times New Roman" w:cs="Times New Roman"/>
        </w:rPr>
        <w:t xml:space="preserve">much as people are able to increase </w:t>
      </w:r>
      <w:del w:id="458" w:author="Jackie" w:date="2020-06-18T13:40:00Z">
        <w:r w:rsidR="000F6D3C" w:rsidRPr="00990D1D" w:rsidDel="007E64AA">
          <w:rPr>
            <w:rFonts w:ascii="Times New Roman" w:hAnsi="Times New Roman" w:cs="Times New Roman"/>
          </w:rPr>
          <w:delText xml:space="preserve">on </w:delText>
        </w:r>
      </w:del>
      <w:r w:rsidR="000F6D3C" w:rsidRPr="00990D1D">
        <w:rPr>
          <w:rFonts w:ascii="Times New Roman" w:hAnsi="Times New Roman" w:cs="Times New Roman"/>
        </w:rPr>
        <w:t>the cognitive domain</w:t>
      </w:r>
      <w:ins w:id="459" w:author="Jackie" w:date="2020-06-18T13:40:00Z">
        <w:r>
          <w:rPr>
            <w:rFonts w:ascii="Times New Roman" w:hAnsi="Times New Roman" w:cs="Times New Roman"/>
          </w:rPr>
          <w:t xml:space="preserve"> for which</w:t>
        </w:r>
      </w:ins>
      <w:del w:id="460" w:author="Jackie" w:date="2020-06-18T13:40:00Z">
        <w:r w:rsidR="000F6D3C" w:rsidRPr="00990D1D" w:rsidDel="007E64AA">
          <w:rPr>
            <w:rFonts w:ascii="Times New Roman" w:hAnsi="Times New Roman" w:cs="Times New Roman"/>
          </w:rPr>
          <w:delText xml:space="preserve"> that</w:delText>
        </w:r>
      </w:del>
      <w:r w:rsidR="000F6D3C" w:rsidRPr="00990D1D">
        <w:rPr>
          <w:rFonts w:ascii="Times New Roman" w:hAnsi="Times New Roman" w:cs="Times New Roman"/>
        </w:rPr>
        <w:t xml:space="preserve"> they have trained</w:t>
      </w:r>
      <w:del w:id="461" w:author="Jackie" w:date="2020-06-18T13:40:00Z">
        <w:r w:rsidR="000F6D3C" w:rsidRPr="00990D1D" w:rsidDel="007E64AA">
          <w:rPr>
            <w:rFonts w:ascii="Times New Roman" w:hAnsi="Times New Roman" w:cs="Times New Roman"/>
          </w:rPr>
          <w:delText xml:space="preserve"> for</w:delText>
        </w:r>
      </w:del>
      <w:r w:rsidR="000F6D3C" w:rsidRPr="00990D1D">
        <w:rPr>
          <w:rFonts w:ascii="Times New Roman" w:hAnsi="Times New Roman" w:cs="Times New Roman"/>
        </w:rPr>
        <w:t>, but there is little evidence for wide</w:t>
      </w:r>
      <w:del w:id="462" w:author="Jackie" w:date="2020-06-18T13:40:00Z">
        <w:r w:rsidR="000F6D3C" w:rsidRPr="00990D1D" w:rsidDel="007E64AA">
          <w:rPr>
            <w:rFonts w:ascii="Times New Roman" w:hAnsi="Times New Roman" w:cs="Times New Roman"/>
          </w:rPr>
          <w:delText xml:space="preserve"> </w:delText>
        </w:r>
      </w:del>
      <w:r w:rsidR="000F6D3C" w:rsidRPr="00990D1D">
        <w:rPr>
          <w:rFonts w:ascii="Times New Roman" w:hAnsi="Times New Roman" w:cs="Times New Roman"/>
        </w:rPr>
        <w:t>spread transfer to other domains (Hertzog et al., 200</w:t>
      </w:r>
      <w:r w:rsidR="00F142FA" w:rsidRPr="00990D1D">
        <w:rPr>
          <w:rFonts w:ascii="Times New Roman" w:hAnsi="Times New Roman" w:cs="Times New Roman"/>
        </w:rPr>
        <w:t>8</w:t>
      </w:r>
      <w:r w:rsidR="000F6D3C" w:rsidRPr="00990D1D">
        <w:rPr>
          <w:rFonts w:ascii="Times New Roman" w:hAnsi="Times New Roman" w:cs="Times New Roman"/>
        </w:rPr>
        <w:t xml:space="preserve">). While cognitive training does not have widespread effects for all </w:t>
      </w:r>
      <w:del w:id="463" w:author="Jackie" w:date="2020-06-18T13:40:00Z">
        <w:r w:rsidR="000F6D3C" w:rsidRPr="00990D1D" w:rsidDel="007E64AA">
          <w:rPr>
            <w:rFonts w:ascii="Times New Roman" w:hAnsi="Times New Roman" w:cs="Times New Roman"/>
          </w:rPr>
          <w:delText xml:space="preserve">of </w:delText>
        </w:r>
      </w:del>
      <w:r w:rsidR="000F6D3C" w:rsidRPr="00990D1D">
        <w:rPr>
          <w:rFonts w:ascii="Times New Roman" w:hAnsi="Times New Roman" w:cs="Times New Roman"/>
        </w:rPr>
        <w:t>cognitive abilit</w:t>
      </w:r>
      <w:ins w:id="464" w:author="Jackie" w:date="2020-06-18T13:40:00Z">
        <w:r>
          <w:rPr>
            <w:rFonts w:ascii="Times New Roman" w:hAnsi="Times New Roman" w:cs="Times New Roman"/>
          </w:rPr>
          <w:t>ies</w:t>
        </w:r>
      </w:ins>
      <w:del w:id="465" w:author="Jackie" w:date="2020-06-18T13:40:00Z">
        <w:r w:rsidR="000F6D3C" w:rsidRPr="00990D1D" w:rsidDel="007E64AA">
          <w:rPr>
            <w:rFonts w:ascii="Times New Roman" w:hAnsi="Times New Roman" w:cs="Times New Roman"/>
          </w:rPr>
          <w:delText>y</w:delText>
        </w:r>
      </w:del>
      <w:r w:rsidR="000F6D3C" w:rsidRPr="00990D1D">
        <w:rPr>
          <w:rFonts w:ascii="Times New Roman" w:hAnsi="Times New Roman" w:cs="Times New Roman"/>
        </w:rPr>
        <w:t xml:space="preserve">, there are some indications that the changes within a domain are associated with changes in personality. </w:t>
      </w:r>
      <w:ins w:id="466" w:author="Jackie" w:date="2020-06-18T13:41:00Z">
        <w:r>
          <w:rPr>
            <w:rFonts w:ascii="Times New Roman" w:hAnsi="Times New Roman" w:cs="Times New Roman"/>
          </w:rPr>
          <w:t>Jackson, Hill, Payne, Roberts, and Stine-Morrow (2012)</w:t>
        </w:r>
      </w:ins>
      <w:del w:id="467" w:author="Jackie" w:date="2020-06-18T13:41:00Z">
        <w:r w:rsidR="000F6D3C" w:rsidRPr="00990D1D" w:rsidDel="007E64AA">
          <w:rPr>
            <w:rFonts w:ascii="Times New Roman" w:hAnsi="Times New Roman" w:cs="Times New Roman"/>
          </w:rPr>
          <w:delText>A</w:delText>
        </w:r>
      </w:del>
      <w:del w:id="468" w:author="Jackie" w:date="2020-06-18T13:42:00Z">
        <w:r w:rsidR="000F6D3C" w:rsidRPr="00990D1D" w:rsidDel="007E64AA">
          <w:rPr>
            <w:rFonts w:ascii="Times New Roman" w:hAnsi="Times New Roman" w:cs="Times New Roman"/>
          </w:rPr>
          <w:delText xml:space="preserve"> study</w:delText>
        </w:r>
      </w:del>
      <w:r w:rsidR="000F6D3C" w:rsidRPr="00990D1D">
        <w:rPr>
          <w:rFonts w:ascii="Times New Roman" w:hAnsi="Times New Roman" w:cs="Times New Roman"/>
        </w:rPr>
        <w:t xml:space="preserve"> found that older adults who performed inductive reasoning training over 16 sessions, along with cross</w:t>
      </w:r>
      <w:del w:id="469" w:author="Jackie" w:date="2020-06-18T13:42:00Z">
        <w:r w:rsidR="000F6D3C" w:rsidRPr="00990D1D" w:rsidDel="007E64AA">
          <w:rPr>
            <w:rFonts w:ascii="Times New Roman" w:hAnsi="Times New Roman" w:cs="Times New Roman"/>
          </w:rPr>
          <w:delText>-</w:delText>
        </w:r>
      </w:del>
      <w:r w:rsidR="000F6D3C" w:rsidRPr="00990D1D">
        <w:rPr>
          <w:rFonts w:ascii="Times New Roman" w:hAnsi="Times New Roman" w:cs="Times New Roman"/>
        </w:rPr>
        <w:t>word</w:t>
      </w:r>
      <w:del w:id="470" w:author="Jackie" w:date="2020-06-18T13:42:00Z">
        <w:r w:rsidR="000F6D3C" w:rsidRPr="00990D1D" w:rsidDel="007E64AA">
          <w:rPr>
            <w:rFonts w:ascii="Times New Roman" w:hAnsi="Times New Roman" w:cs="Times New Roman"/>
          </w:rPr>
          <w:delText>s</w:delText>
        </w:r>
      </w:del>
      <w:r w:rsidR="000F6D3C" w:rsidRPr="00990D1D">
        <w:rPr>
          <w:rFonts w:ascii="Times New Roman" w:hAnsi="Times New Roman" w:cs="Times New Roman"/>
        </w:rPr>
        <w:t xml:space="preserve"> and Sudoku puzzles</w:t>
      </w:r>
      <w:r w:rsidR="0041513C" w:rsidRPr="00990D1D">
        <w:rPr>
          <w:rFonts w:ascii="Times New Roman" w:hAnsi="Times New Roman" w:cs="Times New Roman"/>
        </w:rPr>
        <w:t xml:space="preserve"> </w:t>
      </w:r>
      <w:ins w:id="471" w:author="Jackie" w:date="2020-06-18T13:42:00Z">
        <w:r>
          <w:rPr>
            <w:rFonts w:ascii="Times New Roman" w:hAnsi="Times New Roman" w:cs="Times New Roman"/>
          </w:rPr>
          <w:t>in which</w:t>
        </w:r>
      </w:ins>
      <w:del w:id="472" w:author="Jackie" w:date="2020-06-18T13:42:00Z">
        <w:r w:rsidR="0041513C" w:rsidRPr="00990D1D" w:rsidDel="007E64AA">
          <w:rPr>
            <w:rFonts w:ascii="Times New Roman" w:hAnsi="Times New Roman" w:cs="Times New Roman"/>
          </w:rPr>
          <w:delText>where</w:delText>
        </w:r>
      </w:del>
      <w:r w:rsidR="0041513C" w:rsidRPr="00990D1D">
        <w:rPr>
          <w:rFonts w:ascii="Times New Roman" w:hAnsi="Times New Roman" w:cs="Times New Roman"/>
        </w:rPr>
        <w:t xml:space="preserve"> difficulty level matched with skill level</w:t>
      </w:r>
      <w:r w:rsidR="000F6D3C" w:rsidRPr="00990D1D">
        <w:rPr>
          <w:rFonts w:ascii="Times New Roman" w:hAnsi="Times New Roman" w:cs="Times New Roman"/>
        </w:rPr>
        <w:t>, increased in openness to experiences compared to an active control group</w:t>
      </w:r>
      <w:ins w:id="473" w:author="Jackie" w:date="2020-06-18T13:42:00Z">
        <w:r>
          <w:rPr>
            <w:rFonts w:ascii="Times New Roman" w:hAnsi="Times New Roman" w:cs="Times New Roman"/>
          </w:rPr>
          <w:t>.</w:t>
        </w:r>
      </w:ins>
      <w:del w:id="474" w:author="Jackie" w:date="2020-06-18T13:42:00Z">
        <w:r w:rsidR="000F6D3C" w:rsidRPr="00990D1D" w:rsidDel="007E64AA">
          <w:rPr>
            <w:rFonts w:ascii="Times New Roman" w:hAnsi="Times New Roman" w:cs="Times New Roman"/>
          </w:rPr>
          <w:delText xml:space="preserve"> (Jackson et al., 2012).</w:delText>
        </w:r>
      </w:del>
      <w:r w:rsidR="000F6D3C" w:rsidRPr="00990D1D">
        <w:rPr>
          <w:rFonts w:ascii="Times New Roman" w:hAnsi="Times New Roman" w:cs="Times New Roman"/>
        </w:rPr>
        <w:t xml:space="preserve"> </w:t>
      </w:r>
      <w:r w:rsidR="00C3117D" w:rsidRPr="00990D1D">
        <w:rPr>
          <w:rFonts w:ascii="Times New Roman" w:hAnsi="Times New Roman" w:cs="Times New Roman"/>
        </w:rPr>
        <w:t xml:space="preserve">Presumably, </w:t>
      </w:r>
      <w:r w:rsidR="0036462B" w:rsidRPr="00990D1D">
        <w:rPr>
          <w:rFonts w:ascii="Times New Roman" w:hAnsi="Times New Roman" w:cs="Times New Roman"/>
        </w:rPr>
        <w:t>participants valued the accomplishment of</w:t>
      </w:r>
      <w:r w:rsidR="00C3117D" w:rsidRPr="00990D1D">
        <w:rPr>
          <w:rFonts w:ascii="Times New Roman" w:hAnsi="Times New Roman" w:cs="Times New Roman"/>
        </w:rPr>
        <w:t xml:space="preserve"> working through the puzzles</w:t>
      </w:r>
      <w:r w:rsidR="0041513C" w:rsidRPr="00990D1D">
        <w:rPr>
          <w:rFonts w:ascii="Times New Roman" w:hAnsi="Times New Roman" w:cs="Times New Roman"/>
        </w:rPr>
        <w:t xml:space="preserve"> week after week, thus feeling more capable and comfortable with </w:t>
      </w:r>
      <w:r w:rsidR="00C3117D" w:rsidRPr="00990D1D">
        <w:rPr>
          <w:rFonts w:ascii="Times New Roman" w:hAnsi="Times New Roman" w:cs="Times New Roman"/>
        </w:rPr>
        <w:lastRenderedPageBreak/>
        <w:t>cognitive</w:t>
      </w:r>
      <w:r w:rsidR="0041513C" w:rsidRPr="00990D1D">
        <w:rPr>
          <w:rFonts w:ascii="Times New Roman" w:hAnsi="Times New Roman" w:cs="Times New Roman"/>
        </w:rPr>
        <w:t>ly challeng</w:t>
      </w:r>
      <w:r w:rsidR="003C27BE" w:rsidRPr="00990D1D">
        <w:rPr>
          <w:rFonts w:ascii="Times New Roman" w:hAnsi="Times New Roman" w:cs="Times New Roman"/>
        </w:rPr>
        <w:t>ing</w:t>
      </w:r>
      <w:r w:rsidR="0041513C" w:rsidRPr="00990D1D">
        <w:rPr>
          <w:rFonts w:ascii="Times New Roman" w:hAnsi="Times New Roman" w:cs="Times New Roman"/>
        </w:rPr>
        <w:t xml:space="preserve"> tasks. It is unclear however, whether </w:t>
      </w:r>
      <w:del w:id="475" w:author="Jackie" w:date="2020-06-18T13:43:00Z">
        <w:r w:rsidR="0041513C" w:rsidRPr="00990D1D" w:rsidDel="007E64AA">
          <w:rPr>
            <w:rFonts w:ascii="Times New Roman" w:hAnsi="Times New Roman" w:cs="Times New Roman"/>
          </w:rPr>
          <w:delText xml:space="preserve">or not </w:delText>
        </w:r>
      </w:del>
      <w:r w:rsidR="0041513C" w:rsidRPr="00990D1D">
        <w:rPr>
          <w:rFonts w:ascii="Times New Roman" w:hAnsi="Times New Roman" w:cs="Times New Roman"/>
        </w:rPr>
        <w:t>these self-reported changes lead to observable behavior changes.</w:t>
      </w:r>
    </w:p>
    <w:p w14:paraId="339B2BD7" w14:textId="357383EA" w:rsidR="007B1558" w:rsidRDefault="00425CE0" w:rsidP="00D5186A">
      <w:pPr>
        <w:spacing w:line="480" w:lineRule="auto"/>
        <w:ind w:firstLine="720"/>
        <w:contextualSpacing/>
        <w:outlineLvl w:val="0"/>
        <w:rPr>
          <w:rFonts w:ascii="Times New Roman" w:hAnsi="Times New Roman" w:cs="Times New Roman"/>
        </w:rPr>
      </w:pPr>
      <w:r w:rsidRPr="00990D1D">
        <w:rPr>
          <w:rFonts w:ascii="Times New Roman" w:hAnsi="Times New Roman" w:cs="Times New Roman"/>
        </w:rPr>
        <w:t>Following up on this work, Sander</w:t>
      </w:r>
      <w:ins w:id="476" w:author="Jackie" w:date="2020-06-18T13:43:00Z">
        <w:r w:rsidR="007E64AA">
          <w:rPr>
            <w:rFonts w:ascii="Times New Roman" w:hAnsi="Times New Roman" w:cs="Times New Roman"/>
          </w:rPr>
          <w:t>, Schmiedek, Brose, Wagner, and Specht (</w:t>
        </w:r>
      </w:ins>
      <w:del w:id="477" w:author="Jackie" w:date="2020-06-18T13:43:00Z">
        <w:r w:rsidRPr="00990D1D" w:rsidDel="007E64AA">
          <w:rPr>
            <w:rFonts w:ascii="Times New Roman" w:hAnsi="Times New Roman" w:cs="Times New Roman"/>
          </w:rPr>
          <w:delText xml:space="preserve"> et al., </w:delText>
        </w:r>
      </w:del>
      <w:r w:rsidRPr="00990D1D">
        <w:rPr>
          <w:rFonts w:ascii="Times New Roman" w:hAnsi="Times New Roman" w:cs="Times New Roman"/>
        </w:rPr>
        <w:t>2017</w:t>
      </w:r>
      <w:ins w:id="478" w:author="Jackie" w:date="2020-06-18T13:43:00Z">
        <w:r w:rsidR="007E64AA">
          <w:rPr>
            <w:rFonts w:ascii="Times New Roman" w:hAnsi="Times New Roman" w:cs="Times New Roman"/>
          </w:rPr>
          <w:t>)</w:t>
        </w:r>
      </w:ins>
      <w:r w:rsidRPr="00990D1D">
        <w:rPr>
          <w:rFonts w:ascii="Times New Roman" w:hAnsi="Times New Roman" w:cs="Times New Roman"/>
        </w:rPr>
        <w:t xml:space="preserve"> conducted </w:t>
      </w:r>
      <w:r w:rsidR="0085558C" w:rsidRPr="00990D1D">
        <w:rPr>
          <w:rFonts w:ascii="Times New Roman" w:hAnsi="Times New Roman" w:cs="Times New Roman"/>
        </w:rPr>
        <w:t>a</w:t>
      </w:r>
      <w:r w:rsidRPr="00990D1D">
        <w:rPr>
          <w:rFonts w:ascii="Times New Roman" w:hAnsi="Times New Roman" w:cs="Times New Roman"/>
        </w:rPr>
        <w:t>n extensive</w:t>
      </w:r>
      <w:r w:rsidR="0085558C" w:rsidRPr="00990D1D">
        <w:rPr>
          <w:rFonts w:ascii="Times New Roman" w:hAnsi="Times New Roman" w:cs="Times New Roman"/>
        </w:rPr>
        <w:t xml:space="preserve"> cognitive training intervention (memory and perceptual speed) over the course of 100 days with more than </w:t>
      </w:r>
      <w:ins w:id="479" w:author="Jackie" w:date="2020-06-18T13:44:00Z">
        <w:r w:rsidR="007E64AA">
          <w:rPr>
            <w:rFonts w:ascii="Times New Roman" w:hAnsi="Times New Roman" w:cs="Times New Roman"/>
          </w:rPr>
          <w:t>1</w:t>
        </w:r>
      </w:ins>
      <w:del w:id="480" w:author="Jackie" w:date="2020-06-18T13:44:00Z">
        <w:r w:rsidR="0085558C" w:rsidRPr="00990D1D" w:rsidDel="007E64AA">
          <w:rPr>
            <w:rFonts w:ascii="Times New Roman" w:hAnsi="Times New Roman" w:cs="Times New Roman"/>
          </w:rPr>
          <w:delText>an</w:delText>
        </w:r>
      </w:del>
      <w:r w:rsidR="0085558C" w:rsidRPr="00990D1D">
        <w:rPr>
          <w:rFonts w:ascii="Times New Roman" w:hAnsi="Times New Roman" w:cs="Times New Roman"/>
        </w:rPr>
        <w:t xml:space="preserve"> hour per day devoted to cognitive training. </w:t>
      </w:r>
      <w:r w:rsidR="00FC2252" w:rsidRPr="00990D1D">
        <w:rPr>
          <w:rFonts w:ascii="Times New Roman" w:hAnsi="Times New Roman" w:cs="Times New Roman"/>
        </w:rPr>
        <w:t>In contrast to Jackson et al.</w:t>
      </w:r>
      <w:r w:rsidR="003C27BE" w:rsidRPr="00990D1D">
        <w:rPr>
          <w:rFonts w:ascii="Times New Roman" w:hAnsi="Times New Roman" w:cs="Times New Roman"/>
        </w:rPr>
        <w:t xml:space="preserve"> (</w:t>
      </w:r>
      <w:r w:rsidR="00FC2252" w:rsidRPr="00990D1D">
        <w:rPr>
          <w:rFonts w:ascii="Times New Roman" w:hAnsi="Times New Roman" w:cs="Times New Roman"/>
        </w:rPr>
        <w:t>2012</w:t>
      </w:r>
      <w:r w:rsidR="003C27BE" w:rsidRPr="00990D1D">
        <w:rPr>
          <w:rFonts w:ascii="Times New Roman" w:hAnsi="Times New Roman" w:cs="Times New Roman"/>
        </w:rPr>
        <w:t>)</w:t>
      </w:r>
      <w:r w:rsidR="00FC2252" w:rsidRPr="00990D1D">
        <w:rPr>
          <w:rFonts w:ascii="Times New Roman" w:hAnsi="Times New Roman" w:cs="Times New Roman"/>
        </w:rPr>
        <w:t>, no changes in openness due to cognitive training were found</w:t>
      </w:r>
      <w:r w:rsidR="00B953B4" w:rsidRPr="00990D1D">
        <w:rPr>
          <w:rFonts w:ascii="Times New Roman" w:hAnsi="Times New Roman" w:cs="Times New Roman"/>
        </w:rPr>
        <w:t xml:space="preserve">. It is unclear whether </w:t>
      </w:r>
      <w:del w:id="481" w:author="Jackie" w:date="2020-06-18T13:44:00Z">
        <w:r w:rsidR="00B953B4" w:rsidRPr="00990D1D" w:rsidDel="007E64AA">
          <w:rPr>
            <w:rFonts w:ascii="Times New Roman" w:hAnsi="Times New Roman" w:cs="Times New Roman"/>
          </w:rPr>
          <w:delText xml:space="preserve">or not </w:delText>
        </w:r>
      </w:del>
      <w:r w:rsidR="00B953B4" w:rsidRPr="00990D1D">
        <w:rPr>
          <w:rFonts w:ascii="Times New Roman" w:hAnsi="Times New Roman" w:cs="Times New Roman"/>
        </w:rPr>
        <w:t xml:space="preserve">changes in openness did </w:t>
      </w:r>
      <w:ins w:id="482" w:author="Jackie" w:date="2020-06-18T13:44:00Z">
        <w:r w:rsidR="007E64AA">
          <w:rPr>
            <w:rFonts w:ascii="Times New Roman" w:hAnsi="Times New Roman" w:cs="Times New Roman"/>
          </w:rPr>
          <w:t>occur</w:t>
        </w:r>
      </w:ins>
      <w:del w:id="483" w:author="Jackie" w:date="2020-06-18T13:44:00Z">
        <w:r w:rsidR="00B953B4" w:rsidRPr="00990D1D" w:rsidDel="007E64AA">
          <w:rPr>
            <w:rFonts w:ascii="Times New Roman" w:hAnsi="Times New Roman" w:cs="Times New Roman"/>
          </w:rPr>
          <w:delText>change,</w:delText>
        </w:r>
      </w:del>
      <w:r w:rsidR="00B953B4" w:rsidRPr="00990D1D">
        <w:rPr>
          <w:rFonts w:ascii="Times New Roman" w:hAnsi="Times New Roman" w:cs="Times New Roman"/>
        </w:rPr>
        <w:t xml:space="preserve"> but only changed temporarily, as personality was only assessed at a </w:t>
      </w:r>
      <w:ins w:id="484" w:author="Jackie" w:date="2020-06-18T13:44:00Z">
        <w:r w:rsidR="007E64AA">
          <w:rPr>
            <w:rFonts w:ascii="Times New Roman" w:hAnsi="Times New Roman" w:cs="Times New Roman"/>
          </w:rPr>
          <w:t>2</w:t>
        </w:r>
      </w:ins>
      <w:del w:id="485" w:author="Jackie" w:date="2020-06-18T13:44:00Z">
        <w:r w:rsidR="00B953B4" w:rsidRPr="00990D1D" w:rsidDel="007E64AA">
          <w:rPr>
            <w:rFonts w:ascii="Times New Roman" w:hAnsi="Times New Roman" w:cs="Times New Roman"/>
          </w:rPr>
          <w:delText>two</w:delText>
        </w:r>
      </w:del>
      <w:r w:rsidR="00B953B4" w:rsidRPr="00990D1D">
        <w:rPr>
          <w:rFonts w:ascii="Times New Roman" w:hAnsi="Times New Roman" w:cs="Times New Roman"/>
        </w:rPr>
        <w:t>-year follow-up. While the intervention was not associated with openness</w:t>
      </w:r>
      <w:ins w:id="486" w:author="Jackie" w:date="2020-06-18T13:44:00Z">
        <w:r w:rsidR="007E64AA">
          <w:rPr>
            <w:rFonts w:ascii="Times New Roman" w:hAnsi="Times New Roman" w:cs="Times New Roman"/>
          </w:rPr>
          <w:t>,</w:t>
        </w:r>
      </w:ins>
      <w:r w:rsidR="00B953B4" w:rsidRPr="00990D1D">
        <w:rPr>
          <w:rFonts w:ascii="Times New Roman" w:hAnsi="Times New Roman" w:cs="Times New Roman"/>
        </w:rPr>
        <w:t xml:space="preserve"> it was associated with increases in </w:t>
      </w:r>
      <w:r w:rsidR="00FC2252" w:rsidRPr="00990D1D">
        <w:rPr>
          <w:rFonts w:ascii="Times New Roman" w:hAnsi="Times New Roman" w:cs="Times New Roman"/>
        </w:rPr>
        <w:t>memory and perceptual speed</w:t>
      </w:r>
      <w:r w:rsidR="00B953B4" w:rsidRPr="00990D1D">
        <w:rPr>
          <w:rFonts w:ascii="Times New Roman" w:hAnsi="Times New Roman" w:cs="Times New Roman"/>
        </w:rPr>
        <w:t xml:space="preserve"> and decreases in conscientiousness</w:t>
      </w:r>
      <w:r w:rsidR="00FC2252" w:rsidRPr="00990D1D">
        <w:rPr>
          <w:rFonts w:ascii="Times New Roman" w:hAnsi="Times New Roman" w:cs="Times New Roman"/>
        </w:rPr>
        <w:t>.</w:t>
      </w:r>
    </w:p>
    <w:p w14:paraId="56DD1E04" w14:textId="20713F6E" w:rsidR="006E1816" w:rsidRPr="007E64AA" w:rsidRDefault="007E64AA" w:rsidP="00B953B4">
      <w:pPr>
        <w:spacing w:line="480" w:lineRule="auto"/>
        <w:contextualSpacing/>
        <w:outlineLvl w:val="0"/>
        <w:rPr>
          <w:rFonts w:ascii="Times New Roman" w:hAnsi="Times New Roman" w:cs="Times New Roman"/>
          <w:rPrChange w:id="487" w:author="Jackie" w:date="2020-06-18T13:45:00Z">
            <w:rPr>
              <w:rFonts w:ascii="Times New Roman" w:hAnsi="Times New Roman" w:cs="Times New Roman"/>
              <w:b/>
              <w:bCs/>
            </w:rPr>
          </w:rPrChange>
        </w:rPr>
      </w:pPr>
      <w:ins w:id="488" w:author="Jackie" w:date="2020-06-18T13:45:00Z">
        <w:r>
          <w:rPr>
            <w:rFonts w:ascii="Times New Roman" w:hAnsi="Times New Roman" w:cs="Times New Roman"/>
          </w:rPr>
          <w:t>[b]</w:t>
        </w:r>
      </w:ins>
      <w:del w:id="489" w:author="Jackie" w:date="2020-06-18T13:45:00Z">
        <w:r w:rsidR="00BF50BA" w:rsidRPr="007E64AA" w:rsidDel="007E64AA">
          <w:rPr>
            <w:rFonts w:ascii="Times New Roman" w:hAnsi="Times New Roman" w:cs="Times New Roman"/>
            <w:rPrChange w:id="490" w:author="Jackie" w:date="2020-06-18T13:45:00Z">
              <w:rPr>
                <w:rFonts w:ascii="Times New Roman" w:hAnsi="Times New Roman" w:cs="Times New Roman"/>
                <w:b/>
                <w:bCs/>
              </w:rPr>
            </w:rPrChange>
          </w:rPr>
          <w:tab/>
        </w:r>
        <w:r w:rsidR="006E1816" w:rsidRPr="007E64AA" w:rsidDel="007E64AA">
          <w:rPr>
            <w:rFonts w:ascii="Times New Roman" w:hAnsi="Times New Roman" w:cs="Times New Roman"/>
            <w:rPrChange w:id="491" w:author="Jackie" w:date="2020-06-18T13:45:00Z">
              <w:rPr>
                <w:rFonts w:ascii="Times New Roman" w:hAnsi="Times New Roman" w:cs="Times New Roman"/>
                <w:b/>
                <w:bCs/>
              </w:rPr>
            </w:rPrChange>
          </w:rPr>
          <w:delText>[B]</w:delText>
        </w:r>
      </w:del>
      <w:r w:rsidR="006E1816" w:rsidRPr="007E64AA">
        <w:rPr>
          <w:rFonts w:ascii="Times New Roman" w:hAnsi="Times New Roman" w:cs="Times New Roman"/>
          <w:rPrChange w:id="492" w:author="Jackie" w:date="2020-06-18T13:45:00Z">
            <w:rPr>
              <w:rFonts w:ascii="Times New Roman" w:hAnsi="Times New Roman" w:cs="Times New Roman"/>
              <w:b/>
              <w:bCs/>
            </w:rPr>
          </w:rPrChange>
        </w:rPr>
        <w:t>Coaching</w:t>
      </w:r>
    </w:p>
    <w:p w14:paraId="5000EFBF" w14:textId="77777777" w:rsidR="007B1558" w:rsidRDefault="007E64AA" w:rsidP="00B953B4">
      <w:pPr>
        <w:spacing w:line="480" w:lineRule="auto"/>
        <w:contextualSpacing/>
        <w:outlineLvl w:val="0"/>
        <w:rPr>
          <w:rFonts w:ascii="Times New Roman" w:hAnsi="Times New Roman" w:cs="Times New Roman"/>
        </w:rPr>
      </w:pPr>
      <w:ins w:id="493" w:author="Jackie" w:date="2020-06-18T13:45:00Z">
        <w:r>
          <w:rPr>
            <w:rFonts w:ascii="Times New Roman" w:hAnsi="Times New Roman" w:cs="Times New Roman"/>
          </w:rPr>
          <w:t>[bodyni]</w:t>
        </w:r>
      </w:ins>
      <w:r w:rsidR="00D542A5" w:rsidRPr="00990D1D">
        <w:rPr>
          <w:rFonts w:ascii="Times New Roman" w:hAnsi="Times New Roman" w:cs="Times New Roman"/>
        </w:rPr>
        <w:t>A response to the success of clinical interventions, paired with overwhelming desire for many people to change non</w:t>
      </w:r>
      <w:del w:id="494" w:author="Jackie" w:date="2020-06-18T13:45:00Z">
        <w:r w:rsidR="00D542A5" w:rsidRPr="00990D1D" w:rsidDel="007E64AA">
          <w:rPr>
            <w:rFonts w:ascii="Times New Roman" w:hAnsi="Times New Roman" w:cs="Times New Roman"/>
          </w:rPr>
          <w:delText>-</w:delText>
        </w:r>
      </w:del>
      <w:r w:rsidR="00D542A5" w:rsidRPr="00990D1D">
        <w:rPr>
          <w:rFonts w:ascii="Times New Roman" w:hAnsi="Times New Roman" w:cs="Times New Roman"/>
        </w:rPr>
        <w:t xml:space="preserve">clinical features, is the development of coaching programs to change personality. </w:t>
      </w:r>
      <w:r w:rsidR="009C4B1D" w:rsidRPr="00990D1D">
        <w:rPr>
          <w:rFonts w:ascii="Times New Roman" w:hAnsi="Times New Roman" w:cs="Times New Roman"/>
        </w:rPr>
        <w:t>Coaching programs identify aspects of personality that a person wants to change</w:t>
      </w:r>
      <w:ins w:id="495" w:author="Jackie" w:date="2020-06-18T13:45:00Z">
        <w:r>
          <w:rPr>
            <w:rFonts w:ascii="Times New Roman" w:hAnsi="Times New Roman" w:cs="Times New Roman"/>
          </w:rPr>
          <w:t>,</w:t>
        </w:r>
      </w:ins>
      <w:del w:id="496" w:author="Jackie" w:date="2020-06-18T13:45:00Z">
        <w:r w:rsidR="009C4B1D" w:rsidRPr="00990D1D" w:rsidDel="007E64AA">
          <w:rPr>
            <w:rFonts w:ascii="Times New Roman" w:hAnsi="Times New Roman" w:cs="Times New Roman"/>
          </w:rPr>
          <w:delText xml:space="preserve"> and</w:delText>
        </w:r>
      </w:del>
      <w:r w:rsidR="009C4B1D" w:rsidRPr="00990D1D">
        <w:rPr>
          <w:rFonts w:ascii="Times New Roman" w:hAnsi="Times New Roman" w:cs="Times New Roman"/>
        </w:rPr>
        <w:t xml:space="preserve"> then guides them through the change process based on principles of therapy (Allemand &amp; Flückiger, 2017). </w:t>
      </w:r>
      <w:r w:rsidR="004F3DFB" w:rsidRPr="00990D1D">
        <w:rPr>
          <w:rFonts w:ascii="Times New Roman" w:hAnsi="Times New Roman" w:cs="Times New Roman"/>
        </w:rPr>
        <w:t xml:space="preserve">Some success has been </w:t>
      </w:r>
      <w:ins w:id="497" w:author="Jackie" w:date="2020-06-18T13:46:00Z">
        <w:r>
          <w:rPr>
            <w:rFonts w:ascii="Times New Roman" w:hAnsi="Times New Roman" w:cs="Times New Roman"/>
          </w:rPr>
          <w:t>achieved</w:t>
        </w:r>
      </w:ins>
      <w:del w:id="498" w:author="Jackie" w:date="2020-06-18T13:46:00Z">
        <w:r w:rsidR="004F3DFB" w:rsidRPr="00990D1D" w:rsidDel="007E64AA">
          <w:rPr>
            <w:rFonts w:ascii="Times New Roman" w:hAnsi="Times New Roman" w:cs="Times New Roman"/>
          </w:rPr>
          <w:delText>found</w:delText>
        </w:r>
      </w:del>
      <w:r w:rsidR="004F3DFB" w:rsidRPr="00990D1D">
        <w:rPr>
          <w:rFonts w:ascii="Times New Roman" w:hAnsi="Times New Roman" w:cs="Times New Roman"/>
        </w:rPr>
        <w:t xml:space="preserve"> using short</w:t>
      </w:r>
      <w:ins w:id="499" w:author="Jackie" w:date="2020-06-18T13:46:00Z">
        <w:r>
          <w:rPr>
            <w:rFonts w:ascii="Times New Roman" w:hAnsi="Times New Roman" w:cs="Times New Roman"/>
          </w:rPr>
          <w:t>-</w:t>
        </w:r>
      </w:ins>
      <w:del w:id="500" w:author="Jackie" w:date="2020-06-18T13:46:00Z">
        <w:r w:rsidR="004F3DFB" w:rsidRPr="00990D1D" w:rsidDel="007E64AA">
          <w:rPr>
            <w:rFonts w:ascii="Times New Roman" w:hAnsi="Times New Roman" w:cs="Times New Roman"/>
          </w:rPr>
          <w:delText xml:space="preserve"> </w:delText>
        </w:r>
      </w:del>
      <w:r w:rsidR="004F3DFB" w:rsidRPr="00990D1D">
        <w:rPr>
          <w:rFonts w:ascii="Times New Roman" w:hAnsi="Times New Roman" w:cs="Times New Roman"/>
        </w:rPr>
        <w:t>term interventions. For example, over 15 weeks</w:t>
      </w:r>
      <w:ins w:id="501" w:author="Jackie" w:date="2020-06-18T13:46:00Z">
        <w:r>
          <w:rPr>
            <w:rFonts w:ascii="Times New Roman" w:hAnsi="Times New Roman" w:cs="Times New Roman"/>
          </w:rPr>
          <w:t>,</w:t>
        </w:r>
      </w:ins>
      <w:r w:rsidR="004F3DFB" w:rsidRPr="00990D1D">
        <w:rPr>
          <w:rFonts w:ascii="Times New Roman" w:hAnsi="Times New Roman" w:cs="Times New Roman"/>
        </w:rPr>
        <w:t xml:space="preserve"> people changed their personality via weekly challenges</w:t>
      </w:r>
      <w:r w:rsidR="00174E85" w:rsidRPr="00990D1D">
        <w:rPr>
          <w:rFonts w:ascii="Times New Roman" w:hAnsi="Times New Roman" w:cs="Times New Roman"/>
        </w:rPr>
        <w:t xml:space="preserve">, </w:t>
      </w:r>
      <w:ins w:id="502" w:author="Jackie" w:date="2020-06-18T13:46:00Z">
        <w:r>
          <w:rPr>
            <w:rFonts w:ascii="Times New Roman" w:hAnsi="Times New Roman" w:cs="Times New Roman"/>
          </w:rPr>
          <w:t>in which</w:t>
        </w:r>
      </w:ins>
      <w:del w:id="503" w:author="Jackie" w:date="2020-06-18T13:46:00Z">
        <w:r w:rsidR="00174E85" w:rsidRPr="00990D1D" w:rsidDel="007E64AA">
          <w:rPr>
            <w:rFonts w:ascii="Times New Roman" w:hAnsi="Times New Roman" w:cs="Times New Roman"/>
          </w:rPr>
          <w:delText>where</w:delText>
        </w:r>
      </w:del>
      <w:r w:rsidR="00174E85" w:rsidRPr="00990D1D">
        <w:rPr>
          <w:rFonts w:ascii="Times New Roman" w:hAnsi="Times New Roman" w:cs="Times New Roman"/>
        </w:rPr>
        <w:t xml:space="preserve"> participants were</w:t>
      </w:r>
      <w:r w:rsidR="004F3DFB" w:rsidRPr="00990D1D">
        <w:rPr>
          <w:rFonts w:ascii="Times New Roman" w:hAnsi="Times New Roman" w:cs="Times New Roman"/>
        </w:rPr>
        <w:t xml:space="preserve"> coached to act in accordance with the trait pole </w:t>
      </w:r>
      <w:r w:rsidR="00174E85" w:rsidRPr="00990D1D">
        <w:rPr>
          <w:rFonts w:ascii="Times New Roman" w:hAnsi="Times New Roman" w:cs="Times New Roman"/>
        </w:rPr>
        <w:t>they</w:t>
      </w:r>
      <w:r w:rsidR="004F3DFB" w:rsidRPr="00990D1D">
        <w:rPr>
          <w:rFonts w:ascii="Times New Roman" w:hAnsi="Times New Roman" w:cs="Times New Roman"/>
        </w:rPr>
        <w:t xml:space="preserve"> wanted to change </w:t>
      </w:r>
      <w:r w:rsidR="00174E85" w:rsidRPr="00990D1D">
        <w:rPr>
          <w:rFonts w:ascii="Times New Roman" w:hAnsi="Times New Roman" w:cs="Times New Roman"/>
        </w:rPr>
        <w:t xml:space="preserve">(Hudson, </w:t>
      </w:r>
      <w:ins w:id="504" w:author="Jackie" w:date="2020-06-18T13:46:00Z">
        <w:r>
          <w:rPr>
            <w:rFonts w:ascii="Times New Roman" w:hAnsi="Times New Roman" w:cs="Times New Roman"/>
          </w:rPr>
          <w:t>Briley, Chopik</w:t>
        </w:r>
      </w:ins>
      <w:ins w:id="505" w:author="Jackie" w:date="2020-06-18T13:47:00Z">
        <w:r>
          <w:rPr>
            <w:rFonts w:ascii="Times New Roman" w:hAnsi="Times New Roman" w:cs="Times New Roman"/>
          </w:rPr>
          <w:t>, &amp; Derringer</w:t>
        </w:r>
      </w:ins>
      <w:del w:id="506" w:author="Jackie" w:date="2020-06-18T13:47:00Z">
        <w:r w:rsidR="00174E85" w:rsidRPr="00990D1D" w:rsidDel="007E64AA">
          <w:rPr>
            <w:rFonts w:ascii="Times New Roman" w:hAnsi="Times New Roman" w:cs="Times New Roman"/>
          </w:rPr>
          <w:delText>et al.</w:delText>
        </w:r>
      </w:del>
      <w:r w:rsidR="00174E85" w:rsidRPr="00990D1D">
        <w:rPr>
          <w:rFonts w:ascii="Times New Roman" w:hAnsi="Times New Roman" w:cs="Times New Roman"/>
        </w:rPr>
        <w:t>, 2019)</w:t>
      </w:r>
      <w:r w:rsidR="004F3DFB" w:rsidRPr="00990D1D">
        <w:rPr>
          <w:rFonts w:ascii="Times New Roman" w:hAnsi="Times New Roman" w:cs="Times New Roman"/>
        </w:rPr>
        <w:t xml:space="preserve">. Similarly, </w:t>
      </w:r>
      <w:r w:rsidR="00110975" w:rsidRPr="00990D1D">
        <w:rPr>
          <w:rFonts w:ascii="Times New Roman" w:hAnsi="Times New Roman" w:cs="Times New Roman"/>
        </w:rPr>
        <w:t>a 10</w:t>
      </w:r>
      <w:r w:rsidR="00174E85" w:rsidRPr="00990D1D">
        <w:rPr>
          <w:rFonts w:ascii="Times New Roman" w:hAnsi="Times New Roman" w:cs="Times New Roman"/>
        </w:rPr>
        <w:t>-</w:t>
      </w:r>
      <w:r w:rsidR="00110975" w:rsidRPr="00990D1D">
        <w:rPr>
          <w:rFonts w:ascii="Times New Roman" w:hAnsi="Times New Roman" w:cs="Times New Roman"/>
        </w:rPr>
        <w:t>week coaching program extended the idea of behaving in accordance</w:t>
      </w:r>
      <w:ins w:id="507" w:author="Jackie" w:date="2020-06-18T13:47:00Z">
        <w:r>
          <w:rPr>
            <w:rFonts w:ascii="Times New Roman" w:hAnsi="Times New Roman" w:cs="Times New Roman"/>
          </w:rPr>
          <w:t xml:space="preserve"> with</w:t>
        </w:r>
      </w:ins>
      <w:del w:id="508" w:author="Jackie" w:date="2020-06-18T13:47:00Z">
        <w:r w:rsidR="00110975" w:rsidRPr="00990D1D" w:rsidDel="007E64AA">
          <w:rPr>
            <w:rFonts w:ascii="Times New Roman" w:hAnsi="Times New Roman" w:cs="Times New Roman"/>
          </w:rPr>
          <w:delText xml:space="preserve"> to</w:delText>
        </w:r>
      </w:del>
      <w:r w:rsidR="00110975" w:rsidRPr="00990D1D">
        <w:rPr>
          <w:rFonts w:ascii="Times New Roman" w:hAnsi="Times New Roman" w:cs="Times New Roman"/>
        </w:rPr>
        <w:t xml:space="preserve"> trait</w:t>
      </w:r>
      <w:r w:rsidR="00174E85" w:rsidRPr="00990D1D">
        <w:rPr>
          <w:rFonts w:ascii="Times New Roman" w:hAnsi="Times New Roman" w:cs="Times New Roman"/>
        </w:rPr>
        <w:t xml:space="preserve"> manifestations</w:t>
      </w:r>
      <w:r w:rsidR="00110975" w:rsidRPr="00990D1D">
        <w:rPr>
          <w:rFonts w:ascii="Times New Roman" w:hAnsi="Times New Roman" w:cs="Times New Roman"/>
        </w:rPr>
        <w:t xml:space="preserve"> </w:t>
      </w:r>
      <w:r w:rsidR="00174E85" w:rsidRPr="00990D1D">
        <w:rPr>
          <w:rFonts w:ascii="Times New Roman" w:hAnsi="Times New Roman" w:cs="Times New Roman"/>
        </w:rPr>
        <w:t>by</w:t>
      </w:r>
      <w:r w:rsidR="00110975" w:rsidRPr="00990D1D">
        <w:rPr>
          <w:rFonts w:ascii="Times New Roman" w:hAnsi="Times New Roman" w:cs="Times New Roman"/>
        </w:rPr>
        <w:t xml:space="preserve"> working with a coach to identify roadblocks </w:t>
      </w:r>
      <w:r w:rsidR="00174E85" w:rsidRPr="00990D1D">
        <w:rPr>
          <w:rFonts w:ascii="Times New Roman" w:hAnsi="Times New Roman" w:cs="Times New Roman"/>
        </w:rPr>
        <w:t>of</w:t>
      </w:r>
      <w:r w:rsidR="00110975" w:rsidRPr="00990D1D">
        <w:rPr>
          <w:rFonts w:ascii="Times New Roman" w:hAnsi="Times New Roman" w:cs="Times New Roman"/>
        </w:rPr>
        <w:t xml:space="preserve"> behaving </w:t>
      </w:r>
      <w:r w:rsidR="00174E85" w:rsidRPr="00990D1D">
        <w:rPr>
          <w:rFonts w:ascii="Times New Roman" w:hAnsi="Times New Roman" w:cs="Times New Roman"/>
        </w:rPr>
        <w:t xml:space="preserve">in </w:t>
      </w:r>
      <w:r w:rsidR="00110975" w:rsidRPr="00990D1D">
        <w:rPr>
          <w:rFonts w:ascii="Times New Roman" w:hAnsi="Times New Roman" w:cs="Times New Roman"/>
        </w:rPr>
        <w:t>a trait</w:t>
      </w:r>
      <w:ins w:id="509" w:author="Jackie" w:date="2020-06-18T13:47:00Z">
        <w:r w:rsidR="00154273">
          <w:rPr>
            <w:rFonts w:ascii="Times New Roman" w:hAnsi="Times New Roman" w:cs="Times New Roman"/>
          </w:rPr>
          <w:t>-</w:t>
        </w:r>
      </w:ins>
      <w:del w:id="510" w:author="Jackie" w:date="2020-06-18T13:47:00Z">
        <w:r w:rsidR="00110975" w:rsidRPr="00990D1D" w:rsidDel="00154273">
          <w:rPr>
            <w:rFonts w:ascii="Times New Roman" w:hAnsi="Times New Roman" w:cs="Times New Roman"/>
          </w:rPr>
          <w:delText xml:space="preserve"> </w:delText>
        </w:r>
      </w:del>
      <w:r w:rsidR="00110975" w:rsidRPr="00990D1D">
        <w:rPr>
          <w:rFonts w:ascii="Times New Roman" w:hAnsi="Times New Roman" w:cs="Times New Roman"/>
        </w:rPr>
        <w:t>consistent manner</w:t>
      </w:r>
      <w:r w:rsidR="00174E85" w:rsidRPr="00990D1D">
        <w:rPr>
          <w:rFonts w:ascii="Times New Roman" w:hAnsi="Times New Roman" w:cs="Times New Roman"/>
        </w:rPr>
        <w:t>,</w:t>
      </w:r>
      <w:r w:rsidR="00110975" w:rsidRPr="00990D1D">
        <w:rPr>
          <w:rFonts w:ascii="Times New Roman" w:hAnsi="Times New Roman" w:cs="Times New Roman"/>
        </w:rPr>
        <w:t xml:space="preserve"> as well as developing a more elaborate </w:t>
      </w:r>
      <w:r w:rsidR="00174E85" w:rsidRPr="00990D1D">
        <w:rPr>
          <w:rFonts w:ascii="Times New Roman" w:hAnsi="Times New Roman" w:cs="Times New Roman"/>
        </w:rPr>
        <w:t xml:space="preserve">strategy </w:t>
      </w:r>
      <w:r w:rsidR="00110975" w:rsidRPr="00990D1D">
        <w:rPr>
          <w:rFonts w:ascii="Times New Roman" w:hAnsi="Times New Roman" w:cs="Times New Roman"/>
        </w:rPr>
        <w:t>that targeted specific traits (Allan</w:t>
      </w:r>
      <w:ins w:id="511" w:author="Jackie" w:date="2020-06-18T13:47:00Z">
        <w:r w:rsidR="00154273">
          <w:rPr>
            <w:rFonts w:ascii="Times New Roman" w:hAnsi="Times New Roman" w:cs="Times New Roman"/>
          </w:rPr>
          <w:t>, Leeson, De Fruyt, &amp; Martin</w:t>
        </w:r>
      </w:ins>
      <w:del w:id="512" w:author="Jackie" w:date="2020-06-18T13:47:00Z">
        <w:r w:rsidR="00110975" w:rsidRPr="00990D1D" w:rsidDel="00154273">
          <w:rPr>
            <w:rFonts w:ascii="Times New Roman" w:hAnsi="Times New Roman" w:cs="Times New Roman"/>
          </w:rPr>
          <w:delText xml:space="preserve"> et al.</w:delText>
        </w:r>
      </w:del>
      <w:r w:rsidR="00110975" w:rsidRPr="00990D1D">
        <w:rPr>
          <w:rFonts w:ascii="Times New Roman" w:hAnsi="Times New Roman" w:cs="Times New Roman"/>
        </w:rPr>
        <w:t xml:space="preserve">, 2018). </w:t>
      </w:r>
      <w:ins w:id="513" w:author="Jackie" w:date="2020-06-18T13:48:00Z">
        <w:r w:rsidR="00154273">
          <w:rPr>
            <w:rFonts w:ascii="Times New Roman" w:hAnsi="Times New Roman" w:cs="Times New Roman"/>
          </w:rPr>
          <w:t>Such t</w:t>
        </w:r>
      </w:ins>
      <w:del w:id="514" w:author="Jackie" w:date="2020-06-18T13:48:00Z">
        <w:r w:rsidR="000635D7" w:rsidRPr="00990D1D" w:rsidDel="00154273">
          <w:rPr>
            <w:rFonts w:ascii="Times New Roman" w:hAnsi="Times New Roman" w:cs="Times New Roman"/>
          </w:rPr>
          <w:delText>T</w:delText>
        </w:r>
      </w:del>
      <w:r w:rsidR="000635D7" w:rsidRPr="00990D1D">
        <w:rPr>
          <w:rFonts w:ascii="Times New Roman" w:hAnsi="Times New Roman" w:cs="Times New Roman"/>
        </w:rPr>
        <w:t>argeted strategies</w:t>
      </w:r>
      <w:del w:id="515" w:author="Jackie" w:date="2020-06-18T13:48:00Z">
        <w:r w:rsidR="00637A38" w:rsidRPr="00990D1D" w:rsidDel="00154273">
          <w:rPr>
            <w:rFonts w:ascii="Times New Roman" w:hAnsi="Times New Roman" w:cs="Times New Roman"/>
          </w:rPr>
          <w:delText xml:space="preserve"> such as theses</w:delText>
        </w:r>
      </w:del>
      <w:r w:rsidR="000635D7" w:rsidRPr="00990D1D">
        <w:rPr>
          <w:rFonts w:ascii="Times New Roman" w:hAnsi="Times New Roman" w:cs="Times New Roman"/>
        </w:rPr>
        <w:t xml:space="preserve"> that are specific to the individual can be </w:t>
      </w:r>
      <w:r w:rsidR="00637A38" w:rsidRPr="00990D1D">
        <w:rPr>
          <w:rFonts w:ascii="Times New Roman" w:hAnsi="Times New Roman" w:cs="Times New Roman"/>
        </w:rPr>
        <w:t xml:space="preserve">easily </w:t>
      </w:r>
      <w:r w:rsidR="000635D7" w:rsidRPr="00990D1D">
        <w:rPr>
          <w:rFonts w:ascii="Times New Roman" w:hAnsi="Times New Roman" w:cs="Times New Roman"/>
        </w:rPr>
        <w:t xml:space="preserve">delivered via instant messages or through apps. For example, </w:t>
      </w:r>
      <w:r w:rsidR="00637A38" w:rsidRPr="00990D1D">
        <w:rPr>
          <w:rFonts w:ascii="Times New Roman" w:hAnsi="Times New Roman" w:cs="Times New Roman"/>
        </w:rPr>
        <w:t>the</w:t>
      </w:r>
      <w:r w:rsidR="000635D7" w:rsidRPr="00990D1D">
        <w:rPr>
          <w:rFonts w:ascii="Times New Roman" w:hAnsi="Times New Roman" w:cs="Times New Roman"/>
        </w:rPr>
        <w:t xml:space="preserve"> recently developed PEACH (PErsonality coACH) app assists with coaching via a</w:t>
      </w:r>
      <w:r w:rsidR="00637A38" w:rsidRPr="00990D1D">
        <w:rPr>
          <w:rFonts w:ascii="Times New Roman" w:hAnsi="Times New Roman" w:cs="Times New Roman"/>
        </w:rPr>
        <w:t>n</w:t>
      </w:r>
      <w:r w:rsidR="000635D7" w:rsidRPr="00990D1D">
        <w:rPr>
          <w:rFonts w:ascii="Times New Roman" w:hAnsi="Times New Roman" w:cs="Times New Roman"/>
        </w:rPr>
        <w:t xml:space="preserve"> </w:t>
      </w:r>
      <w:ins w:id="516" w:author="Jackie" w:date="2020-06-18T13:48:00Z">
        <w:r w:rsidR="00154273">
          <w:rPr>
            <w:rFonts w:ascii="Times New Roman" w:hAnsi="Times New Roman" w:cs="Times New Roman"/>
          </w:rPr>
          <w:lastRenderedPageBreak/>
          <w:t>artificial intelligence (</w:t>
        </w:r>
      </w:ins>
      <w:r w:rsidR="000635D7" w:rsidRPr="00990D1D">
        <w:rPr>
          <w:rFonts w:ascii="Times New Roman" w:hAnsi="Times New Roman" w:cs="Times New Roman"/>
        </w:rPr>
        <w:t>AI</w:t>
      </w:r>
      <w:ins w:id="517" w:author="Jackie" w:date="2020-06-18T13:48:00Z">
        <w:r w:rsidR="00154273">
          <w:rPr>
            <w:rFonts w:ascii="Times New Roman" w:hAnsi="Times New Roman" w:cs="Times New Roman"/>
          </w:rPr>
          <w:t>)</w:t>
        </w:r>
      </w:ins>
      <w:ins w:id="518" w:author="Jackie" w:date="2020-06-18T13:49:00Z">
        <w:r w:rsidR="00154273">
          <w:rPr>
            <w:rFonts w:ascii="Times New Roman" w:hAnsi="Times New Roman" w:cs="Times New Roman"/>
          </w:rPr>
          <w:t>-</w:t>
        </w:r>
      </w:ins>
      <w:del w:id="519" w:author="Jackie" w:date="2020-06-18T13:49:00Z">
        <w:r w:rsidR="000635D7" w:rsidRPr="00990D1D" w:rsidDel="00154273">
          <w:rPr>
            <w:rFonts w:ascii="Times New Roman" w:hAnsi="Times New Roman" w:cs="Times New Roman"/>
          </w:rPr>
          <w:delText xml:space="preserve"> </w:delText>
        </w:r>
      </w:del>
      <w:r w:rsidR="000635D7" w:rsidRPr="00990D1D">
        <w:rPr>
          <w:rFonts w:ascii="Times New Roman" w:hAnsi="Times New Roman" w:cs="Times New Roman"/>
        </w:rPr>
        <w:t>assisted chat-bot to increase motivation and involvement</w:t>
      </w:r>
      <w:r w:rsidR="00637A38" w:rsidRPr="00990D1D">
        <w:rPr>
          <w:rFonts w:ascii="Times New Roman" w:hAnsi="Times New Roman" w:cs="Times New Roman"/>
        </w:rPr>
        <w:t xml:space="preserve"> (Stieger et al., </w:t>
      </w:r>
      <w:commentRangeStart w:id="520"/>
      <w:r w:rsidR="00637A38" w:rsidRPr="00990D1D">
        <w:rPr>
          <w:rFonts w:ascii="Times New Roman" w:hAnsi="Times New Roman" w:cs="Times New Roman"/>
        </w:rPr>
        <w:t>2018</w:t>
      </w:r>
      <w:commentRangeEnd w:id="520"/>
      <w:r w:rsidR="00BC02D8">
        <w:rPr>
          <w:rStyle w:val="CommentReference"/>
        </w:rPr>
        <w:commentReference w:id="520"/>
      </w:r>
      <w:r w:rsidR="00637A38" w:rsidRPr="00990D1D">
        <w:rPr>
          <w:rFonts w:ascii="Times New Roman" w:hAnsi="Times New Roman" w:cs="Times New Roman"/>
        </w:rPr>
        <w:t>)</w:t>
      </w:r>
      <w:r w:rsidR="000635D7" w:rsidRPr="00990D1D">
        <w:rPr>
          <w:rFonts w:ascii="Times New Roman" w:hAnsi="Times New Roman" w:cs="Times New Roman"/>
        </w:rPr>
        <w:t>.</w:t>
      </w:r>
    </w:p>
    <w:p w14:paraId="49F9A907" w14:textId="62ED9884" w:rsidR="00B75926" w:rsidRPr="00740008" w:rsidRDefault="00154273" w:rsidP="0035672C">
      <w:pPr>
        <w:spacing w:line="480" w:lineRule="auto"/>
        <w:ind w:left="2520" w:hanging="2520"/>
        <w:rPr>
          <w:rFonts w:ascii="Times New Roman" w:hAnsi="Times New Roman" w:cs="Times New Roman"/>
          <w:bCs/>
        </w:rPr>
      </w:pPr>
      <w:ins w:id="521" w:author="Jackie" w:date="2020-06-18T13:51:00Z">
        <w:r>
          <w:rPr>
            <w:rFonts w:ascii="Times New Roman" w:hAnsi="Times New Roman" w:cs="Times New Roman"/>
            <w:bCs/>
          </w:rPr>
          <w:t>[a]</w:t>
        </w:r>
      </w:ins>
      <w:del w:id="522" w:author="Jackie" w:date="2020-06-18T13:51:00Z">
        <w:r w:rsidR="006E1816" w:rsidRPr="00154273" w:rsidDel="00154273">
          <w:rPr>
            <w:rFonts w:ascii="Times New Roman" w:hAnsi="Times New Roman" w:cs="Times New Roman"/>
            <w:bCs/>
            <w:rPrChange w:id="523" w:author="Jackie" w:date="2020-06-18T13:51:00Z">
              <w:rPr>
                <w:rFonts w:ascii="Times New Roman" w:hAnsi="Times New Roman" w:cs="Times New Roman"/>
                <w:b/>
              </w:rPr>
            </w:rPrChange>
          </w:rPr>
          <w:delText>[A]</w:delText>
        </w:r>
      </w:del>
      <w:r w:rsidR="000837CC" w:rsidRPr="00154273">
        <w:rPr>
          <w:rFonts w:ascii="Times New Roman" w:hAnsi="Times New Roman" w:cs="Times New Roman"/>
          <w:bCs/>
          <w:rPrChange w:id="524" w:author="Jackie" w:date="2020-06-18T13:51:00Z">
            <w:rPr>
              <w:rFonts w:ascii="Times New Roman" w:hAnsi="Times New Roman" w:cs="Times New Roman"/>
              <w:b/>
            </w:rPr>
          </w:rPrChange>
        </w:rPr>
        <w:t xml:space="preserve">Unanswered </w:t>
      </w:r>
      <w:r w:rsidR="002749AC" w:rsidRPr="00154273">
        <w:rPr>
          <w:rFonts w:ascii="Times New Roman" w:hAnsi="Times New Roman" w:cs="Times New Roman"/>
          <w:bCs/>
          <w:rPrChange w:id="525" w:author="Jackie" w:date="2020-06-18T13:51:00Z">
            <w:rPr>
              <w:rFonts w:ascii="Times New Roman" w:hAnsi="Times New Roman" w:cs="Times New Roman"/>
              <w:b/>
            </w:rPr>
          </w:rPrChange>
        </w:rPr>
        <w:t>Q</w:t>
      </w:r>
      <w:r w:rsidR="000837CC" w:rsidRPr="00154273">
        <w:rPr>
          <w:rFonts w:ascii="Times New Roman" w:hAnsi="Times New Roman" w:cs="Times New Roman"/>
          <w:bCs/>
          <w:rPrChange w:id="526" w:author="Jackie" w:date="2020-06-18T13:51:00Z">
            <w:rPr>
              <w:rFonts w:ascii="Times New Roman" w:hAnsi="Times New Roman" w:cs="Times New Roman"/>
              <w:b/>
            </w:rPr>
          </w:rPrChange>
        </w:rPr>
        <w:t>uestions</w:t>
      </w:r>
      <w:r w:rsidR="00DA7916" w:rsidRPr="00154273">
        <w:rPr>
          <w:rFonts w:ascii="Times New Roman" w:hAnsi="Times New Roman" w:cs="Times New Roman"/>
          <w:bCs/>
          <w:rPrChange w:id="527" w:author="Jackie" w:date="2020-06-18T13:51:00Z">
            <w:rPr>
              <w:rFonts w:ascii="Times New Roman" w:hAnsi="Times New Roman" w:cs="Times New Roman"/>
              <w:b/>
            </w:rPr>
          </w:rPrChange>
        </w:rPr>
        <w:t xml:space="preserve"> and Future Directions</w:t>
      </w:r>
    </w:p>
    <w:p w14:paraId="73569E39" w14:textId="77777777" w:rsidR="007B1558" w:rsidRDefault="00154273">
      <w:pPr>
        <w:spacing w:line="480" w:lineRule="auto"/>
        <w:rPr>
          <w:rFonts w:ascii="Times New Roman" w:hAnsi="Times New Roman" w:cs="Times New Roman"/>
        </w:rPr>
      </w:pPr>
      <w:ins w:id="528" w:author="Jackie" w:date="2020-06-18T13:51:00Z">
        <w:r>
          <w:rPr>
            <w:rFonts w:ascii="Times New Roman" w:hAnsi="Times New Roman" w:cs="Times New Roman"/>
          </w:rPr>
          <w:t>[bodyni]</w:t>
        </w:r>
      </w:ins>
      <w:r w:rsidR="00B51EB7" w:rsidRPr="00990D1D">
        <w:rPr>
          <w:rFonts w:ascii="Times New Roman" w:hAnsi="Times New Roman" w:cs="Times New Roman"/>
        </w:rPr>
        <w:t>T</w:t>
      </w:r>
      <w:r w:rsidR="00637A24" w:rsidRPr="00990D1D">
        <w:rPr>
          <w:rFonts w:ascii="Times New Roman" w:hAnsi="Times New Roman" w:cs="Times New Roman"/>
        </w:rPr>
        <w:t xml:space="preserve">he </w:t>
      </w:r>
      <w:del w:id="529" w:author="Jackie" w:date="2020-06-18T13:51:00Z">
        <w:r w:rsidR="00637A24" w:rsidRPr="00990D1D" w:rsidDel="00154273">
          <w:rPr>
            <w:rFonts w:ascii="Times New Roman" w:hAnsi="Times New Roman" w:cs="Times New Roman"/>
          </w:rPr>
          <w:delText xml:space="preserve">reviewed </w:delText>
        </w:r>
      </w:del>
      <w:r w:rsidR="00637A24" w:rsidRPr="00990D1D">
        <w:rPr>
          <w:rFonts w:ascii="Times New Roman" w:hAnsi="Times New Roman" w:cs="Times New Roman"/>
        </w:rPr>
        <w:t>studies</w:t>
      </w:r>
      <w:r w:rsidR="00B51EB7" w:rsidRPr="00990D1D">
        <w:rPr>
          <w:rFonts w:ascii="Times New Roman" w:hAnsi="Times New Roman" w:cs="Times New Roman"/>
        </w:rPr>
        <w:t xml:space="preserve"> </w:t>
      </w:r>
      <w:ins w:id="530" w:author="Jackie" w:date="2020-06-18T13:51:00Z">
        <w:r>
          <w:rPr>
            <w:rFonts w:ascii="Times New Roman" w:hAnsi="Times New Roman" w:cs="Times New Roman"/>
          </w:rPr>
          <w:t xml:space="preserve">we have reviewed </w:t>
        </w:r>
      </w:ins>
      <w:r w:rsidR="00B51EB7" w:rsidRPr="00990D1D">
        <w:rPr>
          <w:rFonts w:ascii="Times New Roman" w:hAnsi="Times New Roman" w:cs="Times New Roman"/>
        </w:rPr>
        <w:t>cover</w:t>
      </w:r>
      <w:del w:id="531" w:author="Jackie" w:date="2020-06-18T13:51:00Z">
        <w:r w:rsidR="00B51EB7" w:rsidRPr="00990D1D" w:rsidDel="00154273">
          <w:rPr>
            <w:rFonts w:ascii="Times New Roman" w:hAnsi="Times New Roman" w:cs="Times New Roman"/>
          </w:rPr>
          <w:delText>ed</w:delText>
        </w:r>
      </w:del>
      <w:r w:rsidR="00B51EB7" w:rsidRPr="00990D1D">
        <w:rPr>
          <w:rFonts w:ascii="Times New Roman" w:hAnsi="Times New Roman" w:cs="Times New Roman"/>
        </w:rPr>
        <w:t xml:space="preserve"> many different approaches to change personality. </w:t>
      </w:r>
      <w:r w:rsidR="00202738" w:rsidRPr="00990D1D">
        <w:rPr>
          <w:rFonts w:ascii="Times New Roman" w:hAnsi="Times New Roman" w:cs="Times New Roman"/>
        </w:rPr>
        <w:t xml:space="preserve">From early childhood-based home interventions to ingesting mushrooms, the strategies used to impart change </w:t>
      </w:r>
      <w:r w:rsidR="00883818" w:rsidRPr="00990D1D">
        <w:rPr>
          <w:rFonts w:ascii="Times New Roman" w:hAnsi="Times New Roman" w:cs="Times New Roman"/>
        </w:rPr>
        <w:t>range</w:t>
      </w:r>
      <w:del w:id="532" w:author="Jackie" w:date="2020-06-18T13:51:00Z">
        <w:r w:rsidR="00883818" w:rsidRPr="00990D1D" w:rsidDel="00154273">
          <w:rPr>
            <w:rFonts w:ascii="Times New Roman" w:hAnsi="Times New Roman" w:cs="Times New Roman"/>
          </w:rPr>
          <w:delText>d</w:delText>
        </w:r>
      </w:del>
      <w:r w:rsidR="00883818" w:rsidRPr="00990D1D">
        <w:rPr>
          <w:rFonts w:ascii="Times New Roman" w:hAnsi="Times New Roman" w:cs="Times New Roman"/>
        </w:rPr>
        <w:t xml:space="preserve"> from changing the surrounding environment</w:t>
      </w:r>
      <w:del w:id="533" w:author="Jackie" w:date="2020-06-18T13:51:00Z">
        <w:r w:rsidR="00883818" w:rsidRPr="00990D1D" w:rsidDel="00154273">
          <w:rPr>
            <w:rFonts w:ascii="Times New Roman" w:hAnsi="Times New Roman" w:cs="Times New Roman"/>
          </w:rPr>
          <w:delText>,</w:delText>
        </w:r>
      </w:del>
      <w:r w:rsidR="00883818" w:rsidRPr="00990D1D">
        <w:rPr>
          <w:rFonts w:ascii="Times New Roman" w:hAnsi="Times New Roman" w:cs="Times New Roman"/>
        </w:rPr>
        <w:t xml:space="preserve"> to changing behavior directly or indirectly related to personality, to changing thought processes, </w:t>
      </w:r>
      <w:r w:rsidR="00202738" w:rsidRPr="00990D1D">
        <w:rPr>
          <w:rFonts w:ascii="Times New Roman" w:hAnsi="Times New Roman" w:cs="Times New Roman"/>
        </w:rPr>
        <w:t>all the way</w:t>
      </w:r>
      <w:r w:rsidR="00883818" w:rsidRPr="00990D1D">
        <w:rPr>
          <w:rFonts w:ascii="Times New Roman" w:hAnsi="Times New Roman" w:cs="Times New Roman"/>
        </w:rPr>
        <w:t xml:space="preserve"> to changing neurotransmitters.</w:t>
      </w:r>
      <w:r w:rsidR="00202738" w:rsidRPr="00990D1D">
        <w:rPr>
          <w:rFonts w:ascii="Times New Roman" w:hAnsi="Times New Roman" w:cs="Times New Roman"/>
        </w:rPr>
        <w:t xml:space="preserve"> </w:t>
      </w:r>
      <w:r w:rsidR="00883818" w:rsidRPr="00990D1D">
        <w:rPr>
          <w:rFonts w:ascii="Times New Roman" w:hAnsi="Times New Roman" w:cs="Times New Roman"/>
        </w:rPr>
        <w:t xml:space="preserve">A sober conclusion </w:t>
      </w:r>
      <w:ins w:id="534" w:author="Jackie" w:date="2020-06-18T13:52:00Z">
        <w:r>
          <w:rPr>
            <w:rFonts w:ascii="Times New Roman" w:hAnsi="Times New Roman" w:cs="Times New Roman"/>
          </w:rPr>
          <w:t>relative to</w:t>
        </w:r>
      </w:ins>
      <w:del w:id="535" w:author="Jackie" w:date="2020-06-18T13:52:00Z">
        <w:r w:rsidR="00883818" w:rsidRPr="00990D1D" w:rsidDel="00154273">
          <w:rPr>
            <w:rFonts w:ascii="Times New Roman" w:hAnsi="Times New Roman" w:cs="Times New Roman"/>
          </w:rPr>
          <w:delText xml:space="preserve">of </w:delText>
        </w:r>
      </w:del>
      <w:ins w:id="536" w:author="Jackie" w:date="2020-06-18T13:52:00Z">
        <w:r>
          <w:rPr>
            <w:rFonts w:ascii="Times New Roman" w:hAnsi="Times New Roman" w:cs="Times New Roman"/>
          </w:rPr>
          <w:t xml:space="preserve"> </w:t>
        </w:r>
      </w:ins>
      <w:r w:rsidR="00883818" w:rsidRPr="00990D1D">
        <w:rPr>
          <w:rFonts w:ascii="Times New Roman" w:hAnsi="Times New Roman" w:cs="Times New Roman"/>
        </w:rPr>
        <w:t xml:space="preserve">the reviewed studies suggests no clear way to change one’s personality. </w:t>
      </w:r>
      <w:r w:rsidR="00CB3005" w:rsidRPr="00990D1D">
        <w:rPr>
          <w:rFonts w:ascii="Times New Roman" w:hAnsi="Times New Roman" w:cs="Times New Roman"/>
        </w:rPr>
        <w:t>Of those</w:t>
      </w:r>
      <w:r w:rsidR="00883818" w:rsidRPr="00990D1D">
        <w:rPr>
          <w:rFonts w:ascii="Times New Roman" w:hAnsi="Times New Roman" w:cs="Times New Roman"/>
        </w:rPr>
        <w:t xml:space="preserve"> interventions</w:t>
      </w:r>
      <w:r w:rsidR="00CB3005" w:rsidRPr="00990D1D">
        <w:rPr>
          <w:rFonts w:ascii="Times New Roman" w:hAnsi="Times New Roman" w:cs="Times New Roman"/>
        </w:rPr>
        <w:t xml:space="preserve"> that found </w:t>
      </w:r>
      <w:r w:rsidR="00883818" w:rsidRPr="00990D1D">
        <w:rPr>
          <w:rFonts w:ascii="Times New Roman" w:hAnsi="Times New Roman" w:cs="Times New Roman"/>
        </w:rPr>
        <w:t xml:space="preserve">evidence of </w:t>
      </w:r>
      <w:r w:rsidR="00CB3005" w:rsidRPr="00990D1D">
        <w:rPr>
          <w:rFonts w:ascii="Times New Roman" w:hAnsi="Times New Roman" w:cs="Times New Roman"/>
        </w:rPr>
        <w:t xml:space="preserve">change, </w:t>
      </w:r>
      <w:r w:rsidR="00883818" w:rsidRPr="00990D1D">
        <w:rPr>
          <w:rFonts w:ascii="Times New Roman" w:hAnsi="Times New Roman" w:cs="Times New Roman"/>
        </w:rPr>
        <w:t xml:space="preserve">each </w:t>
      </w:r>
      <w:r w:rsidR="00202738" w:rsidRPr="00990D1D">
        <w:rPr>
          <w:rFonts w:ascii="Times New Roman" w:hAnsi="Times New Roman" w:cs="Times New Roman"/>
        </w:rPr>
        <w:t>ha</w:t>
      </w:r>
      <w:ins w:id="537" w:author="Jackie" w:date="2020-06-18T13:53:00Z">
        <w:r>
          <w:rPr>
            <w:rFonts w:ascii="Times New Roman" w:hAnsi="Times New Roman" w:cs="Times New Roman"/>
          </w:rPr>
          <w:t>s</w:t>
        </w:r>
      </w:ins>
      <w:del w:id="538" w:author="Jackie" w:date="2020-06-18T13:53:00Z">
        <w:r w:rsidR="00202738" w:rsidRPr="00990D1D" w:rsidDel="00154273">
          <w:rPr>
            <w:rFonts w:ascii="Times New Roman" w:hAnsi="Times New Roman" w:cs="Times New Roman"/>
          </w:rPr>
          <w:delText>ve</w:delText>
        </w:r>
      </w:del>
      <w:r w:rsidR="00202738" w:rsidRPr="00990D1D">
        <w:rPr>
          <w:rFonts w:ascii="Times New Roman" w:hAnsi="Times New Roman" w:cs="Times New Roman"/>
        </w:rPr>
        <w:t xml:space="preserve"> limitations</w:t>
      </w:r>
      <w:r w:rsidR="00883818" w:rsidRPr="00990D1D">
        <w:rPr>
          <w:rFonts w:ascii="Times New Roman" w:hAnsi="Times New Roman" w:cs="Times New Roman"/>
        </w:rPr>
        <w:t xml:space="preserve">. For example, most studies lacked a representative sample </w:t>
      </w:r>
      <w:r w:rsidR="00202738" w:rsidRPr="00990D1D">
        <w:rPr>
          <w:rFonts w:ascii="Times New Roman" w:hAnsi="Times New Roman" w:cs="Times New Roman"/>
        </w:rPr>
        <w:t>or were selected because of some characteristic (e.g., disadvantaged</w:t>
      </w:r>
      <w:r w:rsidR="006A5743" w:rsidRPr="00990D1D">
        <w:rPr>
          <w:rFonts w:ascii="Times New Roman" w:hAnsi="Times New Roman" w:cs="Times New Roman"/>
        </w:rPr>
        <w:t xml:space="preserve"> or</w:t>
      </w:r>
      <w:r w:rsidR="00202738" w:rsidRPr="00990D1D">
        <w:rPr>
          <w:rFonts w:ascii="Times New Roman" w:hAnsi="Times New Roman" w:cs="Times New Roman"/>
        </w:rPr>
        <w:t xml:space="preserve"> experiencing anxiety). Beyond selection bias, few studies looked systematically at how intervention length and follow-up period influenced findings</w:t>
      </w:r>
      <w:ins w:id="539" w:author="Jackie" w:date="2020-06-18T13:53:00Z">
        <w:r>
          <w:rPr>
            <w:rFonts w:ascii="Times New Roman" w:hAnsi="Times New Roman" w:cs="Times New Roman"/>
          </w:rPr>
          <w:t>,</w:t>
        </w:r>
      </w:ins>
      <w:r w:rsidR="00202738" w:rsidRPr="00990D1D">
        <w:rPr>
          <w:rFonts w:ascii="Times New Roman" w:hAnsi="Times New Roman" w:cs="Times New Roman"/>
        </w:rPr>
        <w:t xml:space="preserve"> or </w:t>
      </w:r>
      <w:ins w:id="540" w:author="Jackie" w:date="2020-06-18T13:53:00Z">
        <w:r>
          <w:rPr>
            <w:rFonts w:ascii="Times New Roman" w:hAnsi="Times New Roman" w:cs="Times New Roman"/>
          </w:rPr>
          <w:t>whether</w:t>
        </w:r>
      </w:ins>
      <w:del w:id="541" w:author="Jackie" w:date="2020-06-18T13:53:00Z">
        <w:r w:rsidR="00202738" w:rsidRPr="00990D1D" w:rsidDel="00154273">
          <w:rPr>
            <w:rFonts w:ascii="Times New Roman" w:hAnsi="Times New Roman" w:cs="Times New Roman"/>
          </w:rPr>
          <w:delText>if</w:delText>
        </w:r>
      </w:del>
      <w:r w:rsidR="00202738" w:rsidRPr="00990D1D">
        <w:rPr>
          <w:rFonts w:ascii="Times New Roman" w:hAnsi="Times New Roman" w:cs="Times New Roman"/>
        </w:rPr>
        <w:t xml:space="preserve"> personality assessed via different modalities also evidenced change.</w:t>
      </w:r>
      <w:r w:rsidR="00CB3005" w:rsidRPr="00990D1D">
        <w:rPr>
          <w:rFonts w:ascii="Times New Roman" w:hAnsi="Times New Roman" w:cs="Times New Roman"/>
        </w:rPr>
        <w:t xml:space="preserve"> </w:t>
      </w:r>
      <w:r w:rsidR="00202738" w:rsidRPr="00990D1D">
        <w:rPr>
          <w:rFonts w:ascii="Times New Roman" w:hAnsi="Times New Roman" w:cs="Times New Roman"/>
        </w:rPr>
        <w:t xml:space="preserve">As a result, it is difficult to say there </w:t>
      </w:r>
      <w:r w:rsidR="00CB3005" w:rsidRPr="00990D1D">
        <w:rPr>
          <w:rFonts w:ascii="Times New Roman" w:hAnsi="Times New Roman" w:cs="Times New Roman"/>
        </w:rPr>
        <w:t>is</w:t>
      </w:r>
      <w:r w:rsidR="00202738" w:rsidRPr="00990D1D">
        <w:rPr>
          <w:rFonts w:ascii="Times New Roman" w:hAnsi="Times New Roman" w:cs="Times New Roman"/>
        </w:rPr>
        <w:t xml:space="preserve"> a known </w:t>
      </w:r>
      <w:r w:rsidR="00CB3005" w:rsidRPr="00990D1D">
        <w:rPr>
          <w:rFonts w:ascii="Times New Roman" w:hAnsi="Times New Roman" w:cs="Times New Roman"/>
        </w:rPr>
        <w:t xml:space="preserve">method </w:t>
      </w:r>
      <w:r w:rsidR="00202738" w:rsidRPr="00990D1D">
        <w:rPr>
          <w:rFonts w:ascii="Times New Roman" w:hAnsi="Times New Roman" w:cs="Times New Roman"/>
        </w:rPr>
        <w:t xml:space="preserve">to </w:t>
      </w:r>
      <w:r w:rsidR="00CB3005" w:rsidRPr="00990D1D">
        <w:rPr>
          <w:rFonts w:ascii="Times New Roman" w:hAnsi="Times New Roman" w:cs="Times New Roman"/>
        </w:rPr>
        <w:t>chan</w:t>
      </w:r>
      <w:r w:rsidR="00202738" w:rsidRPr="00990D1D">
        <w:rPr>
          <w:rFonts w:ascii="Times New Roman" w:hAnsi="Times New Roman" w:cs="Times New Roman"/>
        </w:rPr>
        <w:t>ge</w:t>
      </w:r>
      <w:r w:rsidR="00CB3005" w:rsidRPr="00990D1D">
        <w:rPr>
          <w:rFonts w:ascii="Times New Roman" w:hAnsi="Times New Roman" w:cs="Times New Roman"/>
        </w:rPr>
        <w:t xml:space="preserve"> personality</w:t>
      </w:r>
      <w:r w:rsidR="00637A24" w:rsidRPr="00990D1D">
        <w:rPr>
          <w:rFonts w:ascii="Times New Roman" w:hAnsi="Times New Roman" w:cs="Times New Roman"/>
        </w:rPr>
        <w:t xml:space="preserve">. </w:t>
      </w:r>
      <w:r w:rsidR="007A6010" w:rsidRPr="00990D1D">
        <w:rPr>
          <w:rFonts w:ascii="Times New Roman" w:hAnsi="Times New Roman" w:cs="Times New Roman"/>
        </w:rPr>
        <w:t>The</w:t>
      </w:r>
      <w:r w:rsidR="00CB3005" w:rsidRPr="00990D1D">
        <w:rPr>
          <w:rFonts w:ascii="Times New Roman" w:hAnsi="Times New Roman" w:cs="Times New Roman"/>
        </w:rPr>
        <w:t xml:space="preserve"> lack of </w:t>
      </w:r>
      <w:r w:rsidR="00202738" w:rsidRPr="00990D1D">
        <w:rPr>
          <w:rFonts w:ascii="Times New Roman" w:hAnsi="Times New Roman" w:cs="Times New Roman"/>
        </w:rPr>
        <w:t xml:space="preserve">progress in identifying how to intervene on personality </w:t>
      </w:r>
      <w:r w:rsidR="00CB3005" w:rsidRPr="00990D1D">
        <w:rPr>
          <w:rFonts w:ascii="Times New Roman" w:hAnsi="Times New Roman" w:cs="Times New Roman"/>
        </w:rPr>
        <w:t xml:space="preserve">should not be too </w:t>
      </w:r>
      <w:r w:rsidR="0054641B" w:rsidRPr="00990D1D">
        <w:rPr>
          <w:rFonts w:ascii="Times New Roman" w:hAnsi="Times New Roman" w:cs="Times New Roman"/>
        </w:rPr>
        <w:t>surprising</w:t>
      </w:r>
      <w:ins w:id="542" w:author="Jackie" w:date="2020-06-18T13:54:00Z">
        <w:r>
          <w:rPr>
            <w:rFonts w:ascii="Times New Roman" w:hAnsi="Times New Roman" w:cs="Times New Roman"/>
          </w:rPr>
          <w:t>,</w:t>
        </w:r>
      </w:ins>
      <w:r w:rsidR="00CB3005" w:rsidRPr="00990D1D">
        <w:rPr>
          <w:rFonts w:ascii="Times New Roman" w:hAnsi="Times New Roman" w:cs="Times New Roman"/>
        </w:rPr>
        <w:t xml:space="preserve"> as few studies have </w:t>
      </w:r>
      <w:r w:rsidR="0054641B" w:rsidRPr="00990D1D">
        <w:rPr>
          <w:rFonts w:ascii="Times New Roman" w:hAnsi="Times New Roman" w:cs="Times New Roman"/>
        </w:rPr>
        <w:t>explicitly attempted to change personality. Moreover, intervening on any aspect of one’s psychology is difficult, as see</w:t>
      </w:r>
      <w:r w:rsidR="007A6010" w:rsidRPr="00990D1D">
        <w:rPr>
          <w:rFonts w:ascii="Times New Roman" w:hAnsi="Times New Roman" w:cs="Times New Roman"/>
        </w:rPr>
        <w:t>n</w:t>
      </w:r>
      <w:r w:rsidR="0054641B" w:rsidRPr="00990D1D">
        <w:rPr>
          <w:rFonts w:ascii="Times New Roman" w:hAnsi="Times New Roman" w:cs="Times New Roman"/>
        </w:rPr>
        <w:t xml:space="preserve"> in related literatures</w:t>
      </w:r>
      <w:r w:rsidR="00202738" w:rsidRPr="00990D1D">
        <w:rPr>
          <w:rFonts w:ascii="Times New Roman" w:hAnsi="Times New Roman" w:cs="Times New Roman"/>
        </w:rPr>
        <w:t xml:space="preserve"> </w:t>
      </w:r>
      <w:r w:rsidR="0054641B" w:rsidRPr="00990D1D">
        <w:rPr>
          <w:rFonts w:ascii="Times New Roman" w:hAnsi="Times New Roman" w:cs="Times New Roman"/>
        </w:rPr>
        <w:t>(e.g., Krepl</w:t>
      </w:r>
      <w:ins w:id="543" w:author="Jackie" w:date="2020-06-18T13:55:00Z">
        <w:r>
          <w:rPr>
            <w:rFonts w:ascii="Times New Roman" w:hAnsi="Times New Roman" w:cs="Times New Roman"/>
          </w:rPr>
          <w:t>i</w:t>
        </w:r>
      </w:ins>
      <w:del w:id="544" w:author="Jackie" w:date="2020-06-18T13:55:00Z">
        <w:r w:rsidR="0054641B" w:rsidRPr="00990D1D" w:rsidDel="00154273">
          <w:rPr>
            <w:rFonts w:ascii="Times New Roman" w:hAnsi="Times New Roman" w:cs="Times New Roman"/>
          </w:rPr>
          <w:delText>e</w:delText>
        </w:r>
      </w:del>
      <w:r w:rsidR="0054641B" w:rsidRPr="00990D1D">
        <w:rPr>
          <w:rFonts w:ascii="Times New Roman" w:hAnsi="Times New Roman" w:cs="Times New Roman"/>
        </w:rPr>
        <w:t>n, Farias, &amp; Brazil, 2018</w:t>
      </w:r>
      <w:r w:rsidR="007A6010" w:rsidRPr="00990D1D">
        <w:rPr>
          <w:rFonts w:ascii="Times New Roman" w:hAnsi="Times New Roman" w:cs="Times New Roman"/>
        </w:rPr>
        <w:t>; Sisk</w:t>
      </w:r>
      <w:ins w:id="545" w:author="Jackie" w:date="2020-06-18T13:55:00Z">
        <w:r>
          <w:rPr>
            <w:rFonts w:ascii="Times New Roman" w:hAnsi="Times New Roman" w:cs="Times New Roman"/>
          </w:rPr>
          <w:t>, Burgoyne, Sun, Butler, &amp; Mac</w:t>
        </w:r>
      </w:ins>
      <w:ins w:id="546" w:author="Jackie" w:date="2020-06-18T13:56:00Z">
        <w:r>
          <w:rPr>
            <w:rFonts w:ascii="Times New Roman" w:hAnsi="Times New Roman" w:cs="Times New Roman"/>
          </w:rPr>
          <w:t>n</w:t>
        </w:r>
      </w:ins>
      <w:ins w:id="547" w:author="Jackie" w:date="2020-06-18T13:55:00Z">
        <w:r>
          <w:rPr>
            <w:rFonts w:ascii="Times New Roman" w:hAnsi="Times New Roman" w:cs="Times New Roman"/>
          </w:rPr>
          <w:t>amara</w:t>
        </w:r>
      </w:ins>
      <w:del w:id="548" w:author="Jackie" w:date="2020-06-18T13:55:00Z">
        <w:r w:rsidR="007A6010" w:rsidRPr="00990D1D" w:rsidDel="00154273">
          <w:rPr>
            <w:rFonts w:ascii="Times New Roman" w:hAnsi="Times New Roman" w:cs="Times New Roman"/>
          </w:rPr>
          <w:delText xml:space="preserve"> et al</w:delText>
        </w:r>
      </w:del>
      <w:r w:rsidR="007A6010" w:rsidRPr="00990D1D">
        <w:rPr>
          <w:rFonts w:ascii="Times New Roman" w:hAnsi="Times New Roman" w:cs="Times New Roman"/>
        </w:rPr>
        <w:t>., 2018</w:t>
      </w:r>
      <w:r w:rsidR="0054641B" w:rsidRPr="00990D1D">
        <w:rPr>
          <w:rFonts w:ascii="Times New Roman" w:hAnsi="Times New Roman" w:cs="Times New Roman"/>
        </w:rPr>
        <w:t>)</w:t>
      </w:r>
      <w:r w:rsidR="007A6010" w:rsidRPr="00990D1D">
        <w:rPr>
          <w:rFonts w:ascii="Times New Roman" w:hAnsi="Times New Roman" w:cs="Times New Roman"/>
        </w:rPr>
        <w:t xml:space="preserve">. </w:t>
      </w:r>
      <w:r w:rsidR="00395F14" w:rsidRPr="00990D1D">
        <w:rPr>
          <w:rFonts w:ascii="Times New Roman" w:hAnsi="Times New Roman" w:cs="Times New Roman"/>
        </w:rPr>
        <w:t>Below we highlight three important questions</w:t>
      </w:r>
      <w:r w:rsidR="00CD42D2" w:rsidRPr="00990D1D">
        <w:rPr>
          <w:rFonts w:ascii="Times New Roman" w:hAnsi="Times New Roman" w:cs="Times New Roman"/>
        </w:rPr>
        <w:t xml:space="preserve"> that should guide future work</w:t>
      </w:r>
      <w:r w:rsidR="00395F14" w:rsidRPr="00990D1D">
        <w:rPr>
          <w:rFonts w:ascii="Times New Roman" w:hAnsi="Times New Roman" w:cs="Times New Roman"/>
        </w:rPr>
        <w:t>.</w:t>
      </w:r>
    </w:p>
    <w:p w14:paraId="059D499F" w14:textId="77777777" w:rsidR="007B1558" w:rsidRDefault="00154273" w:rsidP="00D25F1D">
      <w:pPr>
        <w:spacing w:line="480" w:lineRule="auto"/>
        <w:rPr>
          <w:rFonts w:ascii="Times New Roman" w:hAnsi="Times New Roman" w:cs="Times New Roman"/>
          <w:bCs/>
        </w:rPr>
      </w:pPr>
      <w:ins w:id="549" w:author="Jackie" w:date="2020-06-18T13:57:00Z">
        <w:r>
          <w:rPr>
            <w:rFonts w:ascii="Times New Roman" w:hAnsi="Times New Roman" w:cs="Times New Roman"/>
            <w:bCs/>
          </w:rPr>
          <w:t>[b]</w:t>
        </w:r>
      </w:ins>
      <w:del w:id="550" w:author="Jackie" w:date="2020-06-18T13:57:00Z">
        <w:r w:rsidR="005C425B" w:rsidRPr="00990D1D" w:rsidDel="00154273">
          <w:rPr>
            <w:rFonts w:ascii="Times New Roman" w:hAnsi="Times New Roman" w:cs="Times New Roman"/>
            <w:b/>
          </w:rPr>
          <w:tab/>
        </w:r>
        <w:r w:rsidR="006E1816" w:rsidRPr="00154273" w:rsidDel="00154273">
          <w:rPr>
            <w:rFonts w:ascii="Times New Roman" w:hAnsi="Times New Roman" w:cs="Times New Roman"/>
            <w:bCs/>
            <w:rPrChange w:id="551" w:author="Jackie" w:date="2020-06-18T13:57:00Z">
              <w:rPr>
                <w:rFonts w:ascii="Times New Roman" w:hAnsi="Times New Roman" w:cs="Times New Roman"/>
                <w:b/>
              </w:rPr>
            </w:rPrChange>
          </w:rPr>
          <w:delText>[B]</w:delText>
        </w:r>
      </w:del>
      <w:r w:rsidR="00D25F1D" w:rsidRPr="00154273">
        <w:rPr>
          <w:rFonts w:ascii="Times New Roman" w:hAnsi="Times New Roman" w:cs="Times New Roman"/>
          <w:bCs/>
          <w:rPrChange w:id="552" w:author="Jackie" w:date="2020-06-18T13:57:00Z">
            <w:rPr>
              <w:rFonts w:ascii="Times New Roman" w:hAnsi="Times New Roman" w:cs="Times New Roman"/>
              <w:b/>
            </w:rPr>
          </w:rPrChange>
        </w:rPr>
        <w:t>Wh</w:t>
      </w:r>
      <w:r w:rsidR="002749AC" w:rsidRPr="00154273">
        <w:rPr>
          <w:rFonts w:ascii="Times New Roman" w:hAnsi="Times New Roman" w:cs="Times New Roman"/>
          <w:bCs/>
          <w:rPrChange w:id="553" w:author="Jackie" w:date="2020-06-18T13:57:00Z">
            <w:rPr>
              <w:rFonts w:ascii="Times New Roman" w:hAnsi="Times New Roman" w:cs="Times New Roman"/>
              <w:b/>
            </w:rPr>
          </w:rPrChange>
        </w:rPr>
        <w:t>ich</w:t>
      </w:r>
      <w:r w:rsidR="00D25F1D" w:rsidRPr="00154273">
        <w:rPr>
          <w:rFonts w:ascii="Times New Roman" w:hAnsi="Times New Roman" w:cs="Times New Roman"/>
          <w:bCs/>
          <w:rPrChange w:id="554" w:author="Jackie" w:date="2020-06-18T13:57:00Z">
            <w:rPr>
              <w:rFonts w:ascii="Times New Roman" w:hAnsi="Times New Roman" w:cs="Times New Roman"/>
              <w:b/>
            </w:rPr>
          </w:rPrChange>
        </w:rPr>
        <w:t xml:space="preserve"> </w:t>
      </w:r>
      <w:r w:rsidRPr="00154273">
        <w:rPr>
          <w:rFonts w:ascii="Times New Roman" w:hAnsi="Times New Roman" w:cs="Times New Roman"/>
          <w:bCs/>
          <w:rPrChange w:id="555" w:author="Jackie" w:date="2020-06-18T13:57:00Z">
            <w:rPr>
              <w:rFonts w:ascii="Times New Roman" w:hAnsi="Times New Roman" w:cs="Times New Roman"/>
              <w:b/>
            </w:rPr>
          </w:rPrChange>
        </w:rPr>
        <w:t xml:space="preserve">Experiences Are Needed </w:t>
      </w:r>
      <w:r w:rsidR="00D25F1D" w:rsidRPr="00154273">
        <w:rPr>
          <w:rFonts w:ascii="Times New Roman" w:hAnsi="Times New Roman" w:cs="Times New Roman"/>
          <w:bCs/>
          <w:rPrChange w:id="556" w:author="Jackie" w:date="2020-06-18T13:57:00Z">
            <w:rPr>
              <w:rFonts w:ascii="Times New Roman" w:hAnsi="Times New Roman" w:cs="Times New Roman"/>
              <w:b/>
            </w:rPr>
          </w:rPrChange>
        </w:rPr>
        <w:t xml:space="preserve">to </w:t>
      </w:r>
      <w:r w:rsidRPr="00154273">
        <w:rPr>
          <w:rFonts w:ascii="Times New Roman" w:hAnsi="Times New Roman" w:cs="Times New Roman"/>
          <w:bCs/>
          <w:rPrChange w:id="557" w:author="Jackie" w:date="2020-06-18T13:57:00Z">
            <w:rPr>
              <w:rFonts w:ascii="Times New Roman" w:hAnsi="Times New Roman" w:cs="Times New Roman"/>
              <w:b/>
            </w:rPr>
          </w:rPrChange>
        </w:rPr>
        <w:t>Change Personality</w:t>
      </w:r>
      <w:r w:rsidR="00D25F1D" w:rsidRPr="00154273">
        <w:rPr>
          <w:rFonts w:ascii="Times New Roman" w:hAnsi="Times New Roman" w:cs="Times New Roman"/>
          <w:bCs/>
          <w:rPrChange w:id="558" w:author="Jackie" w:date="2020-06-18T13:57:00Z">
            <w:rPr>
              <w:rFonts w:ascii="Times New Roman" w:hAnsi="Times New Roman" w:cs="Times New Roman"/>
              <w:b/>
            </w:rPr>
          </w:rPrChange>
        </w:rPr>
        <w:t>?</w:t>
      </w:r>
    </w:p>
    <w:p w14:paraId="3E408905" w14:textId="77777777" w:rsidR="00D5186A" w:rsidRDefault="00154273" w:rsidP="00C72414">
      <w:pPr>
        <w:spacing w:line="480" w:lineRule="auto"/>
        <w:rPr>
          <w:rFonts w:ascii="Times New Roman" w:hAnsi="Times New Roman" w:cs="Times New Roman"/>
        </w:rPr>
      </w:pPr>
      <w:ins w:id="559" w:author="Jackie" w:date="2020-06-18T13:57:00Z">
        <w:r>
          <w:rPr>
            <w:rFonts w:ascii="Times New Roman" w:hAnsi="Times New Roman" w:cs="Times New Roman"/>
          </w:rPr>
          <w:t>[bodyni]</w:t>
        </w:r>
      </w:ins>
      <w:r w:rsidR="007A6010" w:rsidRPr="00990D1D">
        <w:rPr>
          <w:rFonts w:ascii="Times New Roman" w:hAnsi="Times New Roman" w:cs="Times New Roman"/>
        </w:rPr>
        <w:t xml:space="preserve">One difficulty in identifying </w:t>
      </w:r>
      <w:r w:rsidR="002749AC" w:rsidRPr="00990D1D">
        <w:rPr>
          <w:rFonts w:ascii="Times New Roman" w:hAnsi="Times New Roman" w:cs="Times New Roman"/>
        </w:rPr>
        <w:t xml:space="preserve">which </w:t>
      </w:r>
      <w:r w:rsidR="007A6010" w:rsidRPr="00990D1D">
        <w:rPr>
          <w:rFonts w:ascii="Times New Roman" w:hAnsi="Times New Roman" w:cs="Times New Roman"/>
        </w:rPr>
        <w:t xml:space="preserve">interventions are effective is knowing the processes involved in personality change. </w:t>
      </w:r>
      <w:r w:rsidR="002748B0" w:rsidRPr="00990D1D">
        <w:rPr>
          <w:rFonts w:ascii="Times New Roman" w:hAnsi="Times New Roman" w:cs="Times New Roman"/>
        </w:rPr>
        <w:t>I</w:t>
      </w:r>
      <w:r w:rsidR="005C425B" w:rsidRPr="00990D1D">
        <w:rPr>
          <w:rFonts w:ascii="Times New Roman" w:hAnsi="Times New Roman" w:cs="Times New Roman"/>
        </w:rPr>
        <w:t xml:space="preserve">t would be easier to create an effective intervention if one knew the reasons that drive personality change. </w:t>
      </w:r>
      <w:r w:rsidR="00637A24" w:rsidRPr="00990D1D">
        <w:rPr>
          <w:rFonts w:ascii="Times New Roman" w:hAnsi="Times New Roman" w:cs="Times New Roman"/>
        </w:rPr>
        <w:t>C</w:t>
      </w:r>
      <w:r w:rsidR="00A30DB8" w:rsidRPr="00990D1D">
        <w:rPr>
          <w:rFonts w:ascii="Times New Roman" w:hAnsi="Times New Roman" w:cs="Times New Roman"/>
        </w:rPr>
        <w:t>urrent though</w:t>
      </w:r>
      <w:r w:rsidR="00CD42D2" w:rsidRPr="00990D1D">
        <w:rPr>
          <w:rFonts w:ascii="Times New Roman" w:hAnsi="Times New Roman" w:cs="Times New Roman"/>
        </w:rPr>
        <w:t>t</w:t>
      </w:r>
      <w:r w:rsidR="00A30DB8" w:rsidRPr="00990D1D">
        <w:rPr>
          <w:rFonts w:ascii="Times New Roman" w:hAnsi="Times New Roman" w:cs="Times New Roman"/>
        </w:rPr>
        <w:t xml:space="preserve"> is that c</w:t>
      </w:r>
      <w:r w:rsidR="00637A24" w:rsidRPr="00990D1D">
        <w:rPr>
          <w:rFonts w:ascii="Times New Roman" w:hAnsi="Times New Roman" w:cs="Times New Roman"/>
        </w:rPr>
        <w:t xml:space="preserve">hanges in personality come </w:t>
      </w:r>
      <w:r w:rsidR="009A5FD8" w:rsidRPr="00990D1D">
        <w:rPr>
          <w:rFonts w:ascii="Times New Roman" w:hAnsi="Times New Roman" w:cs="Times New Roman"/>
        </w:rPr>
        <w:t>via</w:t>
      </w:r>
      <w:r w:rsidR="00637A24" w:rsidRPr="00990D1D">
        <w:rPr>
          <w:rFonts w:ascii="Times New Roman" w:hAnsi="Times New Roman" w:cs="Times New Roman"/>
        </w:rPr>
        <w:t xml:space="preserve"> </w:t>
      </w:r>
      <w:r w:rsidR="00637A24" w:rsidRPr="00990D1D">
        <w:rPr>
          <w:rFonts w:ascii="Times New Roman" w:hAnsi="Times New Roman" w:cs="Times New Roman"/>
        </w:rPr>
        <w:lastRenderedPageBreak/>
        <w:t>an environment stimulus, which directly impacts state</w:t>
      </w:r>
      <w:r w:rsidR="003C27BE" w:rsidRPr="00990D1D">
        <w:rPr>
          <w:rFonts w:ascii="Times New Roman" w:hAnsi="Times New Roman" w:cs="Times New Roman"/>
        </w:rPr>
        <w:t>-</w:t>
      </w:r>
      <w:r w:rsidR="00637A24" w:rsidRPr="00990D1D">
        <w:rPr>
          <w:rFonts w:ascii="Times New Roman" w:hAnsi="Times New Roman" w:cs="Times New Roman"/>
        </w:rPr>
        <w:t>level manifestations of personality, not trait level</w:t>
      </w:r>
      <w:r w:rsidR="005C425B" w:rsidRPr="00990D1D">
        <w:rPr>
          <w:rFonts w:ascii="Times New Roman" w:hAnsi="Times New Roman" w:cs="Times New Roman"/>
        </w:rPr>
        <w:t>s</w:t>
      </w:r>
      <w:r w:rsidR="009A5FD8" w:rsidRPr="00990D1D">
        <w:rPr>
          <w:rFonts w:ascii="Times New Roman" w:hAnsi="Times New Roman" w:cs="Times New Roman"/>
        </w:rPr>
        <w:t xml:space="preserve"> (Roberts &amp; Jackson, 200</w:t>
      </w:r>
      <w:r w:rsidR="003F608E" w:rsidRPr="00990D1D">
        <w:rPr>
          <w:rFonts w:ascii="Times New Roman" w:hAnsi="Times New Roman" w:cs="Times New Roman"/>
        </w:rPr>
        <w:t>8</w:t>
      </w:r>
      <w:r w:rsidR="009A5FD8" w:rsidRPr="00990D1D">
        <w:rPr>
          <w:rFonts w:ascii="Times New Roman" w:hAnsi="Times New Roman" w:cs="Times New Roman"/>
        </w:rPr>
        <w:t>; Wrusz &amp; Roberts, 2017)</w:t>
      </w:r>
      <w:r w:rsidR="00637A24" w:rsidRPr="00990D1D">
        <w:rPr>
          <w:rFonts w:ascii="Times New Roman" w:hAnsi="Times New Roman" w:cs="Times New Roman"/>
        </w:rPr>
        <w:t xml:space="preserve">. Thus, for the environment to engender </w:t>
      </w:r>
      <w:r w:rsidR="009A5FD8" w:rsidRPr="00990D1D">
        <w:rPr>
          <w:rFonts w:ascii="Times New Roman" w:hAnsi="Times New Roman" w:cs="Times New Roman"/>
        </w:rPr>
        <w:t xml:space="preserve">lasting </w:t>
      </w:r>
      <w:r w:rsidR="00637A24" w:rsidRPr="00990D1D">
        <w:rPr>
          <w:rFonts w:ascii="Times New Roman" w:hAnsi="Times New Roman" w:cs="Times New Roman"/>
        </w:rPr>
        <w:t xml:space="preserve">changes in personality, shifts in states beyond what is </w:t>
      </w:r>
      <w:r w:rsidR="00395F14" w:rsidRPr="00990D1D">
        <w:rPr>
          <w:rFonts w:ascii="Times New Roman" w:hAnsi="Times New Roman" w:cs="Times New Roman"/>
        </w:rPr>
        <w:t>typical in everyday life</w:t>
      </w:r>
      <w:r w:rsidR="00637A24" w:rsidRPr="00990D1D">
        <w:rPr>
          <w:rFonts w:ascii="Times New Roman" w:hAnsi="Times New Roman" w:cs="Times New Roman"/>
        </w:rPr>
        <w:t xml:space="preserve"> are necessary (Chapman</w:t>
      </w:r>
      <w:ins w:id="560" w:author="Jackie" w:date="2020-06-18T13:58:00Z">
        <w:r w:rsidR="003D1EE2">
          <w:rPr>
            <w:rFonts w:ascii="Times New Roman" w:hAnsi="Times New Roman" w:cs="Times New Roman"/>
          </w:rPr>
          <w:t xml:space="preserve"> et al.</w:t>
        </w:r>
      </w:ins>
      <w:r w:rsidR="00637A24" w:rsidRPr="00990D1D">
        <w:rPr>
          <w:rFonts w:ascii="Times New Roman" w:hAnsi="Times New Roman" w:cs="Times New Roman"/>
        </w:rPr>
        <w:t xml:space="preserve">, </w:t>
      </w:r>
      <w:del w:id="561" w:author="Jackie" w:date="2020-06-18T13:58:00Z">
        <w:r w:rsidR="00637A24" w:rsidRPr="00990D1D" w:rsidDel="003D1EE2">
          <w:rPr>
            <w:rFonts w:ascii="Times New Roman" w:hAnsi="Times New Roman" w:cs="Times New Roman"/>
          </w:rPr>
          <w:delText xml:space="preserve">Hampson, &amp; Clarkin, </w:delText>
        </w:r>
      </w:del>
      <w:r w:rsidR="00637A24" w:rsidRPr="00990D1D">
        <w:rPr>
          <w:rFonts w:ascii="Times New Roman" w:hAnsi="Times New Roman" w:cs="Times New Roman"/>
        </w:rPr>
        <w:t>2014; Magidson, Roberts, Collado-Rodriguez, &amp; Lejuez, 2014).</w:t>
      </w:r>
      <w:r w:rsidR="009A5FD8" w:rsidRPr="00990D1D">
        <w:rPr>
          <w:rFonts w:ascii="Times New Roman" w:hAnsi="Times New Roman" w:cs="Times New Roman"/>
        </w:rPr>
        <w:t xml:space="preserve"> </w:t>
      </w:r>
      <w:r w:rsidR="003F608E" w:rsidRPr="00990D1D">
        <w:rPr>
          <w:rFonts w:ascii="Times New Roman" w:hAnsi="Times New Roman" w:cs="Times New Roman"/>
        </w:rPr>
        <w:t>Shifts in personality states then work through a “bottom-up” process that eventually leads to lasting changes in the trait</w:t>
      </w:r>
      <w:ins w:id="562" w:author="Jackie" w:date="2020-06-18T13:59:00Z">
        <w:r w:rsidR="003D1EE2">
          <w:rPr>
            <w:rFonts w:ascii="Times New Roman" w:hAnsi="Times New Roman" w:cs="Times New Roman"/>
          </w:rPr>
          <w:t>, in which</w:t>
        </w:r>
      </w:ins>
      <w:del w:id="563" w:author="Jackie" w:date="2020-06-18T13:59:00Z">
        <w:r w:rsidR="003F608E" w:rsidRPr="00990D1D" w:rsidDel="003D1EE2">
          <w:rPr>
            <w:rFonts w:ascii="Times New Roman" w:hAnsi="Times New Roman" w:cs="Times New Roman"/>
          </w:rPr>
          <w:delText xml:space="preserve"> where</w:delText>
        </w:r>
      </w:del>
      <w:r w:rsidR="003F608E" w:rsidRPr="00990D1D">
        <w:rPr>
          <w:rFonts w:ascii="Times New Roman" w:hAnsi="Times New Roman" w:cs="Times New Roman"/>
        </w:rPr>
        <w:t xml:space="preserve"> the shifts in states feel n</w:t>
      </w:r>
      <w:r w:rsidR="00CD42D2" w:rsidRPr="00990D1D">
        <w:rPr>
          <w:rFonts w:ascii="Times New Roman" w:hAnsi="Times New Roman" w:cs="Times New Roman"/>
        </w:rPr>
        <w:t>atural and occur automatically</w:t>
      </w:r>
      <w:r w:rsidR="003F608E" w:rsidRPr="00990D1D">
        <w:rPr>
          <w:rFonts w:ascii="Times New Roman" w:hAnsi="Times New Roman" w:cs="Times New Roman"/>
        </w:rPr>
        <w:t>. S</w:t>
      </w:r>
      <w:r w:rsidR="00107264" w:rsidRPr="00990D1D">
        <w:rPr>
          <w:rFonts w:ascii="Times New Roman" w:hAnsi="Times New Roman" w:cs="Times New Roman"/>
        </w:rPr>
        <w:t>hifts</w:t>
      </w:r>
      <w:r w:rsidR="003F608E" w:rsidRPr="00990D1D">
        <w:rPr>
          <w:rFonts w:ascii="Times New Roman" w:hAnsi="Times New Roman" w:cs="Times New Roman"/>
        </w:rPr>
        <w:t xml:space="preserve"> in states</w:t>
      </w:r>
      <w:r w:rsidR="00107264" w:rsidRPr="00990D1D">
        <w:rPr>
          <w:rFonts w:ascii="Times New Roman" w:hAnsi="Times New Roman" w:cs="Times New Roman"/>
        </w:rPr>
        <w:t xml:space="preserve"> can come from expectations and contingencies in the environment, either through naturally occurring environments</w:t>
      </w:r>
      <w:ins w:id="564" w:author="Jackie" w:date="2020-06-18T13:59:00Z">
        <w:r w:rsidR="003D1EE2">
          <w:rPr>
            <w:rFonts w:ascii="Times New Roman" w:hAnsi="Times New Roman" w:cs="Times New Roman"/>
          </w:rPr>
          <w:t xml:space="preserve"> such as</w:t>
        </w:r>
      </w:ins>
      <w:del w:id="565" w:author="Jackie" w:date="2020-06-18T13:59:00Z">
        <w:r w:rsidR="00107264" w:rsidRPr="00990D1D" w:rsidDel="003D1EE2">
          <w:rPr>
            <w:rFonts w:ascii="Times New Roman" w:hAnsi="Times New Roman" w:cs="Times New Roman"/>
          </w:rPr>
          <w:delText xml:space="preserve"> like</w:delText>
        </w:r>
      </w:del>
      <w:r w:rsidR="00107264" w:rsidRPr="00990D1D">
        <w:rPr>
          <w:rFonts w:ascii="Times New Roman" w:hAnsi="Times New Roman" w:cs="Times New Roman"/>
        </w:rPr>
        <w:t xml:space="preserve"> one’s work</w:t>
      </w:r>
      <w:del w:id="566" w:author="Jackie" w:date="2020-06-18T13:59:00Z">
        <w:r w:rsidR="00107264" w:rsidRPr="00990D1D" w:rsidDel="003D1EE2">
          <w:rPr>
            <w:rFonts w:ascii="Times New Roman" w:hAnsi="Times New Roman" w:cs="Times New Roman"/>
          </w:rPr>
          <w:delText xml:space="preserve"> </w:delText>
        </w:r>
      </w:del>
      <w:r w:rsidR="00107264" w:rsidRPr="00990D1D">
        <w:rPr>
          <w:rFonts w:ascii="Times New Roman" w:hAnsi="Times New Roman" w:cs="Times New Roman"/>
        </w:rPr>
        <w:t>place or one that is purposely imposed</w:t>
      </w:r>
      <w:ins w:id="567" w:author="Jackie" w:date="2020-06-18T13:59:00Z">
        <w:r w:rsidR="003D1EE2">
          <w:rPr>
            <w:rFonts w:ascii="Times New Roman" w:hAnsi="Times New Roman" w:cs="Times New Roman"/>
          </w:rPr>
          <w:t>, such as</w:t>
        </w:r>
      </w:ins>
      <w:del w:id="568" w:author="Jackie" w:date="2020-06-18T13:59:00Z">
        <w:r w:rsidR="00107264" w:rsidRPr="00990D1D" w:rsidDel="003D1EE2">
          <w:rPr>
            <w:rFonts w:ascii="Times New Roman" w:hAnsi="Times New Roman" w:cs="Times New Roman"/>
          </w:rPr>
          <w:delText xml:space="preserve"> like</w:delText>
        </w:r>
      </w:del>
      <w:r w:rsidR="00107264" w:rsidRPr="00990D1D">
        <w:rPr>
          <w:rFonts w:ascii="Times New Roman" w:hAnsi="Times New Roman" w:cs="Times New Roman"/>
        </w:rPr>
        <w:t xml:space="preserve"> an intervention. </w:t>
      </w:r>
      <w:r w:rsidR="002B1FAB" w:rsidRPr="00990D1D">
        <w:rPr>
          <w:rFonts w:ascii="Times New Roman" w:hAnsi="Times New Roman" w:cs="Times New Roman"/>
        </w:rPr>
        <w:t>This “</w:t>
      </w:r>
      <w:r w:rsidR="002B1FAB" w:rsidRPr="003D1EE2">
        <w:rPr>
          <w:rFonts w:ascii="Times New Roman" w:hAnsi="Times New Roman" w:cs="Times New Roman"/>
          <w:iCs/>
          <w:rPrChange w:id="569" w:author="Jackie" w:date="2020-06-18T14:00:00Z">
            <w:rPr>
              <w:rFonts w:ascii="Times New Roman" w:hAnsi="Times New Roman" w:cs="Times New Roman"/>
              <w:i/>
            </w:rPr>
          </w:rPrChange>
        </w:rPr>
        <w:t>f</w:t>
      </w:r>
      <w:r w:rsidR="009A5FD8" w:rsidRPr="003D1EE2">
        <w:rPr>
          <w:rFonts w:ascii="Times New Roman" w:hAnsi="Times New Roman" w:cs="Times New Roman"/>
          <w:iCs/>
          <w:rPrChange w:id="570" w:author="Jackie" w:date="2020-06-18T14:00:00Z">
            <w:rPr>
              <w:rFonts w:ascii="Times New Roman" w:hAnsi="Times New Roman" w:cs="Times New Roman"/>
              <w:i/>
            </w:rPr>
          </w:rPrChange>
        </w:rPr>
        <w:t xml:space="preserve">ake it </w:t>
      </w:r>
      <w:r w:rsidR="002B1FAB" w:rsidRPr="003D1EE2">
        <w:rPr>
          <w:rFonts w:ascii="Times New Roman" w:hAnsi="Times New Roman" w:cs="Times New Roman"/>
          <w:iCs/>
          <w:rPrChange w:id="571" w:author="Jackie" w:date="2020-06-18T14:00:00Z">
            <w:rPr>
              <w:rFonts w:ascii="Times New Roman" w:hAnsi="Times New Roman" w:cs="Times New Roman"/>
              <w:i/>
            </w:rPr>
          </w:rPrChange>
        </w:rPr>
        <w:t xml:space="preserve">until </w:t>
      </w:r>
      <w:r w:rsidR="009A5FD8" w:rsidRPr="003D1EE2">
        <w:rPr>
          <w:rFonts w:ascii="Times New Roman" w:hAnsi="Times New Roman" w:cs="Times New Roman"/>
          <w:iCs/>
          <w:rPrChange w:id="572" w:author="Jackie" w:date="2020-06-18T14:00:00Z">
            <w:rPr>
              <w:rFonts w:ascii="Times New Roman" w:hAnsi="Times New Roman" w:cs="Times New Roman"/>
              <w:i/>
            </w:rPr>
          </w:rPrChange>
        </w:rPr>
        <w:t>to you make it</w:t>
      </w:r>
      <w:r w:rsidR="002B1FAB" w:rsidRPr="003D1EE2">
        <w:rPr>
          <w:rFonts w:ascii="Times New Roman" w:hAnsi="Times New Roman" w:cs="Times New Roman"/>
          <w:iCs/>
          <w:rPrChange w:id="573" w:author="Jackie" w:date="2020-06-18T14:00:00Z">
            <w:rPr>
              <w:rFonts w:ascii="Times New Roman" w:hAnsi="Times New Roman" w:cs="Times New Roman"/>
              <w:i/>
            </w:rPr>
          </w:rPrChange>
        </w:rPr>
        <w:t>”</w:t>
      </w:r>
      <w:r w:rsidR="002B1FAB" w:rsidRPr="00990D1D">
        <w:rPr>
          <w:rFonts w:ascii="Times New Roman" w:hAnsi="Times New Roman" w:cs="Times New Roman"/>
        </w:rPr>
        <w:t xml:space="preserve"> view </w:t>
      </w:r>
      <w:ins w:id="574" w:author="Jackie" w:date="2020-06-18T14:00:00Z">
        <w:r w:rsidR="003D1EE2">
          <w:rPr>
            <w:rFonts w:ascii="Times New Roman" w:hAnsi="Times New Roman" w:cs="Times New Roman"/>
          </w:rPr>
          <w:t>in which</w:t>
        </w:r>
      </w:ins>
      <w:del w:id="575" w:author="Jackie" w:date="2020-06-18T14:00:00Z">
        <w:r w:rsidR="00107264" w:rsidRPr="00990D1D" w:rsidDel="003D1EE2">
          <w:rPr>
            <w:rFonts w:ascii="Times New Roman" w:hAnsi="Times New Roman" w:cs="Times New Roman"/>
          </w:rPr>
          <w:delText>where</w:delText>
        </w:r>
      </w:del>
      <w:r w:rsidR="00107264" w:rsidRPr="00990D1D">
        <w:rPr>
          <w:rFonts w:ascii="Times New Roman" w:hAnsi="Times New Roman" w:cs="Times New Roman"/>
        </w:rPr>
        <w:t xml:space="preserve"> personality states are </w:t>
      </w:r>
      <w:r w:rsidR="003F608E" w:rsidRPr="00990D1D">
        <w:rPr>
          <w:rFonts w:ascii="Times New Roman" w:hAnsi="Times New Roman" w:cs="Times New Roman"/>
        </w:rPr>
        <w:t xml:space="preserve">shifted beyond typical levels can be seen as </w:t>
      </w:r>
      <w:r w:rsidR="00395F14" w:rsidRPr="00990D1D">
        <w:rPr>
          <w:rFonts w:ascii="Times New Roman" w:hAnsi="Times New Roman" w:cs="Times New Roman"/>
        </w:rPr>
        <w:t xml:space="preserve">the </w:t>
      </w:r>
      <w:r w:rsidR="003F608E" w:rsidRPr="00990D1D">
        <w:rPr>
          <w:rFonts w:ascii="Times New Roman" w:hAnsi="Times New Roman" w:cs="Times New Roman"/>
        </w:rPr>
        <w:t>motivating theory behind the self-control</w:t>
      </w:r>
      <w:r w:rsidR="002748B0" w:rsidRPr="00990D1D">
        <w:rPr>
          <w:rFonts w:ascii="Times New Roman" w:hAnsi="Times New Roman" w:cs="Times New Roman"/>
        </w:rPr>
        <w:t>,</w:t>
      </w:r>
      <w:r w:rsidR="003F608E" w:rsidRPr="00990D1D">
        <w:rPr>
          <w:rFonts w:ascii="Times New Roman" w:hAnsi="Times New Roman" w:cs="Times New Roman"/>
        </w:rPr>
        <w:t xml:space="preserve"> cognitive</w:t>
      </w:r>
      <w:r w:rsidR="002748B0" w:rsidRPr="00990D1D">
        <w:rPr>
          <w:rFonts w:ascii="Times New Roman" w:hAnsi="Times New Roman" w:cs="Times New Roman"/>
        </w:rPr>
        <w:t>, and coaching</w:t>
      </w:r>
      <w:r w:rsidR="003F608E" w:rsidRPr="00990D1D">
        <w:rPr>
          <w:rFonts w:ascii="Times New Roman" w:hAnsi="Times New Roman" w:cs="Times New Roman"/>
        </w:rPr>
        <w:t xml:space="preserve"> training</w:t>
      </w:r>
      <w:r w:rsidR="00F576EF" w:rsidRPr="00990D1D">
        <w:rPr>
          <w:rFonts w:ascii="Times New Roman" w:hAnsi="Times New Roman" w:cs="Times New Roman"/>
        </w:rPr>
        <w:t xml:space="preserve"> interventions</w:t>
      </w:r>
      <w:r w:rsidR="003F608E" w:rsidRPr="00990D1D">
        <w:rPr>
          <w:rFonts w:ascii="Times New Roman" w:hAnsi="Times New Roman" w:cs="Times New Roman"/>
        </w:rPr>
        <w:t>.</w:t>
      </w:r>
    </w:p>
    <w:p w14:paraId="2BE0BF19" w14:textId="1F4F3F6A" w:rsidR="007B1558" w:rsidRDefault="00F576EF" w:rsidP="00D5186A">
      <w:pPr>
        <w:spacing w:line="480" w:lineRule="auto"/>
        <w:ind w:firstLine="720"/>
        <w:rPr>
          <w:rFonts w:ascii="Times New Roman" w:hAnsi="Times New Roman" w:cs="Times New Roman"/>
        </w:rPr>
      </w:pPr>
      <w:r w:rsidRPr="00990D1D">
        <w:rPr>
          <w:rFonts w:ascii="Times New Roman" w:hAnsi="Times New Roman" w:cs="Times New Roman"/>
        </w:rPr>
        <w:t>Given the lack of success in many of these training interventions, shifting states may be necessary but not sufficient to alter personality. Will any shift in a state related to a trait over a period of time lead to change</w:t>
      </w:r>
      <w:ins w:id="576" w:author="Jackie" w:date="2020-06-18T14:00:00Z">
        <w:r w:rsidR="003D1EE2">
          <w:rPr>
            <w:rFonts w:ascii="Times New Roman" w:hAnsi="Times New Roman" w:cs="Times New Roman"/>
          </w:rPr>
          <w:t>,</w:t>
        </w:r>
      </w:ins>
      <w:r w:rsidR="00EC039B" w:rsidRPr="00990D1D">
        <w:rPr>
          <w:rFonts w:ascii="Times New Roman" w:hAnsi="Times New Roman" w:cs="Times New Roman"/>
        </w:rPr>
        <w:t xml:space="preserve"> or does some form of active participation need to occur</w:t>
      </w:r>
      <w:r w:rsidRPr="00990D1D">
        <w:rPr>
          <w:rFonts w:ascii="Times New Roman" w:hAnsi="Times New Roman" w:cs="Times New Roman"/>
        </w:rPr>
        <w:t>?</w:t>
      </w:r>
      <w:r w:rsidR="00A30DB8" w:rsidRPr="00990D1D">
        <w:rPr>
          <w:rFonts w:ascii="Times New Roman" w:hAnsi="Times New Roman" w:cs="Times New Roman"/>
        </w:rPr>
        <w:t xml:space="preserve"> For how long does this need to occur? F</w:t>
      </w:r>
      <w:r w:rsidRPr="00990D1D">
        <w:rPr>
          <w:rFonts w:ascii="Times New Roman" w:hAnsi="Times New Roman" w:cs="Times New Roman"/>
        </w:rPr>
        <w:t xml:space="preserve">actors such as being motivated to change, conscious awareness of shifting states, valuing the potential change, and having a set of skills to continue enacting state changes may </w:t>
      </w:r>
      <w:r w:rsidR="00A30DB8" w:rsidRPr="00990D1D">
        <w:rPr>
          <w:rFonts w:ascii="Times New Roman" w:hAnsi="Times New Roman" w:cs="Times New Roman"/>
        </w:rPr>
        <w:t xml:space="preserve">also </w:t>
      </w:r>
      <w:r w:rsidRPr="00990D1D">
        <w:rPr>
          <w:rFonts w:ascii="Times New Roman" w:hAnsi="Times New Roman" w:cs="Times New Roman"/>
        </w:rPr>
        <w:t>be necessary</w:t>
      </w:r>
      <w:r w:rsidR="00D25F1D" w:rsidRPr="00990D1D">
        <w:rPr>
          <w:rFonts w:ascii="Times New Roman" w:hAnsi="Times New Roman" w:cs="Times New Roman"/>
        </w:rPr>
        <w:t xml:space="preserve">. </w:t>
      </w:r>
      <w:r w:rsidRPr="00990D1D">
        <w:rPr>
          <w:rFonts w:ascii="Times New Roman" w:hAnsi="Times New Roman" w:cs="Times New Roman"/>
        </w:rPr>
        <w:t xml:space="preserve">An example of taking some of these considerations into account can be seen in </w:t>
      </w:r>
      <w:r w:rsidR="003D1EE2" w:rsidRPr="00990D1D">
        <w:rPr>
          <w:rFonts w:ascii="Times New Roman" w:hAnsi="Times New Roman" w:cs="Times New Roman"/>
        </w:rPr>
        <w:t xml:space="preserve">behavioral activation </w:t>
      </w:r>
      <w:r w:rsidRPr="00990D1D">
        <w:rPr>
          <w:rFonts w:ascii="Times New Roman" w:hAnsi="Times New Roman" w:cs="Times New Roman"/>
        </w:rPr>
        <w:t>therapy</w:t>
      </w:r>
      <w:r w:rsidR="002F2519" w:rsidRPr="00990D1D">
        <w:rPr>
          <w:rFonts w:ascii="Times New Roman" w:hAnsi="Times New Roman" w:cs="Times New Roman"/>
        </w:rPr>
        <w:t xml:space="preserve"> (see Magidson</w:t>
      </w:r>
      <w:ins w:id="577" w:author="Jackie" w:date="2020-06-18T14:01:00Z">
        <w:r w:rsidR="003D1EE2">
          <w:rPr>
            <w:rFonts w:ascii="Times New Roman" w:hAnsi="Times New Roman" w:cs="Times New Roman"/>
          </w:rPr>
          <w:t xml:space="preserve"> et al.</w:t>
        </w:r>
      </w:ins>
      <w:r w:rsidR="002F2519" w:rsidRPr="00990D1D">
        <w:rPr>
          <w:rFonts w:ascii="Times New Roman" w:hAnsi="Times New Roman" w:cs="Times New Roman"/>
        </w:rPr>
        <w:t xml:space="preserve">, </w:t>
      </w:r>
      <w:del w:id="578" w:author="Jackie" w:date="2020-06-18T14:01:00Z">
        <w:r w:rsidR="002F2519" w:rsidRPr="00990D1D" w:rsidDel="003D1EE2">
          <w:rPr>
            <w:rFonts w:ascii="Times New Roman" w:hAnsi="Times New Roman" w:cs="Times New Roman"/>
          </w:rPr>
          <w:delText xml:space="preserve">Roberts, Collado-Rodriguez, &amp; Lejuez, </w:delText>
        </w:r>
      </w:del>
      <w:r w:rsidR="002F2519" w:rsidRPr="00990D1D">
        <w:rPr>
          <w:rFonts w:ascii="Times New Roman" w:hAnsi="Times New Roman" w:cs="Times New Roman"/>
        </w:rPr>
        <w:t>2014</w:t>
      </w:r>
      <w:ins w:id="579" w:author="Jackie" w:date="2020-06-18T14:01:00Z">
        <w:r w:rsidR="003D1EE2">
          <w:rPr>
            <w:rFonts w:ascii="Times New Roman" w:hAnsi="Times New Roman" w:cs="Times New Roman"/>
          </w:rPr>
          <w:t>,</w:t>
        </w:r>
      </w:ins>
      <w:r w:rsidR="002F2519" w:rsidRPr="00990D1D">
        <w:rPr>
          <w:rFonts w:ascii="Times New Roman" w:hAnsi="Times New Roman" w:cs="Times New Roman"/>
        </w:rPr>
        <w:t xml:space="preserve"> </w:t>
      </w:r>
      <w:ins w:id="580" w:author="Jackie" w:date="2020-06-18T14:01:00Z">
        <w:r w:rsidR="003D1EE2">
          <w:rPr>
            <w:rFonts w:ascii="Times New Roman" w:hAnsi="Times New Roman" w:cs="Times New Roman"/>
          </w:rPr>
          <w:t>to</w:t>
        </w:r>
      </w:ins>
      <w:ins w:id="581" w:author="Jackie" w:date="2020-06-18T14:02:00Z">
        <w:r w:rsidR="003D1EE2">
          <w:rPr>
            <w:rFonts w:ascii="Times New Roman" w:hAnsi="Times New Roman" w:cs="Times New Roman"/>
          </w:rPr>
          <w:t xml:space="preserve"> see</w:t>
        </w:r>
      </w:ins>
      <w:del w:id="582" w:author="Jackie" w:date="2020-06-18T14:02:00Z">
        <w:r w:rsidR="002F2519" w:rsidRPr="00990D1D" w:rsidDel="003D1EE2">
          <w:rPr>
            <w:rFonts w:ascii="Times New Roman" w:hAnsi="Times New Roman" w:cs="Times New Roman"/>
          </w:rPr>
          <w:delText>for</w:delText>
        </w:r>
      </w:del>
      <w:r w:rsidR="002F2519" w:rsidRPr="00990D1D">
        <w:rPr>
          <w:rFonts w:ascii="Times New Roman" w:hAnsi="Times New Roman" w:cs="Times New Roman"/>
        </w:rPr>
        <w:t xml:space="preserve"> </w:t>
      </w:r>
      <w:ins w:id="583" w:author="Jackie" w:date="2020-06-18T14:02:00Z">
        <w:r w:rsidR="003D1EE2">
          <w:rPr>
            <w:rFonts w:ascii="Times New Roman" w:hAnsi="Times New Roman" w:cs="Times New Roman"/>
          </w:rPr>
          <w:t>what</w:t>
        </w:r>
      </w:ins>
      <w:del w:id="584" w:author="Jackie" w:date="2020-06-18T14:02:00Z">
        <w:r w:rsidR="002F2519" w:rsidRPr="00990D1D" w:rsidDel="003D1EE2">
          <w:rPr>
            <w:rFonts w:ascii="Times New Roman" w:hAnsi="Times New Roman" w:cs="Times New Roman"/>
          </w:rPr>
          <w:delText xml:space="preserve">how </w:delText>
        </w:r>
      </w:del>
      <w:ins w:id="585" w:author="Jackie" w:date="2020-06-18T14:02:00Z">
        <w:r w:rsidR="003D1EE2">
          <w:rPr>
            <w:rFonts w:ascii="Times New Roman" w:hAnsi="Times New Roman" w:cs="Times New Roman"/>
          </w:rPr>
          <w:t xml:space="preserve"> </w:t>
        </w:r>
      </w:ins>
      <w:r w:rsidR="002F2519" w:rsidRPr="00990D1D">
        <w:rPr>
          <w:rFonts w:ascii="Times New Roman" w:hAnsi="Times New Roman" w:cs="Times New Roman"/>
        </w:rPr>
        <w:t>this would look like in the context of a personality intervention).</w:t>
      </w:r>
      <w:r w:rsidRPr="00990D1D">
        <w:rPr>
          <w:rFonts w:ascii="Times New Roman" w:hAnsi="Times New Roman" w:cs="Times New Roman"/>
        </w:rPr>
        <w:t xml:space="preserve"> </w:t>
      </w:r>
      <w:r w:rsidR="00ED7B18" w:rsidRPr="00990D1D">
        <w:rPr>
          <w:rFonts w:ascii="Times New Roman" w:hAnsi="Times New Roman" w:cs="Times New Roman"/>
        </w:rPr>
        <w:t>T</w:t>
      </w:r>
      <w:r w:rsidRPr="00990D1D">
        <w:rPr>
          <w:rFonts w:ascii="Times New Roman" w:hAnsi="Times New Roman" w:cs="Times New Roman"/>
        </w:rPr>
        <w:t xml:space="preserve">he focus of </w:t>
      </w:r>
      <w:r w:rsidR="003D1EE2" w:rsidRPr="00990D1D">
        <w:rPr>
          <w:rFonts w:ascii="Times New Roman" w:hAnsi="Times New Roman" w:cs="Times New Roman"/>
        </w:rPr>
        <w:t>behavioral a</w:t>
      </w:r>
      <w:r w:rsidR="00395F14" w:rsidRPr="00990D1D">
        <w:rPr>
          <w:rFonts w:ascii="Times New Roman" w:hAnsi="Times New Roman" w:cs="Times New Roman"/>
        </w:rPr>
        <w:t xml:space="preserve">ctivation </w:t>
      </w:r>
      <w:r w:rsidRPr="00990D1D">
        <w:rPr>
          <w:rFonts w:ascii="Times New Roman" w:hAnsi="Times New Roman" w:cs="Times New Roman"/>
        </w:rPr>
        <w:t xml:space="preserve">therapy </w:t>
      </w:r>
      <w:r w:rsidR="00ED7B18" w:rsidRPr="00990D1D">
        <w:rPr>
          <w:rFonts w:ascii="Times New Roman" w:hAnsi="Times New Roman" w:cs="Times New Roman"/>
        </w:rPr>
        <w:t>is to identify which behaviors are consistent with one’s</w:t>
      </w:r>
      <w:r w:rsidRPr="00990D1D">
        <w:rPr>
          <w:rFonts w:ascii="Times New Roman" w:hAnsi="Times New Roman" w:cs="Times New Roman"/>
        </w:rPr>
        <w:t xml:space="preserve"> values</w:t>
      </w:r>
      <w:r w:rsidR="00873BF6" w:rsidRPr="00990D1D">
        <w:rPr>
          <w:rFonts w:ascii="Times New Roman" w:hAnsi="Times New Roman" w:cs="Times New Roman"/>
        </w:rPr>
        <w:t xml:space="preserve"> or goals, ide</w:t>
      </w:r>
      <w:r w:rsidR="00395F14" w:rsidRPr="00990D1D">
        <w:rPr>
          <w:rFonts w:ascii="Times New Roman" w:hAnsi="Times New Roman" w:cs="Times New Roman"/>
        </w:rPr>
        <w:t>ntify</w:t>
      </w:r>
      <w:r w:rsidR="00873BF6" w:rsidRPr="00990D1D">
        <w:rPr>
          <w:rFonts w:ascii="Times New Roman" w:hAnsi="Times New Roman" w:cs="Times New Roman"/>
        </w:rPr>
        <w:t xml:space="preserve"> the </w:t>
      </w:r>
      <w:r w:rsidRPr="00990D1D">
        <w:rPr>
          <w:rFonts w:ascii="Times New Roman" w:hAnsi="Times New Roman" w:cs="Times New Roman"/>
        </w:rPr>
        <w:t xml:space="preserve">daily activities consistent with those values, and </w:t>
      </w:r>
      <w:r w:rsidR="00395F14" w:rsidRPr="00990D1D">
        <w:rPr>
          <w:rFonts w:ascii="Times New Roman" w:hAnsi="Times New Roman" w:cs="Times New Roman"/>
        </w:rPr>
        <w:t>create</w:t>
      </w:r>
      <w:r w:rsidR="00873BF6" w:rsidRPr="00990D1D">
        <w:rPr>
          <w:rFonts w:ascii="Times New Roman" w:hAnsi="Times New Roman" w:cs="Times New Roman"/>
        </w:rPr>
        <w:t xml:space="preserve"> </w:t>
      </w:r>
      <w:r w:rsidRPr="00990D1D">
        <w:rPr>
          <w:rFonts w:ascii="Times New Roman" w:hAnsi="Times New Roman" w:cs="Times New Roman"/>
        </w:rPr>
        <w:t xml:space="preserve">a plan </w:t>
      </w:r>
      <w:r w:rsidR="00873BF6" w:rsidRPr="00990D1D">
        <w:rPr>
          <w:rFonts w:ascii="Times New Roman" w:hAnsi="Times New Roman" w:cs="Times New Roman"/>
        </w:rPr>
        <w:t>to engage in those</w:t>
      </w:r>
      <w:r w:rsidRPr="00990D1D">
        <w:rPr>
          <w:rFonts w:ascii="Times New Roman" w:hAnsi="Times New Roman" w:cs="Times New Roman"/>
        </w:rPr>
        <w:t xml:space="preserve"> activities</w:t>
      </w:r>
      <w:r w:rsidR="00873BF6" w:rsidRPr="00990D1D">
        <w:rPr>
          <w:rFonts w:ascii="Times New Roman" w:hAnsi="Times New Roman" w:cs="Times New Roman"/>
        </w:rPr>
        <w:t xml:space="preserve"> (Lejuez</w:t>
      </w:r>
      <w:ins w:id="586" w:author="Jackie" w:date="2020-06-18T14:02:00Z">
        <w:r w:rsidR="003D1EE2">
          <w:rPr>
            <w:rFonts w:ascii="Times New Roman" w:hAnsi="Times New Roman" w:cs="Times New Roman"/>
          </w:rPr>
          <w:t>, Hopko, &amp; Hopko</w:t>
        </w:r>
      </w:ins>
      <w:del w:id="587" w:author="Jackie" w:date="2020-06-18T14:02:00Z">
        <w:r w:rsidR="00873BF6" w:rsidRPr="00990D1D" w:rsidDel="003D1EE2">
          <w:rPr>
            <w:rFonts w:ascii="Times New Roman" w:hAnsi="Times New Roman" w:cs="Times New Roman"/>
          </w:rPr>
          <w:delText xml:space="preserve"> et al.</w:delText>
        </w:r>
      </w:del>
      <w:r w:rsidR="00873BF6" w:rsidRPr="00990D1D">
        <w:rPr>
          <w:rFonts w:ascii="Times New Roman" w:hAnsi="Times New Roman" w:cs="Times New Roman"/>
        </w:rPr>
        <w:t>, 2001)</w:t>
      </w:r>
      <w:r w:rsidRPr="00990D1D">
        <w:rPr>
          <w:rFonts w:ascii="Times New Roman" w:hAnsi="Times New Roman" w:cs="Times New Roman"/>
        </w:rPr>
        <w:t>.</w:t>
      </w:r>
      <w:r w:rsidR="007B1558">
        <w:rPr>
          <w:rFonts w:ascii="Times New Roman" w:hAnsi="Times New Roman" w:cs="Times New Roman"/>
        </w:rPr>
        <w:t xml:space="preserve"> </w:t>
      </w:r>
      <w:r w:rsidRPr="00990D1D">
        <w:rPr>
          <w:rFonts w:ascii="Times New Roman" w:hAnsi="Times New Roman" w:cs="Times New Roman"/>
        </w:rPr>
        <w:t xml:space="preserve">The </w:t>
      </w:r>
      <w:r w:rsidR="00873BF6" w:rsidRPr="00990D1D">
        <w:rPr>
          <w:rFonts w:ascii="Times New Roman" w:hAnsi="Times New Roman" w:cs="Times New Roman"/>
        </w:rPr>
        <w:t xml:space="preserve">goal of </w:t>
      </w:r>
      <w:r w:rsidR="003D1EE2" w:rsidRPr="00990D1D">
        <w:rPr>
          <w:rFonts w:ascii="Times New Roman" w:hAnsi="Times New Roman" w:cs="Times New Roman"/>
        </w:rPr>
        <w:t xml:space="preserve">behavioral activation </w:t>
      </w:r>
      <w:r w:rsidR="00873BF6" w:rsidRPr="00990D1D">
        <w:rPr>
          <w:rFonts w:ascii="Times New Roman" w:hAnsi="Times New Roman" w:cs="Times New Roman"/>
        </w:rPr>
        <w:t xml:space="preserve">therapy is similar to </w:t>
      </w:r>
      <w:r w:rsidR="00CD42D2" w:rsidRPr="00990D1D">
        <w:rPr>
          <w:rFonts w:ascii="Times New Roman" w:hAnsi="Times New Roman" w:cs="Times New Roman"/>
        </w:rPr>
        <w:t>the proposed mechanisms of</w:t>
      </w:r>
      <w:r w:rsidR="00873BF6" w:rsidRPr="00990D1D">
        <w:rPr>
          <w:rFonts w:ascii="Times New Roman" w:hAnsi="Times New Roman" w:cs="Times New Roman"/>
        </w:rPr>
        <w:t xml:space="preserve"> personality </w:t>
      </w:r>
      <w:r w:rsidR="00CD42D2" w:rsidRPr="00990D1D">
        <w:rPr>
          <w:rFonts w:ascii="Times New Roman" w:hAnsi="Times New Roman" w:cs="Times New Roman"/>
        </w:rPr>
        <w:t>change</w:t>
      </w:r>
      <w:r w:rsidR="00873BF6" w:rsidRPr="00990D1D">
        <w:rPr>
          <w:rFonts w:ascii="Times New Roman" w:hAnsi="Times New Roman" w:cs="Times New Roman"/>
        </w:rPr>
        <w:t xml:space="preserve"> </w:t>
      </w:r>
      <w:ins w:id="588" w:author="Jackie" w:date="2020-06-18T14:03:00Z">
        <w:r w:rsidR="003D1EE2">
          <w:rPr>
            <w:rFonts w:ascii="Times New Roman" w:hAnsi="Times New Roman" w:cs="Times New Roman"/>
          </w:rPr>
          <w:t>in which</w:t>
        </w:r>
      </w:ins>
      <w:del w:id="589" w:author="Jackie" w:date="2020-06-18T14:03:00Z">
        <w:r w:rsidR="00A538FF" w:rsidRPr="00990D1D" w:rsidDel="003D1EE2">
          <w:rPr>
            <w:rFonts w:ascii="Times New Roman" w:hAnsi="Times New Roman" w:cs="Times New Roman"/>
          </w:rPr>
          <w:delText>where</w:delText>
        </w:r>
      </w:del>
      <w:r w:rsidR="00A538FF" w:rsidRPr="00990D1D">
        <w:rPr>
          <w:rFonts w:ascii="Times New Roman" w:hAnsi="Times New Roman" w:cs="Times New Roman"/>
        </w:rPr>
        <w:t xml:space="preserve"> </w:t>
      </w:r>
      <w:r w:rsidR="00873BF6" w:rsidRPr="00990D1D">
        <w:rPr>
          <w:rFonts w:ascii="Times New Roman" w:hAnsi="Times New Roman" w:cs="Times New Roman"/>
        </w:rPr>
        <w:t xml:space="preserve">the </w:t>
      </w:r>
      <w:r w:rsidR="00A538FF" w:rsidRPr="00990D1D">
        <w:rPr>
          <w:rFonts w:ascii="Times New Roman" w:hAnsi="Times New Roman" w:cs="Times New Roman"/>
        </w:rPr>
        <w:t>immediate</w:t>
      </w:r>
      <w:r w:rsidR="00873BF6" w:rsidRPr="00990D1D">
        <w:rPr>
          <w:rFonts w:ascii="Times New Roman" w:hAnsi="Times New Roman" w:cs="Times New Roman"/>
        </w:rPr>
        <w:t xml:space="preserve"> </w:t>
      </w:r>
      <w:r w:rsidR="00DA305E" w:rsidRPr="00990D1D">
        <w:rPr>
          <w:rFonts w:ascii="Times New Roman" w:hAnsi="Times New Roman" w:cs="Times New Roman"/>
        </w:rPr>
        <w:t>aim</w:t>
      </w:r>
      <w:r w:rsidR="00A538FF" w:rsidRPr="00990D1D">
        <w:rPr>
          <w:rFonts w:ascii="Times New Roman" w:hAnsi="Times New Roman" w:cs="Times New Roman"/>
        </w:rPr>
        <w:t xml:space="preserve"> is to alter</w:t>
      </w:r>
      <w:r w:rsidR="00873BF6" w:rsidRPr="00990D1D">
        <w:rPr>
          <w:rFonts w:ascii="Times New Roman" w:hAnsi="Times New Roman" w:cs="Times New Roman"/>
        </w:rPr>
        <w:t xml:space="preserve"> personality states, but </w:t>
      </w:r>
      <w:r w:rsidR="00A538FF" w:rsidRPr="00990D1D">
        <w:rPr>
          <w:rFonts w:ascii="Times New Roman" w:hAnsi="Times New Roman" w:cs="Times New Roman"/>
        </w:rPr>
        <w:lastRenderedPageBreak/>
        <w:t>importantly</w:t>
      </w:r>
      <w:ins w:id="590" w:author="Jackie" w:date="2020-06-18T14:03:00Z">
        <w:r w:rsidR="003D1EE2">
          <w:rPr>
            <w:rFonts w:ascii="Times New Roman" w:hAnsi="Times New Roman" w:cs="Times New Roman"/>
          </w:rPr>
          <w:t>,</w:t>
        </w:r>
      </w:ins>
      <w:r w:rsidR="00A538FF" w:rsidRPr="00990D1D">
        <w:rPr>
          <w:rFonts w:ascii="Times New Roman" w:hAnsi="Times New Roman" w:cs="Times New Roman"/>
        </w:rPr>
        <w:t xml:space="preserve"> </w:t>
      </w:r>
      <w:r w:rsidR="00873BF6" w:rsidRPr="00990D1D">
        <w:rPr>
          <w:rFonts w:ascii="Times New Roman" w:hAnsi="Times New Roman" w:cs="Times New Roman"/>
        </w:rPr>
        <w:t xml:space="preserve">these states are made explicit and necessitate acknowledging the </w:t>
      </w:r>
      <w:r w:rsidR="00A30DB8" w:rsidRPr="00990D1D">
        <w:rPr>
          <w:rFonts w:ascii="Times New Roman" w:hAnsi="Times New Roman" w:cs="Times New Roman"/>
        </w:rPr>
        <w:t>value</w:t>
      </w:r>
      <w:r w:rsidR="00873BF6" w:rsidRPr="00990D1D">
        <w:rPr>
          <w:rFonts w:ascii="Times New Roman" w:hAnsi="Times New Roman" w:cs="Times New Roman"/>
        </w:rPr>
        <w:t xml:space="preserve"> </w:t>
      </w:r>
      <w:r w:rsidR="00A30DB8" w:rsidRPr="00990D1D">
        <w:rPr>
          <w:rFonts w:ascii="Times New Roman" w:hAnsi="Times New Roman" w:cs="Times New Roman"/>
        </w:rPr>
        <w:t>in</w:t>
      </w:r>
      <w:r w:rsidR="00873BF6" w:rsidRPr="00990D1D">
        <w:rPr>
          <w:rFonts w:ascii="Times New Roman" w:hAnsi="Times New Roman" w:cs="Times New Roman"/>
        </w:rPr>
        <w:t xml:space="preserve"> </w:t>
      </w:r>
      <w:r w:rsidR="00CD42D2" w:rsidRPr="00990D1D">
        <w:rPr>
          <w:rFonts w:ascii="Times New Roman" w:hAnsi="Times New Roman" w:cs="Times New Roman"/>
        </w:rPr>
        <w:t>changing</w:t>
      </w:r>
      <w:r w:rsidR="00873BF6" w:rsidRPr="00990D1D">
        <w:rPr>
          <w:rFonts w:ascii="Times New Roman" w:hAnsi="Times New Roman" w:cs="Times New Roman"/>
        </w:rPr>
        <w:t xml:space="preserve"> states, going so far as creating a plan to continue the shifts in states.</w:t>
      </w:r>
    </w:p>
    <w:p w14:paraId="45665642" w14:textId="77777777" w:rsidR="007B1558" w:rsidRDefault="003D1EE2">
      <w:pPr>
        <w:spacing w:line="480" w:lineRule="auto"/>
        <w:rPr>
          <w:rFonts w:ascii="Times New Roman" w:hAnsi="Times New Roman" w:cs="Times New Roman"/>
          <w:bCs/>
        </w:rPr>
      </w:pPr>
      <w:ins w:id="591" w:author="Jackie" w:date="2020-06-18T14:03:00Z">
        <w:r>
          <w:rPr>
            <w:rFonts w:ascii="Times New Roman" w:hAnsi="Times New Roman" w:cs="Times New Roman"/>
            <w:bCs/>
          </w:rPr>
          <w:t>[b]</w:t>
        </w:r>
      </w:ins>
      <w:del w:id="592" w:author="Jackie" w:date="2020-06-18T14:03:00Z">
        <w:r w:rsidR="006E1816" w:rsidRPr="003D1EE2" w:rsidDel="003D1EE2">
          <w:rPr>
            <w:rFonts w:ascii="Times New Roman" w:hAnsi="Times New Roman" w:cs="Times New Roman"/>
            <w:bCs/>
            <w:rPrChange w:id="593" w:author="Jackie" w:date="2020-06-18T14:03:00Z">
              <w:rPr>
                <w:rFonts w:ascii="Times New Roman" w:hAnsi="Times New Roman" w:cs="Times New Roman"/>
                <w:b/>
              </w:rPr>
            </w:rPrChange>
          </w:rPr>
          <w:delText>[B]</w:delText>
        </w:r>
      </w:del>
      <w:r w:rsidR="0009193C" w:rsidRPr="003D1EE2">
        <w:rPr>
          <w:rFonts w:ascii="Times New Roman" w:hAnsi="Times New Roman" w:cs="Times New Roman"/>
          <w:bCs/>
          <w:rPrChange w:id="594" w:author="Jackie" w:date="2020-06-18T14:03:00Z">
            <w:rPr>
              <w:rFonts w:ascii="Times New Roman" w:hAnsi="Times New Roman" w:cs="Times New Roman"/>
              <w:b/>
            </w:rPr>
          </w:rPrChange>
        </w:rPr>
        <w:t xml:space="preserve">How </w:t>
      </w:r>
      <w:r w:rsidRPr="003D1EE2">
        <w:rPr>
          <w:rFonts w:ascii="Times New Roman" w:hAnsi="Times New Roman" w:cs="Times New Roman"/>
          <w:bCs/>
          <w:rPrChange w:id="595" w:author="Jackie" w:date="2020-06-18T14:03:00Z">
            <w:rPr>
              <w:rFonts w:ascii="Times New Roman" w:hAnsi="Times New Roman" w:cs="Times New Roman"/>
              <w:b/>
            </w:rPr>
          </w:rPrChange>
        </w:rPr>
        <w:t>Long Should Interventions Be</w:t>
      </w:r>
      <w:r w:rsidR="000837CC" w:rsidRPr="003D1EE2">
        <w:rPr>
          <w:rFonts w:ascii="Times New Roman" w:hAnsi="Times New Roman" w:cs="Times New Roman"/>
          <w:bCs/>
          <w:rPrChange w:id="596" w:author="Jackie" w:date="2020-06-18T14:03:00Z">
            <w:rPr>
              <w:rFonts w:ascii="Times New Roman" w:hAnsi="Times New Roman" w:cs="Times New Roman"/>
              <w:b/>
            </w:rPr>
          </w:rPrChange>
        </w:rPr>
        <w:t>?</w:t>
      </w:r>
    </w:p>
    <w:p w14:paraId="078AF025" w14:textId="77777777" w:rsidR="007B1558" w:rsidRDefault="003D1EE2">
      <w:pPr>
        <w:spacing w:line="480" w:lineRule="auto"/>
        <w:rPr>
          <w:rFonts w:ascii="Times New Roman" w:hAnsi="Times New Roman" w:cs="Times New Roman"/>
        </w:rPr>
      </w:pPr>
      <w:ins w:id="597" w:author="Jackie" w:date="2020-06-18T14:04:00Z">
        <w:r>
          <w:rPr>
            <w:rFonts w:ascii="Times New Roman" w:hAnsi="Times New Roman" w:cs="Times New Roman"/>
          </w:rPr>
          <w:t>[bodyni]</w:t>
        </w:r>
      </w:ins>
      <w:r w:rsidR="000837CC" w:rsidRPr="00990D1D">
        <w:rPr>
          <w:rFonts w:ascii="Times New Roman" w:hAnsi="Times New Roman" w:cs="Times New Roman"/>
        </w:rPr>
        <w:t>Most d</w:t>
      </w:r>
      <w:r w:rsidR="0035672C" w:rsidRPr="00990D1D">
        <w:rPr>
          <w:rFonts w:ascii="Times New Roman" w:hAnsi="Times New Roman" w:cs="Times New Roman"/>
        </w:rPr>
        <w:t xml:space="preserve">ominant personality theories do little to explain continuity and change </w:t>
      </w:r>
      <w:r w:rsidR="00C233DC" w:rsidRPr="00990D1D">
        <w:rPr>
          <w:rFonts w:ascii="Times New Roman" w:hAnsi="Times New Roman" w:cs="Times New Roman"/>
        </w:rPr>
        <w:t xml:space="preserve">in personality </w:t>
      </w:r>
      <w:r w:rsidR="0035672C" w:rsidRPr="00990D1D">
        <w:rPr>
          <w:rFonts w:ascii="Times New Roman" w:hAnsi="Times New Roman" w:cs="Times New Roman"/>
        </w:rPr>
        <w:t>during</w:t>
      </w:r>
      <w:r w:rsidR="000837CC" w:rsidRPr="00990D1D">
        <w:rPr>
          <w:rFonts w:ascii="Times New Roman" w:hAnsi="Times New Roman" w:cs="Times New Roman"/>
        </w:rPr>
        <w:t xml:space="preserve"> the</w:t>
      </w:r>
      <w:r w:rsidR="0035672C" w:rsidRPr="00990D1D">
        <w:rPr>
          <w:rFonts w:ascii="Times New Roman" w:hAnsi="Times New Roman" w:cs="Times New Roman"/>
        </w:rPr>
        <w:t xml:space="preserve"> time course typically found in </w:t>
      </w:r>
      <w:r w:rsidR="000837CC" w:rsidRPr="00990D1D">
        <w:rPr>
          <w:rFonts w:ascii="Times New Roman" w:hAnsi="Times New Roman" w:cs="Times New Roman"/>
        </w:rPr>
        <w:t xml:space="preserve">interventions, </w:t>
      </w:r>
      <w:r w:rsidR="00C233DC" w:rsidRPr="00990D1D">
        <w:rPr>
          <w:rFonts w:ascii="Times New Roman" w:hAnsi="Times New Roman" w:cs="Times New Roman"/>
        </w:rPr>
        <w:t>as these theories are</w:t>
      </w:r>
      <w:ins w:id="598" w:author="Jackie" w:date="2020-06-18T14:04:00Z">
        <w:r>
          <w:rPr>
            <w:rFonts w:ascii="Times New Roman" w:hAnsi="Times New Roman" w:cs="Times New Roman"/>
          </w:rPr>
          <w:t xml:space="preserve"> framed</w:t>
        </w:r>
      </w:ins>
      <w:r w:rsidR="00C233DC" w:rsidRPr="00990D1D">
        <w:rPr>
          <w:rFonts w:ascii="Times New Roman" w:hAnsi="Times New Roman" w:cs="Times New Roman"/>
        </w:rPr>
        <w:t xml:space="preserve"> in terms of years and decades rather than the week</w:t>
      </w:r>
      <w:r w:rsidR="00AD24DD" w:rsidRPr="00990D1D">
        <w:rPr>
          <w:rFonts w:ascii="Times New Roman" w:hAnsi="Times New Roman" w:cs="Times New Roman"/>
        </w:rPr>
        <w:t>s</w:t>
      </w:r>
      <w:r w:rsidR="00C233DC" w:rsidRPr="00990D1D">
        <w:rPr>
          <w:rFonts w:ascii="Times New Roman" w:hAnsi="Times New Roman" w:cs="Times New Roman"/>
        </w:rPr>
        <w:t xml:space="preserve"> to </w:t>
      </w:r>
      <w:r w:rsidR="000837CC" w:rsidRPr="00990D1D">
        <w:rPr>
          <w:rFonts w:ascii="Times New Roman" w:hAnsi="Times New Roman" w:cs="Times New Roman"/>
        </w:rPr>
        <w:t xml:space="preserve">months </w:t>
      </w:r>
      <w:r w:rsidR="00C233DC" w:rsidRPr="00990D1D">
        <w:rPr>
          <w:rFonts w:ascii="Times New Roman" w:hAnsi="Times New Roman" w:cs="Times New Roman"/>
        </w:rPr>
        <w:t>time</w:t>
      </w:r>
      <w:ins w:id="599" w:author="Jackie" w:date="2020-06-18T14:04:00Z">
        <w:r>
          <w:rPr>
            <w:rFonts w:ascii="Times New Roman" w:hAnsi="Times New Roman" w:cs="Times New Roman"/>
          </w:rPr>
          <w:t xml:space="preserve"> </w:t>
        </w:r>
      </w:ins>
      <w:r w:rsidR="00C233DC" w:rsidRPr="00990D1D">
        <w:rPr>
          <w:rFonts w:ascii="Times New Roman" w:hAnsi="Times New Roman" w:cs="Times New Roman"/>
        </w:rPr>
        <w:t xml:space="preserve">frame </w:t>
      </w:r>
      <w:r w:rsidR="00AD24DD" w:rsidRPr="00990D1D">
        <w:rPr>
          <w:rFonts w:ascii="Times New Roman" w:hAnsi="Times New Roman" w:cs="Times New Roman"/>
        </w:rPr>
        <w:t xml:space="preserve">typical </w:t>
      </w:r>
      <w:r w:rsidR="00C233DC" w:rsidRPr="00990D1D">
        <w:rPr>
          <w:rFonts w:ascii="Times New Roman" w:hAnsi="Times New Roman" w:cs="Times New Roman"/>
        </w:rPr>
        <w:t>of interventions</w:t>
      </w:r>
      <w:r w:rsidR="000837CC" w:rsidRPr="00990D1D">
        <w:rPr>
          <w:rFonts w:ascii="Times New Roman" w:hAnsi="Times New Roman" w:cs="Times New Roman"/>
        </w:rPr>
        <w:t xml:space="preserve">. </w:t>
      </w:r>
      <w:r w:rsidR="00C233DC" w:rsidRPr="00990D1D">
        <w:rPr>
          <w:rFonts w:ascii="Times New Roman" w:hAnsi="Times New Roman" w:cs="Times New Roman"/>
        </w:rPr>
        <w:t xml:space="preserve">Just how fast can personality change? </w:t>
      </w:r>
      <w:r w:rsidR="00CD42D2" w:rsidRPr="00990D1D">
        <w:rPr>
          <w:rFonts w:ascii="Times New Roman" w:hAnsi="Times New Roman" w:cs="Times New Roman"/>
        </w:rPr>
        <w:t>S</w:t>
      </w:r>
      <w:r w:rsidR="000837CC" w:rsidRPr="00990D1D">
        <w:rPr>
          <w:rFonts w:ascii="Times New Roman" w:hAnsi="Times New Roman" w:cs="Times New Roman"/>
        </w:rPr>
        <w:t>hort</w:t>
      </w:r>
      <w:r w:rsidR="006162B1" w:rsidRPr="00990D1D">
        <w:rPr>
          <w:rFonts w:ascii="Times New Roman" w:hAnsi="Times New Roman" w:cs="Times New Roman"/>
        </w:rPr>
        <w:t>-</w:t>
      </w:r>
      <w:r w:rsidR="000837CC" w:rsidRPr="00990D1D">
        <w:rPr>
          <w:rFonts w:ascii="Times New Roman" w:hAnsi="Times New Roman" w:cs="Times New Roman"/>
        </w:rPr>
        <w:t xml:space="preserve">term </w:t>
      </w:r>
      <w:r w:rsidR="0035672C" w:rsidRPr="00990D1D">
        <w:rPr>
          <w:rFonts w:ascii="Times New Roman" w:hAnsi="Times New Roman" w:cs="Times New Roman"/>
        </w:rPr>
        <w:t xml:space="preserve">interventions </w:t>
      </w:r>
      <w:r w:rsidR="00DA305E" w:rsidRPr="00990D1D">
        <w:rPr>
          <w:rFonts w:ascii="Times New Roman" w:hAnsi="Times New Roman" w:cs="Times New Roman"/>
        </w:rPr>
        <w:t xml:space="preserve">are likely to be </w:t>
      </w:r>
      <w:r w:rsidR="00CD42D2" w:rsidRPr="00990D1D">
        <w:rPr>
          <w:rFonts w:ascii="Times New Roman" w:hAnsi="Times New Roman" w:cs="Times New Roman"/>
        </w:rPr>
        <w:t xml:space="preserve">more </w:t>
      </w:r>
      <w:r w:rsidR="00DA305E" w:rsidRPr="00990D1D">
        <w:rPr>
          <w:rFonts w:ascii="Times New Roman" w:hAnsi="Times New Roman" w:cs="Times New Roman"/>
        </w:rPr>
        <w:t xml:space="preserve">effective </w:t>
      </w:r>
      <w:r w:rsidR="00CD42D2" w:rsidRPr="00990D1D">
        <w:rPr>
          <w:rFonts w:ascii="Times New Roman" w:hAnsi="Times New Roman" w:cs="Times New Roman"/>
        </w:rPr>
        <w:t>for</w:t>
      </w:r>
      <w:r w:rsidR="00DA305E" w:rsidRPr="00990D1D">
        <w:rPr>
          <w:rFonts w:ascii="Times New Roman" w:hAnsi="Times New Roman" w:cs="Times New Roman"/>
        </w:rPr>
        <w:t xml:space="preserve"> prompting </w:t>
      </w:r>
      <w:r w:rsidR="006162B1" w:rsidRPr="00990D1D">
        <w:rPr>
          <w:rFonts w:ascii="Times New Roman" w:hAnsi="Times New Roman" w:cs="Times New Roman"/>
        </w:rPr>
        <w:t xml:space="preserve">effortful processes </w:t>
      </w:r>
      <w:ins w:id="600" w:author="Jackie" w:date="2020-06-18T14:05:00Z">
        <w:r>
          <w:rPr>
            <w:rFonts w:ascii="Times New Roman" w:hAnsi="Times New Roman" w:cs="Times New Roman"/>
          </w:rPr>
          <w:t>such as</w:t>
        </w:r>
      </w:ins>
      <w:del w:id="601" w:author="Jackie" w:date="2020-06-18T14:05:00Z">
        <w:r w:rsidR="006162B1" w:rsidRPr="00990D1D" w:rsidDel="003D1EE2">
          <w:rPr>
            <w:rFonts w:ascii="Times New Roman" w:hAnsi="Times New Roman" w:cs="Times New Roman"/>
          </w:rPr>
          <w:delText>like</w:delText>
        </w:r>
      </w:del>
      <w:r w:rsidR="006162B1" w:rsidRPr="00990D1D">
        <w:rPr>
          <w:rFonts w:ascii="Times New Roman" w:hAnsi="Times New Roman" w:cs="Times New Roman"/>
        </w:rPr>
        <w:t xml:space="preserve"> cognitive reframing or situation manipulation</w:t>
      </w:r>
      <w:r w:rsidR="00CD42D2" w:rsidRPr="00990D1D">
        <w:rPr>
          <w:rFonts w:ascii="Times New Roman" w:hAnsi="Times New Roman" w:cs="Times New Roman"/>
        </w:rPr>
        <w:t>, but perhaps not lasting personality change</w:t>
      </w:r>
      <w:r w:rsidR="006162B1" w:rsidRPr="00990D1D">
        <w:rPr>
          <w:rFonts w:ascii="Times New Roman" w:hAnsi="Times New Roman" w:cs="Times New Roman"/>
        </w:rPr>
        <w:t xml:space="preserve">. </w:t>
      </w:r>
      <w:r w:rsidR="00CD42D2" w:rsidRPr="00990D1D">
        <w:rPr>
          <w:rFonts w:ascii="Times New Roman" w:hAnsi="Times New Roman" w:cs="Times New Roman"/>
        </w:rPr>
        <w:t>Personality i</w:t>
      </w:r>
      <w:r w:rsidR="00711417" w:rsidRPr="00990D1D">
        <w:rPr>
          <w:rFonts w:ascii="Times New Roman" w:hAnsi="Times New Roman" w:cs="Times New Roman"/>
        </w:rPr>
        <w:t xml:space="preserve">nterventions </w:t>
      </w:r>
      <w:r w:rsidR="00CD42D2" w:rsidRPr="00990D1D">
        <w:rPr>
          <w:rFonts w:ascii="Times New Roman" w:hAnsi="Times New Roman" w:cs="Times New Roman"/>
        </w:rPr>
        <w:t xml:space="preserve">attempt to </w:t>
      </w:r>
      <w:r w:rsidR="00711417" w:rsidRPr="00990D1D">
        <w:rPr>
          <w:rFonts w:ascii="Times New Roman" w:hAnsi="Times New Roman" w:cs="Times New Roman"/>
        </w:rPr>
        <w:t>provide</w:t>
      </w:r>
      <w:r w:rsidR="00CD42D2" w:rsidRPr="00990D1D">
        <w:rPr>
          <w:rFonts w:ascii="Times New Roman" w:hAnsi="Times New Roman" w:cs="Times New Roman"/>
        </w:rPr>
        <w:t xml:space="preserve"> the means or</w:t>
      </w:r>
      <w:r w:rsidR="00711417" w:rsidRPr="00990D1D">
        <w:rPr>
          <w:rFonts w:ascii="Times New Roman" w:hAnsi="Times New Roman" w:cs="Times New Roman"/>
        </w:rPr>
        <w:t xml:space="preserve"> skills for people to change their be</w:t>
      </w:r>
      <w:r w:rsidR="001426D3" w:rsidRPr="00990D1D">
        <w:rPr>
          <w:rFonts w:ascii="Times New Roman" w:hAnsi="Times New Roman" w:cs="Times New Roman"/>
        </w:rPr>
        <w:t>havior</w:t>
      </w:r>
      <w:r w:rsidR="00711417" w:rsidRPr="00990D1D">
        <w:rPr>
          <w:rFonts w:ascii="Times New Roman" w:hAnsi="Times New Roman" w:cs="Times New Roman"/>
        </w:rPr>
        <w:t>,</w:t>
      </w:r>
      <w:r w:rsidR="00CD42D2" w:rsidRPr="00990D1D">
        <w:rPr>
          <w:rFonts w:ascii="Times New Roman" w:hAnsi="Times New Roman" w:cs="Times New Roman"/>
        </w:rPr>
        <w:t xml:space="preserve"> thoughts</w:t>
      </w:r>
      <w:ins w:id="602" w:author="Jackie" w:date="2020-06-18T14:05:00Z">
        <w:r>
          <w:rPr>
            <w:rFonts w:ascii="Times New Roman" w:hAnsi="Times New Roman" w:cs="Times New Roman"/>
          </w:rPr>
          <w:t>,</w:t>
        </w:r>
      </w:ins>
      <w:r w:rsidR="00CD42D2" w:rsidRPr="00990D1D">
        <w:rPr>
          <w:rFonts w:ascii="Times New Roman" w:hAnsi="Times New Roman" w:cs="Times New Roman"/>
        </w:rPr>
        <w:t xml:space="preserve"> and feelings, but the changes most likely</w:t>
      </w:r>
      <w:r w:rsidR="00711417" w:rsidRPr="00990D1D">
        <w:rPr>
          <w:rFonts w:ascii="Times New Roman" w:hAnsi="Times New Roman" w:cs="Times New Roman"/>
        </w:rPr>
        <w:t xml:space="preserve"> are</w:t>
      </w:r>
      <w:ins w:id="603" w:author="Jackie" w:date="2020-06-18T14:05:00Z">
        <w:r>
          <w:rPr>
            <w:rFonts w:ascii="Times New Roman" w:hAnsi="Times New Roman" w:cs="Times New Roman"/>
          </w:rPr>
          <w:t xml:space="preserve"> </w:t>
        </w:r>
      </w:ins>
      <w:r w:rsidR="00711417" w:rsidRPr="00990D1D">
        <w:rPr>
          <w:rFonts w:ascii="Times New Roman" w:hAnsi="Times New Roman" w:cs="Times New Roman"/>
        </w:rPr>
        <w:t>n</w:t>
      </w:r>
      <w:ins w:id="604" w:author="Jackie" w:date="2020-06-18T14:05:00Z">
        <w:r>
          <w:rPr>
            <w:rFonts w:ascii="Times New Roman" w:hAnsi="Times New Roman" w:cs="Times New Roman"/>
          </w:rPr>
          <w:t>o</w:t>
        </w:r>
      </w:ins>
      <w:del w:id="605" w:author="Jackie" w:date="2020-06-18T14:05:00Z">
        <w:r w:rsidR="00711417" w:rsidRPr="00990D1D" w:rsidDel="003D1EE2">
          <w:rPr>
            <w:rFonts w:ascii="Times New Roman" w:hAnsi="Times New Roman" w:cs="Times New Roman"/>
          </w:rPr>
          <w:delText>’</w:delText>
        </w:r>
      </w:del>
      <w:r w:rsidR="00711417" w:rsidRPr="00990D1D">
        <w:rPr>
          <w:rFonts w:ascii="Times New Roman" w:hAnsi="Times New Roman" w:cs="Times New Roman"/>
        </w:rPr>
        <w:t>t natural and effortless,</w:t>
      </w:r>
      <w:r w:rsidR="00CD42D2" w:rsidRPr="00990D1D">
        <w:rPr>
          <w:rFonts w:ascii="Times New Roman" w:hAnsi="Times New Roman" w:cs="Times New Roman"/>
        </w:rPr>
        <w:t xml:space="preserve"> instead</w:t>
      </w:r>
      <w:r w:rsidR="00711417" w:rsidRPr="00990D1D">
        <w:rPr>
          <w:rFonts w:ascii="Times New Roman" w:hAnsi="Times New Roman" w:cs="Times New Roman"/>
        </w:rPr>
        <w:t xml:space="preserve"> taking energy and awareness to implement. As a result, </w:t>
      </w:r>
      <w:r w:rsidR="001426D3" w:rsidRPr="00990D1D">
        <w:rPr>
          <w:rFonts w:ascii="Times New Roman" w:hAnsi="Times New Roman" w:cs="Times New Roman"/>
        </w:rPr>
        <w:t xml:space="preserve">prolonged behavioral </w:t>
      </w:r>
      <w:r w:rsidR="00711417" w:rsidRPr="00990D1D">
        <w:rPr>
          <w:rFonts w:ascii="Times New Roman" w:hAnsi="Times New Roman" w:cs="Times New Roman"/>
        </w:rPr>
        <w:t xml:space="preserve">changes are </w:t>
      </w:r>
      <w:r w:rsidR="00DA305E" w:rsidRPr="00990D1D">
        <w:rPr>
          <w:rFonts w:ascii="Times New Roman" w:hAnsi="Times New Roman" w:cs="Times New Roman"/>
        </w:rPr>
        <w:t xml:space="preserve">likely to </w:t>
      </w:r>
      <w:r w:rsidR="00CD42D2" w:rsidRPr="00990D1D">
        <w:rPr>
          <w:rFonts w:ascii="Times New Roman" w:hAnsi="Times New Roman" w:cs="Times New Roman"/>
        </w:rPr>
        <w:t>take time</w:t>
      </w:r>
      <w:r w:rsidR="001426D3" w:rsidRPr="00990D1D">
        <w:rPr>
          <w:rFonts w:ascii="Times New Roman" w:hAnsi="Times New Roman" w:cs="Times New Roman"/>
        </w:rPr>
        <w:t>. S</w:t>
      </w:r>
      <w:r w:rsidR="00711417" w:rsidRPr="00990D1D">
        <w:rPr>
          <w:rFonts w:ascii="Times New Roman" w:hAnsi="Times New Roman" w:cs="Times New Roman"/>
        </w:rPr>
        <w:t>imilar to learning a second language but not practicing it for years</w:t>
      </w:r>
      <w:r w:rsidR="001426D3" w:rsidRPr="00990D1D">
        <w:rPr>
          <w:rFonts w:ascii="Times New Roman" w:hAnsi="Times New Roman" w:cs="Times New Roman"/>
        </w:rPr>
        <w:t>, it is</w:t>
      </w:r>
      <w:r w:rsidR="005C425B" w:rsidRPr="00990D1D">
        <w:rPr>
          <w:rFonts w:ascii="Times New Roman" w:hAnsi="Times New Roman" w:cs="Times New Roman"/>
        </w:rPr>
        <w:t xml:space="preserve"> also</w:t>
      </w:r>
      <w:r w:rsidR="001426D3" w:rsidRPr="00990D1D">
        <w:rPr>
          <w:rFonts w:ascii="Times New Roman" w:hAnsi="Times New Roman" w:cs="Times New Roman"/>
        </w:rPr>
        <w:t xml:space="preserve"> likely that interventions need</w:t>
      </w:r>
      <w:r w:rsidR="00CD42D2" w:rsidRPr="00990D1D">
        <w:rPr>
          <w:rFonts w:ascii="Times New Roman" w:hAnsi="Times New Roman" w:cs="Times New Roman"/>
        </w:rPr>
        <w:t xml:space="preserve"> follow-up or</w:t>
      </w:r>
      <w:r w:rsidR="001426D3" w:rsidRPr="00990D1D">
        <w:rPr>
          <w:rFonts w:ascii="Times New Roman" w:hAnsi="Times New Roman" w:cs="Times New Roman"/>
        </w:rPr>
        <w:t xml:space="preserve"> booster interventions to keep </w:t>
      </w:r>
      <w:r w:rsidR="005C425B" w:rsidRPr="00990D1D">
        <w:rPr>
          <w:rFonts w:ascii="Times New Roman" w:hAnsi="Times New Roman" w:cs="Times New Roman"/>
        </w:rPr>
        <w:t xml:space="preserve">learned </w:t>
      </w:r>
      <w:r w:rsidR="001426D3" w:rsidRPr="00990D1D">
        <w:rPr>
          <w:rFonts w:ascii="Times New Roman" w:hAnsi="Times New Roman" w:cs="Times New Roman"/>
        </w:rPr>
        <w:t>skills sharp</w:t>
      </w:r>
      <w:r w:rsidR="00711417" w:rsidRPr="00990D1D">
        <w:rPr>
          <w:rFonts w:ascii="Times New Roman" w:hAnsi="Times New Roman" w:cs="Times New Roman"/>
        </w:rPr>
        <w:t xml:space="preserve">. </w:t>
      </w:r>
      <w:r w:rsidR="001426D3" w:rsidRPr="00990D1D">
        <w:rPr>
          <w:rFonts w:ascii="Times New Roman" w:hAnsi="Times New Roman" w:cs="Times New Roman"/>
        </w:rPr>
        <w:t>Ideally</w:t>
      </w:r>
      <w:ins w:id="606" w:author="Jackie" w:date="2020-06-18T14:05:00Z">
        <w:r>
          <w:rPr>
            <w:rFonts w:ascii="Times New Roman" w:hAnsi="Times New Roman" w:cs="Times New Roman"/>
          </w:rPr>
          <w:t>,</w:t>
        </w:r>
      </w:ins>
      <w:r w:rsidR="00711417" w:rsidRPr="00990D1D">
        <w:rPr>
          <w:rFonts w:ascii="Times New Roman" w:hAnsi="Times New Roman" w:cs="Times New Roman"/>
        </w:rPr>
        <w:t xml:space="preserve"> an intervention should provide a </w:t>
      </w:r>
      <w:commentRangeStart w:id="607"/>
      <w:r w:rsidR="00711417" w:rsidRPr="00990D1D">
        <w:rPr>
          <w:rFonts w:ascii="Times New Roman" w:hAnsi="Times New Roman" w:cs="Times New Roman"/>
        </w:rPr>
        <w:t>skill</w:t>
      </w:r>
      <w:commentRangeEnd w:id="607"/>
      <w:r w:rsidR="00774782">
        <w:rPr>
          <w:rStyle w:val="CommentReference"/>
        </w:rPr>
        <w:commentReference w:id="607"/>
      </w:r>
      <w:r w:rsidR="00711417" w:rsidRPr="00990D1D">
        <w:rPr>
          <w:rFonts w:ascii="Times New Roman" w:hAnsi="Times New Roman" w:cs="Times New Roman"/>
        </w:rPr>
        <w:t xml:space="preserve"> </w:t>
      </w:r>
      <w:ins w:id="608" w:author="Jackie" w:date="2020-06-18T14:05:00Z">
        <w:r>
          <w:rPr>
            <w:rFonts w:ascii="Times New Roman" w:hAnsi="Times New Roman" w:cs="Times New Roman"/>
          </w:rPr>
          <w:t>such</w:t>
        </w:r>
      </w:ins>
      <w:del w:id="609" w:author="Jackie" w:date="2020-06-18T14:05:00Z">
        <w:r w:rsidR="00711417" w:rsidRPr="00990D1D" w:rsidDel="003D1EE2">
          <w:rPr>
            <w:rFonts w:ascii="Times New Roman" w:hAnsi="Times New Roman" w:cs="Times New Roman"/>
          </w:rPr>
          <w:delText>like</w:delText>
        </w:r>
      </w:del>
      <w:r w:rsidR="00711417" w:rsidRPr="00990D1D">
        <w:rPr>
          <w:rFonts w:ascii="Times New Roman" w:hAnsi="Times New Roman" w:cs="Times New Roman"/>
        </w:rPr>
        <w:t xml:space="preserve"> riding a bike</w:t>
      </w:r>
      <w:ins w:id="610" w:author="Jackie" w:date="2020-06-18T14:06:00Z">
        <w:r>
          <w:rPr>
            <w:rFonts w:ascii="Times New Roman" w:hAnsi="Times New Roman" w:cs="Times New Roman"/>
          </w:rPr>
          <w:t>, so that</w:t>
        </w:r>
      </w:ins>
      <w:del w:id="611" w:author="Jackie" w:date="2020-06-18T14:06:00Z">
        <w:r w:rsidR="00711417" w:rsidRPr="00990D1D" w:rsidDel="003D1EE2">
          <w:rPr>
            <w:rFonts w:ascii="Times New Roman" w:hAnsi="Times New Roman" w:cs="Times New Roman"/>
          </w:rPr>
          <w:delText xml:space="preserve"> where </w:delText>
        </w:r>
      </w:del>
      <w:ins w:id="612" w:author="Jackie" w:date="2020-06-18T14:06:00Z">
        <w:r>
          <w:rPr>
            <w:rFonts w:ascii="Times New Roman" w:hAnsi="Times New Roman" w:cs="Times New Roman"/>
          </w:rPr>
          <w:t xml:space="preserve"> </w:t>
        </w:r>
      </w:ins>
      <w:r w:rsidR="00711417" w:rsidRPr="00990D1D">
        <w:rPr>
          <w:rFonts w:ascii="Times New Roman" w:hAnsi="Times New Roman" w:cs="Times New Roman"/>
        </w:rPr>
        <w:t>once that skill is acquired</w:t>
      </w:r>
      <w:ins w:id="613" w:author="Jackie" w:date="2020-06-18T14:06:00Z">
        <w:r>
          <w:rPr>
            <w:rFonts w:ascii="Times New Roman" w:hAnsi="Times New Roman" w:cs="Times New Roman"/>
          </w:rPr>
          <w:t>,</w:t>
        </w:r>
      </w:ins>
      <w:r w:rsidR="00711417" w:rsidRPr="00990D1D">
        <w:rPr>
          <w:rFonts w:ascii="Times New Roman" w:hAnsi="Times New Roman" w:cs="Times New Roman"/>
        </w:rPr>
        <w:t xml:space="preserve"> it is always there, </w:t>
      </w:r>
      <w:ins w:id="614" w:author="Jackie" w:date="2020-06-18T14:06:00Z">
        <w:r>
          <w:rPr>
            <w:rFonts w:ascii="Times New Roman" w:hAnsi="Times New Roman" w:cs="Times New Roman"/>
          </w:rPr>
          <w:t xml:space="preserve">with </w:t>
        </w:r>
      </w:ins>
      <w:r w:rsidR="00711417" w:rsidRPr="00990D1D">
        <w:rPr>
          <w:rFonts w:ascii="Times New Roman" w:hAnsi="Times New Roman" w:cs="Times New Roman"/>
        </w:rPr>
        <w:t>no additional training or booster sessions necessary</w:t>
      </w:r>
      <w:r w:rsidR="002748B0" w:rsidRPr="00990D1D">
        <w:rPr>
          <w:rFonts w:ascii="Times New Roman" w:hAnsi="Times New Roman" w:cs="Times New Roman"/>
        </w:rPr>
        <w:t>.</w:t>
      </w:r>
      <w:r w:rsidR="001426D3" w:rsidRPr="00990D1D">
        <w:rPr>
          <w:rFonts w:ascii="Times New Roman" w:hAnsi="Times New Roman" w:cs="Times New Roman"/>
        </w:rPr>
        <w:t xml:space="preserve"> </w:t>
      </w:r>
      <w:r w:rsidR="002748B0" w:rsidRPr="00990D1D">
        <w:rPr>
          <w:rFonts w:ascii="Times New Roman" w:hAnsi="Times New Roman" w:cs="Times New Roman"/>
        </w:rPr>
        <w:t>B</w:t>
      </w:r>
      <w:r w:rsidR="001426D3" w:rsidRPr="00990D1D">
        <w:rPr>
          <w:rFonts w:ascii="Times New Roman" w:hAnsi="Times New Roman" w:cs="Times New Roman"/>
        </w:rPr>
        <w:t xml:space="preserve">ut it </w:t>
      </w:r>
      <w:r w:rsidR="00D11F92" w:rsidRPr="00990D1D">
        <w:rPr>
          <w:rFonts w:ascii="Times New Roman" w:hAnsi="Times New Roman" w:cs="Times New Roman"/>
        </w:rPr>
        <w:t xml:space="preserve">currently </w:t>
      </w:r>
      <w:r w:rsidR="001426D3" w:rsidRPr="00990D1D">
        <w:rPr>
          <w:rFonts w:ascii="Times New Roman" w:hAnsi="Times New Roman" w:cs="Times New Roman"/>
        </w:rPr>
        <w:t>is</w:t>
      </w:r>
      <w:ins w:id="615" w:author="Jackie" w:date="2020-06-18T14:06:00Z">
        <w:r>
          <w:rPr>
            <w:rFonts w:ascii="Times New Roman" w:hAnsi="Times New Roman" w:cs="Times New Roman"/>
          </w:rPr>
          <w:t xml:space="preserve"> </w:t>
        </w:r>
      </w:ins>
      <w:r w:rsidR="001426D3" w:rsidRPr="00990D1D">
        <w:rPr>
          <w:rFonts w:ascii="Times New Roman" w:hAnsi="Times New Roman" w:cs="Times New Roman"/>
        </w:rPr>
        <w:t>n</w:t>
      </w:r>
      <w:ins w:id="616" w:author="Jackie" w:date="2020-06-18T14:07:00Z">
        <w:r>
          <w:rPr>
            <w:rFonts w:ascii="Times New Roman" w:hAnsi="Times New Roman" w:cs="Times New Roman"/>
          </w:rPr>
          <w:t>o</w:t>
        </w:r>
      </w:ins>
      <w:del w:id="617" w:author="Jackie" w:date="2020-06-18T14:07:00Z">
        <w:r w:rsidR="001426D3" w:rsidRPr="00990D1D" w:rsidDel="003D1EE2">
          <w:rPr>
            <w:rFonts w:ascii="Times New Roman" w:hAnsi="Times New Roman" w:cs="Times New Roman"/>
          </w:rPr>
          <w:delText>’</w:delText>
        </w:r>
      </w:del>
      <w:r w:rsidR="001426D3" w:rsidRPr="00990D1D">
        <w:rPr>
          <w:rFonts w:ascii="Times New Roman" w:hAnsi="Times New Roman" w:cs="Times New Roman"/>
        </w:rPr>
        <w:t>t clear what length of intervention would accomplish this goal</w:t>
      </w:r>
      <w:ins w:id="618" w:author="Jackie" w:date="2020-06-18T14:07:00Z">
        <w:r>
          <w:rPr>
            <w:rFonts w:ascii="Times New Roman" w:hAnsi="Times New Roman" w:cs="Times New Roman"/>
          </w:rPr>
          <w:t>,</w:t>
        </w:r>
      </w:ins>
      <w:r w:rsidR="001426D3" w:rsidRPr="00990D1D">
        <w:rPr>
          <w:rFonts w:ascii="Times New Roman" w:hAnsi="Times New Roman" w:cs="Times New Roman"/>
        </w:rPr>
        <w:t xml:space="preserve"> as dose effects have not been systematically examined.</w:t>
      </w:r>
    </w:p>
    <w:p w14:paraId="34FD7988" w14:textId="77777777" w:rsidR="007B1558" w:rsidRDefault="003D1EE2" w:rsidP="0074049B">
      <w:pPr>
        <w:spacing w:line="480" w:lineRule="auto"/>
        <w:ind w:firstLine="720"/>
        <w:contextualSpacing/>
        <w:rPr>
          <w:rFonts w:ascii="Times New Roman" w:hAnsi="Times New Roman" w:cs="Times New Roman"/>
        </w:rPr>
      </w:pPr>
      <w:ins w:id="619" w:author="Jackie" w:date="2020-06-18T14:07:00Z">
        <w:r>
          <w:rPr>
            <w:rFonts w:ascii="Times New Roman" w:hAnsi="Times New Roman" w:cs="Times New Roman"/>
          </w:rPr>
          <w:t>Contrasting</w:t>
        </w:r>
      </w:ins>
      <w:del w:id="620" w:author="Jackie" w:date="2020-06-18T14:07:00Z">
        <w:r w:rsidR="0009193C" w:rsidRPr="00990D1D" w:rsidDel="003D1EE2">
          <w:rPr>
            <w:rFonts w:ascii="Times New Roman" w:hAnsi="Times New Roman" w:cs="Times New Roman"/>
          </w:rPr>
          <w:delText xml:space="preserve">In </w:delText>
        </w:r>
        <w:r w:rsidR="0074049B" w:rsidRPr="00990D1D" w:rsidDel="003D1EE2">
          <w:rPr>
            <w:rFonts w:ascii="Times New Roman" w:hAnsi="Times New Roman" w:cs="Times New Roman"/>
          </w:rPr>
          <w:delText>contrast to</w:delText>
        </w:r>
      </w:del>
      <w:r w:rsidR="0074049B" w:rsidRPr="00990D1D">
        <w:rPr>
          <w:rFonts w:ascii="Times New Roman" w:hAnsi="Times New Roman" w:cs="Times New Roman"/>
        </w:rPr>
        <w:t xml:space="preserve"> the notion of lengthy interventions</w:t>
      </w:r>
      <w:del w:id="621" w:author="Jackie" w:date="2020-06-18T14:07:00Z">
        <w:r w:rsidR="0074049B" w:rsidRPr="00990D1D" w:rsidDel="003D1EE2">
          <w:rPr>
            <w:rFonts w:ascii="Times New Roman" w:hAnsi="Times New Roman" w:cs="Times New Roman"/>
          </w:rPr>
          <w:delText>,</w:delText>
        </w:r>
      </w:del>
      <w:r w:rsidR="0074049B" w:rsidRPr="00990D1D">
        <w:rPr>
          <w:rFonts w:ascii="Times New Roman" w:hAnsi="Times New Roman" w:cs="Times New Roman"/>
        </w:rPr>
        <w:t xml:space="preserve"> is </w:t>
      </w:r>
      <w:r w:rsidR="00D0148D" w:rsidRPr="00990D1D">
        <w:rPr>
          <w:rFonts w:ascii="Times New Roman" w:hAnsi="Times New Roman" w:cs="Times New Roman"/>
        </w:rPr>
        <w:t xml:space="preserve">the effectiveness of </w:t>
      </w:r>
      <w:r w:rsidR="0009193C" w:rsidRPr="00990D1D">
        <w:rPr>
          <w:rFonts w:ascii="Times New Roman" w:hAnsi="Times New Roman" w:cs="Times New Roman"/>
        </w:rPr>
        <w:t>short</w:t>
      </w:r>
      <w:r w:rsidR="00D0148D" w:rsidRPr="00990D1D">
        <w:rPr>
          <w:rFonts w:ascii="Times New Roman" w:hAnsi="Times New Roman" w:cs="Times New Roman"/>
        </w:rPr>
        <w:t xml:space="preserve"> </w:t>
      </w:r>
      <w:r w:rsidR="0074049B" w:rsidRPr="00990D1D">
        <w:rPr>
          <w:rFonts w:ascii="Times New Roman" w:hAnsi="Times New Roman" w:cs="Times New Roman"/>
        </w:rPr>
        <w:t xml:space="preserve">therapeutic </w:t>
      </w:r>
      <w:r w:rsidR="00D0148D" w:rsidRPr="00990D1D">
        <w:rPr>
          <w:rFonts w:ascii="Times New Roman" w:hAnsi="Times New Roman" w:cs="Times New Roman"/>
        </w:rPr>
        <w:t xml:space="preserve">interventions </w:t>
      </w:r>
      <w:r w:rsidR="0035672C" w:rsidRPr="00990D1D">
        <w:rPr>
          <w:rFonts w:ascii="Times New Roman" w:hAnsi="Times New Roman" w:cs="Times New Roman"/>
        </w:rPr>
        <w:t xml:space="preserve">(Roberts et al., 2017). </w:t>
      </w:r>
      <w:r w:rsidR="0009193C" w:rsidRPr="00990D1D">
        <w:rPr>
          <w:rFonts w:ascii="Times New Roman" w:hAnsi="Times New Roman" w:cs="Times New Roman"/>
        </w:rPr>
        <w:t>Notably, there was a non</w:t>
      </w:r>
      <w:del w:id="622" w:author="Jackie" w:date="2020-06-18T14:07:00Z">
        <w:r w:rsidR="0009193C" w:rsidRPr="00990D1D" w:rsidDel="00D35EF5">
          <w:rPr>
            <w:rFonts w:ascii="Times New Roman" w:hAnsi="Times New Roman" w:cs="Times New Roman"/>
          </w:rPr>
          <w:delText>-</w:delText>
        </w:r>
      </w:del>
      <w:r w:rsidR="0009193C" w:rsidRPr="00990D1D">
        <w:rPr>
          <w:rFonts w:ascii="Times New Roman" w:hAnsi="Times New Roman" w:cs="Times New Roman"/>
        </w:rPr>
        <w:t xml:space="preserve">linear relationship between the length of intervention and its impact on personality, with intervention effectiveness leveling off at approximately </w:t>
      </w:r>
      <w:ins w:id="623" w:author="Jackie" w:date="2020-06-18T14:08:00Z">
        <w:r w:rsidR="00D35EF5">
          <w:rPr>
            <w:rFonts w:ascii="Times New Roman" w:hAnsi="Times New Roman" w:cs="Times New Roman"/>
          </w:rPr>
          <w:t>2</w:t>
        </w:r>
      </w:ins>
      <w:del w:id="624" w:author="Jackie" w:date="2020-06-18T14:08:00Z">
        <w:r w:rsidR="0009193C" w:rsidRPr="00990D1D" w:rsidDel="00D35EF5">
          <w:rPr>
            <w:rFonts w:ascii="Times New Roman" w:hAnsi="Times New Roman" w:cs="Times New Roman"/>
          </w:rPr>
          <w:delText>two</w:delText>
        </w:r>
      </w:del>
      <w:r w:rsidR="0009193C" w:rsidRPr="00990D1D">
        <w:rPr>
          <w:rFonts w:ascii="Times New Roman" w:hAnsi="Times New Roman" w:cs="Times New Roman"/>
        </w:rPr>
        <w:t xml:space="preserve"> </w:t>
      </w:r>
      <w:r w:rsidR="00D0148D" w:rsidRPr="00990D1D">
        <w:rPr>
          <w:rFonts w:ascii="Times New Roman" w:hAnsi="Times New Roman" w:cs="Times New Roman"/>
        </w:rPr>
        <w:t xml:space="preserve">months (Roberts et al., 2017). However, there is a possibility that the effectiveness of </w:t>
      </w:r>
      <w:r w:rsidR="00246BB4" w:rsidRPr="00990D1D">
        <w:rPr>
          <w:rFonts w:ascii="Times New Roman" w:hAnsi="Times New Roman" w:cs="Times New Roman"/>
        </w:rPr>
        <w:t>a short-</w:t>
      </w:r>
      <w:r w:rsidR="00D0148D" w:rsidRPr="00990D1D">
        <w:rPr>
          <w:rFonts w:ascii="Times New Roman" w:hAnsi="Times New Roman" w:cs="Times New Roman"/>
        </w:rPr>
        <w:t>term intervention is due to pathoplastic effects</w:t>
      </w:r>
      <w:ins w:id="625" w:author="Jackie" w:date="2020-06-18T14:08:00Z">
        <w:r w:rsidR="00D35EF5">
          <w:rPr>
            <w:rFonts w:ascii="Times New Roman" w:hAnsi="Times New Roman" w:cs="Times New Roman"/>
          </w:rPr>
          <w:t>,</w:t>
        </w:r>
      </w:ins>
      <w:r w:rsidR="00D0148D" w:rsidRPr="00990D1D">
        <w:rPr>
          <w:rFonts w:ascii="Times New Roman" w:hAnsi="Times New Roman" w:cs="Times New Roman"/>
        </w:rPr>
        <w:t xml:space="preserve"> whereby elevated levels of the trait </w:t>
      </w:r>
      <w:ins w:id="626" w:author="Jackie" w:date="2020-06-18T14:08:00Z">
        <w:r w:rsidR="00D35EF5">
          <w:rPr>
            <w:rFonts w:ascii="Times New Roman" w:hAnsi="Times New Roman" w:cs="Times New Roman"/>
          </w:rPr>
          <w:t>are</w:t>
        </w:r>
      </w:ins>
      <w:del w:id="627" w:author="Jackie" w:date="2020-06-18T14:08:00Z">
        <w:r w:rsidR="00D0148D" w:rsidRPr="00990D1D" w:rsidDel="00D35EF5">
          <w:rPr>
            <w:rFonts w:ascii="Times New Roman" w:hAnsi="Times New Roman" w:cs="Times New Roman"/>
          </w:rPr>
          <w:delText>is</w:delText>
        </w:r>
      </w:del>
      <w:r w:rsidR="00D0148D" w:rsidRPr="00990D1D">
        <w:rPr>
          <w:rFonts w:ascii="Times New Roman" w:hAnsi="Times New Roman" w:cs="Times New Roman"/>
        </w:rPr>
        <w:t xml:space="preserve"> </w:t>
      </w:r>
      <w:r w:rsidR="00246BB4" w:rsidRPr="00990D1D">
        <w:rPr>
          <w:rFonts w:ascii="Times New Roman" w:hAnsi="Times New Roman" w:cs="Times New Roman"/>
        </w:rPr>
        <w:t>due to the circumstances</w:t>
      </w:r>
      <w:r w:rsidR="00D0148D" w:rsidRPr="00990D1D">
        <w:rPr>
          <w:rFonts w:ascii="Times New Roman" w:hAnsi="Times New Roman" w:cs="Times New Roman"/>
        </w:rPr>
        <w:t xml:space="preserve"> that lead someone to enter in</w:t>
      </w:r>
      <w:r w:rsidR="00246BB4" w:rsidRPr="00990D1D">
        <w:rPr>
          <w:rFonts w:ascii="Times New Roman" w:hAnsi="Times New Roman" w:cs="Times New Roman"/>
        </w:rPr>
        <w:t xml:space="preserve">to therapy in the first place </w:t>
      </w:r>
      <w:r w:rsidR="00246BB4" w:rsidRPr="00990D1D">
        <w:rPr>
          <w:rFonts w:ascii="Times New Roman" w:hAnsi="Times New Roman" w:cs="Times New Roman"/>
        </w:rPr>
        <w:lastRenderedPageBreak/>
        <w:t>(</w:t>
      </w:r>
      <w:r w:rsidR="00D0148D" w:rsidRPr="00990D1D">
        <w:rPr>
          <w:rFonts w:ascii="Times New Roman" w:hAnsi="Times New Roman" w:cs="Times New Roman"/>
        </w:rPr>
        <w:t>Noordhof</w:t>
      </w:r>
      <w:ins w:id="628" w:author="Jackie" w:date="2020-06-18T14:08:00Z">
        <w:r w:rsidR="00D35EF5">
          <w:rPr>
            <w:rFonts w:ascii="Times New Roman" w:hAnsi="Times New Roman" w:cs="Times New Roman"/>
          </w:rPr>
          <w:t>, Kamphuis, Sellbom, Eigenhuis, &amp; Ba</w:t>
        </w:r>
      </w:ins>
      <w:ins w:id="629" w:author="Jackie" w:date="2020-06-18T14:09:00Z">
        <w:r w:rsidR="00D35EF5">
          <w:rPr>
            <w:rFonts w:ascii="Times New Roman" w:hAnsi="Times New Roman" w:cs="Times New Roman"/>
          </w:rPr>
          <w:t>gby</w:t>
        </w:r>
      </w:ins>
      <w:del w:id="630" w:author="Jackie" w:date="2020-06-18T14:09:00Z">
        <w:r w:rsidR="00246BB4" w:rsidRPr="00990D1D" w:rsidDel="00D35EF5">
          <w:rPr>
            <w:rFonts w:ascii="Times New Roman" w:hAnsi="Times New Roman" w:cs="Times New Roman"/>
          </w:rPr>
          <w:delText xml:space="preserve"> et al.</w:delText>
        </w:r>
      </w:del>
      <w:r w:rsidR="00246BB4" w:rsidRPr="00990D1D">
        <w:rPr>
          <w:rFonts w:ascii="Times New Roman" w:hAnsi="Times New Roman" w:cs="Times New Roman"/>
        </w:rPr>
        <w:t xml:space="preserve">, 2018). </w:t>
      </w:r>
      <w:r w:rsidR="001426D3" w:rsidRPr="00990D1D">
        <w:rPr>
          <w:rFonts w:ascii="Times New Roman" w:hAnsi="Times New Roman" w:cs="Times New Roman"/>
        </w:rPr>
        <w:t>Reverting back to one’s “set</w:t>
      </w:r>
      <w:ins w:id="631" w:author="Jackie" w:date="2020-06-18T14:09:00Z">
        <w:r w:rsidR="00D35EF5">
          <w:rPr>
            <w:rFonts w:ascii="Times New Roman" w:hAnsi="Times New Roman" w:cs="Times New Roman"/>
          </w:rPr>
          <w:t xml:space="preserve"> </w:t>
        </w:r>
      </w:ins>
      <w:del w:id="632" w:author="Jackie" w:date="2020-06-18T14:09:00Z">
        <w:r w:rsidR="001426D3" w:rsidRPr="00990D1D" w:rsidDel="00D35EF5">
          <w:rPr>
            <w:rFonts w:ascii="Times New Roman" w:hAnsi="Times New Roman" w:cs="Times New Roman"/>
          </w:rPr>
          <w:delText>-</w:delText>
        </w:r>
      </w:del>
      <w:r w:rsidR="001426D3" w:rsidRPr="00990D1D">
        <w:rPr>
          <w:rFonts w:ascii="Times New Roman" w:hAnsi="Times New Roman" w:cs="Times New Roman"/>
        </w:rPr>
        <w:t>point” or ridding oneself of external factors that led to temporary changes in personality would not constitute a successful personality intervention.</w:t>
      </w:r>
    </w:p>
    <w:p w14:paraId="18998CE7" w14:textId="782B6CE5" w:rsidR="006E1816" w:rsidRPr="00D35EF5" w:rsidRDefault="00D35EF5" w:rsidP="0074049B">
      <w:pPr>
        <w:spacing w:line="480" w:lineRule="auto"/>
        <w:contextualSpacing/>
        <w:rPr>
          <w:rFonts w:ascii="Times New Roman" w:hAnsi="Times New Roman" w:cs="Times New Roman"/>
          <w:bCs/>
          <w:rPrChange w:id="633" w:author="Jackie" w:date="2020-06-18T14:10:00Z">
            <w:rPr>
              <w:rFonts w:ascii="Times New Roman" w:hAnsi="Times New Roman" w:cs="Times New Roman"/>
              <w:b/>
            </w:rPr>
          </w:rPrChange>
        </w:rPr>
      </w:pPr>
      <w:ins w:id="634" w:author="Jackie" w:date="2020-06-18T14:10:00Z">
        <w:r>
          <w:rPr>
            <w:rFonts w:ascii="Times New Roman" w:hAnsi="Times New Roman" w:cs="Times New Roman"/>
            <w:bCs/>
          </w:rPr>
          <w:t>[b]</w:t>
        </w:r>
      </w:ins>
      <w:del w:id="635" w:author="Jackie" w:date="2020-06-18T14:10:00Z">
        <w:r w:rsidR="0074049B" w:rsidRPr="00990D1D" w:rsidDel="00D35EF5">
          <w:rPr>
            <w:rFonts w:ascii="Times New Roman" w:hAnsi="Times New Roman" w:cs="Times New Roman"/>
            <w:b/>
          </w:rPr>
          <w:tab/>
        </w:r>
        <w:r w:rsidR="006E1816" w:rsidRPr="00D35EF5" w:rsidDel="00D35EF5">
          <w:rPr>
            <w:rFonts w:ascii="Times New Roman" w:hAnsi="Times New Roman" w:cs="Times New Roman"/>
            <w:bCs/>
            <w:rPrChange w:id="636" w:author="Jackie" w:date="2020-06-18T14:10:00Z">
              <w:rPr>
                <w:rFonts w:ascii="Times New Roman" w:hAnsi="Times New Roman" w:cs="Times New Roman"/>
                <w:b/>
              </w:rPr>
            </w:rPrChange>
          </w:rPr>
          <w:delText>[B]</w:delText>
        </w:r>
      </w:del>
      <w:r w:rsidR="005743A2" w:rsidRPr="00D35EF5">
        <w:rPr>
          <w:rFonts w:ascii="Times New Roman" w:hAnsi="Times New Roman" w:cs="Times New Roman"/>
          <w:bCs/>
          <w:rPrChange w:id="637" w:author="Jackie" w:date="2020-06-18T14:10:00Z">
            <w:rPr>
              <w:rFonts w:ascii="Times New Roman" w:hAnsi="Times New Roman" w:cs="Times New Roman"/>
              <w:b/>
            </w:rPr>
          </w:rPrChange>
        </w:rPr>
        <w:t xml:space="preserve">What </w:t>
      </w:r>
      <w:ins w:id="638" w:author="Jackie" w:date="2020-06-18T14:09:00Z">
        <w:r w:rsidRPr="00D35EF5">
          <w:rPr>
            <w:rFonts w:ascii="Times New Roman" w:hAnsi="Times New Roman" w:cs="Times New Roman"/>
            <w:bCs/>
            <w:rPrChange w:id="639" w:author="Jackie" w:date="2020-06-18T14:10:00Z">
              <w:rPr>
                <w:rFonts w:ascii="Times New Roman" w:hAnsi="Times New Roman" w:cs="Times New Roman"/>
                <w:b/>
              </w:rPr>
            </w:rPrChange>
          </w:rPr>
          <w:t>A</w:t>
        </w:r>
      </w:ins>
      <w:del w:id="640" w:author="Jackie" w:date="2020-06-18T14:09:00Z">
        <w:r w:rsidR="0074049B" w:rsidRPr="00D35EF5" w:rsidDel="00D35EF5">
          <w:rPr>
            <w:rFonts w:ascii="Times New Roman" w:hAnsi="Times New Roman" w:cs="Times New Roman"/>
            <w:bCs/>
            <w:rPrChange w:id="641" w:author="Jackie" w:date="2020-06-18T14:10:00Z">
              <w:rPr>
                <w:rFonts w:ascii="Times New Roman" w:hAnsi="Times New Roman" w:cs="Times New Roman"/>
                <w:b/>
              </w:rPr>
            </w:rPrChange>
          </w:rPr>
          <w:delText>a</w:delText>
        </w:r>
      </w:del>
      <w:r w:rsidR="0074049B" w:rsidRPr="00D35EF5">
        <w:rPr>
          <w:rFonts w:ascii="Times New Roman" w:hAnsi="Times New Roman" w:cs="Times New Roman"/>
          <w:bCs/>
          <w:rPrChange w:id="642" w:author="Jackie" w:date="2020-06-18T14:10:00Z">
            <w:rPr>
              <w:rFonts w:ascii="Times New Roman" w:hAnsi="Times New Roman" w:cs="Times New Roman"/>
              <w:b/>
            </w:rPr>
          </w:rPrChange>
        </w:rPr>
        <w:t xml:space="preserve">ge </w:t>
      </w:r>
      <w:ins w:id="643" w:author="Jackie" w:date="2020-06-18T14:09:00Z">
        <w:r w:rsidRPr="00D35EF5">
          <w:rPr>
            <w:rFonts w:ascii="Times New Roman" w:hAnsi="Times New Roman" w:cs="Times New Roman"/>
            <w:bCs/>
            <w:rPrChange w:id="644" w:author="Jackie" w:date="2020-06-18T14:10:00Z">
              <w:rPr>
                <w:rFonts w:ascii="Times New Roman" w:hAnsi="Times New Roman" w:cs="Times New Roman"/>
                <w:b/>
              </w:rPr>
            </w:rPrChange>
          </w:rPr>
          <w:t>I</w:t>
        </w:r>
      </w:ins>
      <w:del w:id="645" w:author="Jackie" w:date="2020-06-18T14:09:00Z">
        <w:r w:rsidR="005743A2" w:rsidRPr="00D35EF5" w:rsidDel="00D35EF5">
          <w:rPr>
            <w:rFonts w:ascii="Times New Roman" w:hAnsi="Times New Roman" w:cs="Times New Roman"/>
            <w:bCs/>
            <w:rPrChange w:id="646" w:author="Jackie" w:date="2020-06-18T14:10:00Z">
              <w:rPr>
                <w:rFonts w:ascii="Times New Roman" w:hAnsi="Times New Roman" w:cs="Times New Roman"/>
                <w:b/>
              </w:rPr>
            </w:rPrChange>
          </w:rPr>
          <w:delText>i</w:delText>
        </w:r>
      </w:del>
      <w:r w:rsidR="005743A2" w:rsidRPr="00D35EF5">
        <w:rPr>
          <w:rFonts w:ascii="Times New Roman" w:hAnsi="Times New Roman" w:cs="Times New Roman"/>
          <w:bCs/>
          <w:rPrChange w:id="647" w:author="Jackie" w:date="2020-06-18T14:10:00Z">
            <w:rPr>
              <w:rFonts w:ascii="Times New Roman" w:hAnsi="Times New Roman" w:cs="Times New Roman"/>
              <w:b/>
            </w:rPr>
          </w:rPrChange>
        </w:rPr>
        <w:t xml:space="preserve">s </w:t>
      </w:r>
      <w:del w:id="648" w:author="Jackie" w:date="2020-06-18T14:09:00Z">
        <w:r w:rsidR="005743A2" w:rsidRPr="00D35EF5" w:rsidDel="00D35EF5">
          <w:rPr>
            <w:rFonts w:ascii="Times New Roman" w:hAnsi="Times New Roman" w:cs="Times New Roman"/>
            <w:bCs/>
            <w:rPrChange w:id="649" w:author="Jackie" w:date="2020-06-18T14:10:00Z">
              <w:rPr>
                <w:rFonts w:ascii="Times New Roman" w:hAnsi="Times New Roman" w:cs="Times New Roman"/>
                <w:b/>
              </w:rPr>
            </w:rPrChange>
          </w:rPr>
          <w:delText xml:space="preserve">the </w:delText>
        </w:r>
      </w:del>
      <w:r w:rsidRPr="00D35EF5">
        <w:rPr>
          <w:rFonts w:ascii="Times New Roman" w:hAnsi="Times New Roman" w:cs="Times New Roman"/>
          <w:bCs/>
          <w:rPrChange w:id="650" w:author="Jackie" w:date="2020-06-18T14:10:00Z">
            <w:rPr>
              <w:rFonts w:ascii="Times New Roman" w:hAnsi="Times New Roman" w:cs="Times New Roman"/>
              <w:b/>
            </w:rPr>
          </w:rPrChange>
        </w:rPr>
        <w:t xml:space="preserve">Most Effective </w:t>
      </w:r>
      <w:r w:rsidR="005743A2" w:rsidRPr="00D35EF5">
        <w:rPr>
          <w:rFonts w:ascii="Times New Roman" w:hAnsi="Times New Roman" w:cs="Times New Roman"/>
          <w:bCs/>
          <w:rPrChange w:id="651" w:author="Jackie" w:date="2020-06-18T14:10:00Z">
            <w:rPr>
              <w:rFonts w:ascii="Times New Roman" w:hAnsi="Times New Roman" w:cs="Times New Roman"/>
              <w:b/>
            </w:rPr>
          </w:rPrChange>
        </w:rPr>
        <w:t xml:space="preserve">for </w:t>
      </w:r>
      <w:ins w:id="652" w:author="Jackie" w:date="2020-06-18T14:10:00Z">
        <w:r w:rsidRPr="00D35EF5">
          <w:rPr>
            <w:rFonts w:ascii="Times New Roman" w:hAnsi="Times New Roman" w:cs="Times New Roman"/>
            <w:bCs/>
            <w:rPrChange w:id="653" w:author="Jackie" w:date="2020-06-18T14:10:00Z">
              <w:rPr>
                <w:rFonts w:ascii="Times New Roman" w:hAnsi="Times New Roman" w:cs="Times New Roman"/>
                <w:b/>
              </w:rPr>
            </w:rPrChange>
          </w:rPr>
          <w:t>I</w:t>
        </w:r>
      </w:ins>
      <w:del w:id="654" w:author="Jackie" w:date="2020-06-18T14:10:00Z">
        <w:r w:rsidR="0074049B" w:rsidRPr="00D35EF5" w:rsidDel="00D35EF5">
          <w:rPr>
            <w:rFonts w:ascii="Times New Roman" w:hAnsi="Times New Roman" w:cs="Times New Roman"/>
            <w:bCs/>
            <w:rPrChange w:id="655" w:author="Jackie" w:date="2020-06-18T14:10:00Z">
              <w:rPr>
                <w:rFonts w:ascii="Times New Roman" w:hAnsi="Times New Roman" w:cs="Times New Roman"/>
                <w:b/>
              </w:rPr>
            </w:rPrChange>
          </w:rPr>
          <w:delText>i</w:delText>
        </w:r>
      </w:del>
      <w:r w:rsidR="0074049B" w:rsidRPr="00D35EF5">
        <w:rPr>
          <w:rFonts w:ascii="Times New Roman" w:hAnsi="Times New Roman" w:cs="Times New Roman"/>
          <w:bCs/>
          <w:rPrChange w:id="656" w:author="Jackie" w:date="2020-06-18T14:10:00Z">
            <w:rPr>
              <w:rFonts w:ascii="Times New Roman" w:hAnsi="Times New Roman" w:cs="Times New Roman"/>
              <w:b/>
            </w:rPr>
          </w:rPrChange>
        </w:rPr>
        <w:t>nterventions</w:t>
      </w:r>
      <w:r w:rsidR="005743A2" w:rsidRPr="00D35EF5">
        <w:rPr>
          <w:rFonts w:ascii="Times New Roman" w:hAnsi="Times New Roman" w:cs="Times New Roman"/>
          <w:bCs/>
          <w:rPrChange w:id="657" w:author="Jackie" w:date="2020-06-18T14:10:00Z">
            <w:rPr>
              <w:rFonts w:ascii="Times New Roman" w:hAnsi="Times New Roman" w:cs="Times New Roman"/>
              <w:b/>
            </w:rPr>
          </w:rPrChange>
        </w:rPr>
        <w:t>?</w:t>
      </w:r>
    </w:p>
    <w:p w14:paraId="64FF63B3" w14:textId="77777777" w:rsidR="007B1558" w:rsidRDefault="005743A2" w:rsidP="0074049B">
      <w:pPr>
        <w:spacing w:line="480" w:lineRule="auto"/>
        <w:contextualSpacing/>
        <w:rPr>
          <w:rFonts w:ascii="Times New Roman" w:hAnsi="Times New Roman" w:cs="Times New Roman"/>
          <w:color w:val="000000" w:themeColor="text1"/>
        </w:rPr>
      </w:pPr>
      <w:del w:id="658" w:author="Jackie" w:date="2020-06-18T14:10:00Z">
        <w:r w:rsidRPr="00D35EF5" w:rsidDel="00D35EF5">
          <w:rPr>
            <w:rFonts w:ascii="Times New Roman" w:hAnsi="Times New Roman" w:cs="Times New Roman"/>
            <w:bCs/>
            <w:rPrChange w:id="659" w:author="Jackie" w:date="2020-06-18T14:10:00Z">
              <w:rPr>
                <w:rFonts w:ascii="Times New Roman" w:hAnsi="Times New Roman" w:cs="Times New Roman"/>
                <w:b/>
              </w:rPr>
            </w:rPrChange>
          </w:rPr>
          <w:delText xml:space="preserve"> </w:delText>
        </w:r>
      </w:del>
      <w:ins w:id="660" w:author="Jackie" w:date="2020-06-18T14:10:00Z">
        <w:r w:rsidR="00D35EF5" w:rsidRPr="00D35EF5">
          <w:rPr>
            <w:rFonts w:ascii="Times New Roman" w:hAnsi="Times New Roman" w:cs="Times New Roman"/>
            <w:bCs/>
            <w:rPrChange w:id="661" w:author="Jackie" w:date="2020-06-18T14:10:00Z">
              <w:rPr>
                <w:rFonts w:ascii="Times New Roman" w:hAnsi="Times New Roman" w:cs="Times New Roman"/>
                <w:b/>
              </w:rPr>
            </w:rPrChange>
          </w:rPr>
          <w:t>[bodyni]</w:t>
        </w:r>
      </w:ins>
      <w:r w:rsidR="007E119F" w:rsidRPr="00990D1D">
        <w:rPr>
          <w:rFonts w:ascii="Times New Roman" w:hAnsi="Times New Roman" w:cs="Times New Roman"/>
        </w:rPr>
        <w:t>Early interventions are often priorities</w:t>
      </w:r>
      <w:ins w:id="662" w:author="Jackie" w:date="2020-06-18T14:10:00Z">
        <w:r w:rsidR="00D35EF5">
          <w:rPr>
            <w:rFonts w:ascii="Times New Roman" w:hAnsi="Times New Roman" w:cs="Times New Roman"/>
          </w:rPr>
          <w:t>,</w:t>
        </w:r>
      </w:ins>
      <w:r w:rsidR="007E119F" w:rsidRPr="00990D1D">
        <w:rPr>
          <w:rFonts w:ascii="Times New Roman" w:hAnsi="Times New Roman" w:cs="Times New Roman"/>
        </w:rPr>
        <w:t xml:space="preserve"> because children are thought to be more malleable (due to fewer environmental constraints and </w:t>
      </w:r>
      <w:r w:rsidR="00FA09CA" w:rsidRPr="00990D1D">
        <w:rPr>
          <w:rFonts w:ascii="Times New Roman" w:hAnsi="Times New Roman" w:cs="Times New Roman"/>
        </w:rPr>
        <w:t>other factors</w:t>
      </w:r>
      <w:r w:rsidR="007E119F" w:rsidRPr="00990D1D">
        <w:rPr>
          <w:rFonts w:ascii="Times New Roman" w:hAnsi="Times New Roman" w:cs="Times New Roman"/>
        </w:rPr>
        <w:t>)</w:t>
      </w:r>
      <w:ins w:id="663" w:author="Jackie" w:date="2020-06-18T14:10:00Z">
        <w:r w:rsidR="00D35EF5">
          <w:rPr>
            <w:rFonts w:ascii="Times New Roman" w:hAnsi="Times New Roman" w:cs="Times New Roman"/>
          </w:rPr>
          <w:t>,</w:t>
        </w:r>
      </w:ins>
      <w:r w:rsidR="007E119F" w:rsidRPr="00990D1D">
        <w:rPr>
          <w:rFonts w:ascii="Times New Roman" w:hAnsi="Times New Roman" w:cs="Times New Roman"/>
        </w:rPr>
        <w:t xml:space="preserve"> and because their life path</w:t>
      </w:r>
      <w:ins w:id="664" w:author="Jackie" w:date="2020-06-18T14:11:00Z">
        <w:r w:rsidR="00D35EF5">
          <w:rPr>
            <w:rFonts w:ascii="Times New Roman" w:hAnsi="Times New Roman" w:cs="Times New Roman"/>
          </w:rPr>
          <w:t>s</w:t>
        </w:r>
      </w:ins>
      <w:r w:rsidR="007E119F" w:rsidRPr="00990D1D">
        <w:rPr>
          <w:rFonts w:ascii="Times New Roman" w:hAnsi="Times New Roman" w:cs="Times New Roman"/>
        </w:rPr>
        <w:t xml:space="preserve"> ha</w:t>
      </w:r>
      <w:ins w:id="665" w:author="Jackie" w:date="2020-06-18T14:11:00Z">
        <w:r w:rsidR="00D35EF5">
          <w:rPr>
            <w:rFonts w:ascii="Times New Roman" w:hAnsi="Times New Roman" w:cs="Times New Roman"/>
          </w:rPr>
          <w:t>ve</w:t>
        </w:r>
      </w:ins>
      <w:del w:id="666" w:author="Jackie" w:date="2020-06-18T14:11:00Z">
        <w:r w:rsidR="007E119F" w:rsidRPr="00990D1D" w:rsidDel="00D35EF5">
          <w:rPr>
            <w:rFonts w:ascii="Times New Roman" w:hAnsi="Times New Roman" w:cs="Times New Roman"/>
          </w:rPr>
          <w:delText>s</w:delText>
        </w:r>
      </w:del>
      <w:r w:rsidR="007E119F" w:rsidRPr="00990D1D">
        <w:rPr>
          <w:rFonts w:ascii="Times New Roman" w:hAnsi="Times New Roman" w:cs="Times New Roman"/>
        </w:rPr>
        <w:t xml:space="preserve"> not yet congealed toward</w:t>
      </w:r>
      <w:del w:id="667" w:author="Jackie" w:date="2020-06-18T14:11:00Z">
        <w:r w:rsidR="007E119F" w:rsidRPr="00990D1D" w:rsidDel="00D35EF5">
          <w:rPr>
            <w:rFonts w:ascii="Times New Roman" w:hAnsi="Times New Roman" w:cs="Times New Roman"/>
          </w:rPr>
          <w:delText>s</w:delText>
        </w:r>
      </w:del>
      <w:r w:rsidR="007E119F" w:rsidRPr="00990D1D">
        <w:rPr>
          <w:rFonts w:ascii="Times New Roman" w:hAnsi="Times New Roman" w:cs="Times New Roman"/>
        </w:rPr>
        <w:t xml:space="preserve"> a particular direction, which</w:t>
      </w:r>
      <w:r w:rsidR="00520A1B" w:rsidRPr="00990D1D">
        <w:rPr>
          <w:rFonts w:ascii="Times New Roman" w:hAnsi="Times New Roman" w:cs="Times New Roman"/>
        </w:rPr>
        <w:t xml:space="preserve"> tends to happen</w:t>
      </w:r>
      <w:r w:rsidR="007E119F" w:rsidRPr="00990D1D">
        <w:rPr>
          <w:rFonts w:ascii="Times New Roman" w:hAnsi="Times New Roman" w:cs="Times New Roman"/>
        </w:rPr>
        <w:t xml:space="preserve"> after education, occupation</w:t>
      </w:r>
      <w:r w:rsidR="00FA09CA" w:rsidRPr="00990D1D">
        <w:rPr>
          <w:rFonts w:ascii="Times New Roman" w:hAnsi="Times New Roman" w:cs="Times New Roman"/>
        </w:rPr>
        <w:t>,</w:t>
      </w:r>
      <w:r w:rsidR="007E119F" w:rsidRPr="00990D1D">
        <w:rPr>
          <w:rFonts w:ascii="Times New Roman" w:hAnsi="Times New Roman" w:cs="Times New Roman"/>
        </w:rPr>
        <w:t xml:space="preserve"> and family choices are made. </w:t>
      </w:r>
      <w:r w:rsidR="00520A1B" w:rsidRPr="00990D1D">
        <w:rPr>
          <w:rFonts w:ascii="Times New Roman" w:hAnsi="Times New Roman" w:cs="Times New Roman"/>
        </w:rPr>
        <w:t xml:space="preserve">As a result, many advocate that </w:t>
      </w:r>
      <w:r w:rsidR="007E119F" w:rsidRPr="00990D1D">
        <w:rPr>
          <w:rFonts w:ascii="Times New Roman" w:hAnsi="Times New Roman" w:cs="Times New Roman"/>
        </w:rPr>
        <w:t xml:space="preserve">early childhood interventions should </w:t>
      </w:r>
      <w:r w:rsidR="00520A1B" w:rsidRPr="00990D1D">
        <w:rPr>
          <w:rFonts w:ascii="Times New Roman" w:hAnsi="Times New Roman" w:cs="Times New Roman"/>
        </w:rPr>
        <w:t xml:space="preserve">be prioritized (Heckman, 2006). </w:t>
      </w:r>
      <w:r w:rsidR="00151934" w:rsidRPr="00990D1D">
        <w:rPr>
          <w:rFonts w:ascii="Times New Roman" w:hAnsi="Times New Roman" w:cs="Times New Roman"/>
          <w:color w:val="000000" w:themeColor="text1"/>
        </w:rPr>
        <w:t>Overall, early school, family, and anti</w:t>
      </w:r>
      <w:del w:id="668" w:author="Jackie" w:date="2020-06-18T14:11:00Z">
        <w:r w:rsidR="00151934" w:rsidRPr="00990D1D" w:rsidDel="00D35EF5">
          <w:rPr>
            <w:rFonts w:ascii="Times New Roman" w:hAnsi="Times New Roman" w:cs="Times New Roman"/>
            <w:color w:val="000000" w:themeColor="text1"/>
          </w:rPr>
          <w:delText>-</w:delText>
        </w:r>
      </w:del>
      <w:r w:rsidR="00151934" w:rsidRPr="00990D1D">
        <w:rPr>
          <w:rFonts w:ascii="Times New Roman" w:hAnsi="Times New Roman" w:cs="Times New Roman"/>
          <w:color w:val="000000" w:themeColor="text1"/>
        </w:rPr>
        <w:t xml:space="preserve">social interventions suggest that interventions </w:t>
      </w:r>
      <w:r w:rsidR="00520A1B" w:rsidRPr="00990D1D">
        <w:rPr>
          <w:rFonts w:ascii="Times New Roman" w:hAnsi="Times New Roman" w:cs="Times New Roman"/>
          <w:color w:val="000000" w:themeColor="text1"/>
        </w:rPr>
        <w:t>could</w:t>
      </w:r>
      <w:r w:rsidR="00151934" w:rsidRPr="00990D1D">
        <w:rPr>
          <w:rFonts w:ascii="Times New Roman" w:hAnsi="Times New Roman" w:cs="Times New Roman"/>
          <w:color w:val="000000" w:themeColor="text1"/>
        </w:rPr>
        <w:t xml:space="preserve"> be effective</w:t>
      </w:r>
      <w:r w:rsidR="000843B9" w:rsidRPr="00990D1D">
        <w:rPr>
          <w:rFonts w:ascii="Times New Roman" w:hAnsi="Times New Roman" w:cs="Times New Roman"/>
          <w:color w:val="000000" w:themeColor="text1"/>
        </w:rPr>
        <w:t xml:space="preserve"> for personality</w:t>
      </w:r>
      <w:ins w:id="669" w:author="Jackie" w:date="2020-06-18T14:11:00Z">
        <w:r w:rsidR="00D35EF5">
          <w:rPr>
            <w:rFonts w:ascii="Times New Roman" w:hAnsi="Times New Roman" w:cs="Times New Roman"/>
            <w:color w:val="000000" w:themeColor="text1"/>
          </w:rPr>
          <w:t>-</w:t>
        </w:r>
      </w:ins>
      <w:del w:id="670" w:author="Jackie" w:date="2020-06-18T14:11:00Z">
        <w:r w:rsidR="000843B9" w:rsidRPr="00990D1D" w:rsidDel="00D35EF5">
          <w:rPr>
            <w:rFonts w:ascii="Times New Roman" w:hAnsi="Times New Roman" w:cs="Times New Roman"/>
            <w:color w:val="000000" w:themeColor="text1"/>
          </w:rPr>
          <w:delText xml:space="preserve"> </w:delText>
        </w:r>
      </w:del>
      <w:r w:rsidR="000843B9" w:rsidRPr="00990D1D">
        <w:rPr>
          <w:rFonts w:ascii="Times New Roman" w:hAnsi="Times New Roman" w:cs="Times New Roman"/>
          <w:color w:val="000000" w:themeColor="text1"/>
        </w:rPr>
        <w:t>related outcomes</w:t>
      </w:r>
      <w:r w:rsidR="00151934" w:rsidRPr="00990D1D">
        <w:rPr>
          <w:rFonts w:ascii="Times New Roman" w:hAnsi="Times New Roman" w:cs="Times New Roman"/>
          <w:color w:val="000000" w:themeColor="text1"/>
        </w:rPr>
        <w:t xml:space="preserve">. </w:t>
      </w:r>
      <w:r w:rsidR="00520A1B" w:rsidRPr="00990D1D">
        <w:rPr>
          <w:rFonts w:ascii="Times New Roman" w:hAnsi="Times New Roman" w:cs="Times New Roman"/>
          <w:color w:val="000000" w:themeColor="text1"/>
        </w:rPr>
        <w:t>However, a number of the processes thought to drive personality trait change rely on changes to the self-concept, and an ability to be motivated towards an end goal. These proposed pre</w:t>
      </w:r>
      <w:del w:id="671" w:author="Jackie" w:date="2020-06-18T14:12:00Z">
        <w:r w:rsidR="00520A1B" w:rsidRPr="00990D1D" w:rsidDel="00D35EF5">
          <w:rPr>
            <w:rFonts w:ascii="Times New Roman" w:hAnsi="Times New Roman" w:cs="Times New Roman"/>
            <w:color w:val="000000" w:themeColor="text1"/>
          </w:rPr>
          <w:delText>-</w:delText>
        </w:r>
      </w:del>
      <w:r w:rsidR="00520A1B" w:rsidRPr="00990D1D">
        <w:rPr>
          <w:rFonts w:ascii="Times New Roman" w:hAnsi="Times New Roman" w:cs="Times New Roman"/>
          <w:color w:val="000000" w:themeColor="text1"/>
        </w:rPr>
        <w:t>requisites may be difficult to accomplish for children, especially pre</w:t>
      </w:r>
      <w:del w:id="672" w:author="Jackie" w:date="2020-06-18T14:12:00Z">
        <w:r w:rsidR="00520A1B" w:rsidRPr="00990D1D" w:rsidDel="00D35EF5">
          <w:rPr>
            <w:rFonts w:ascii="Times New Roman" w:hAnsi="Times New Roman" w:cs="Times New Roman"/>
            <w:color w:val="000000" w:themeColor="text1"/>
          </w:rPr>
          <w:delText>-</w:delText>
        </w:r>
      </w:del>
      <w:r w:rsidR="00520A1B" w:rsidRPr="00990D1D">
        <w:rPr>
          <w:rFonts w:ascii="Times New Roman" w:hAnsi="Times New Roman" w:cs="Times New Roman"/>
          <w:color w:val="000000" w:themeColor="text1"/>
        </w:rPr>
        <w:t>school</w:t>
      </w:r>
      <w:ins w:id="673" w:author="Jackie" w:date="2020-06-18T14:12:00Z">
        <w:r w:rsidR="00D35EF5">
          <w:rPr>
            <w:rFonts w:ascii="Times New Roman" w:hAnsi="Times New Roman" w:cs="Times New Roman"/>
            <w:color w:val="000000" w:themeColor="text1"/>
          </w:rPr>
          <w:t>-</w:t>
        </w:r>
      </w:ins>
      <w:del w:id="674" w:author="Jackie" w:date="2020-06-18T14:12:00Z">
        <w:r w:rsidR="00520A1B" w:rsidRPr="00990D1D" w:rsidDel="00D35EF5">
          <w:rPr>
            <w:rFonts w:ascii="Times New Roman" w:hAnsi="Times New Roman" w:cs="Times New Roman"/>
            <w:color w:val="000000" w:themeColor="text1"/>
          </w:rPr>
          <w:delText xml:space="preserve"> </w:delText>
        </w:r>
      </w:del>
      <w:r w:rsidR="00520A1B" w:rsidRPr="00990D1D">
        <w:rPr>
          <w:rFonts w:ascii="Times New Roman" w:hAnsi="Times New Roman" w:cs="Times New Roman"/>
          <w:color w:val="000000" w:themeColor="text1"/>
        </w:rPr>
        <w:t>age children. In contrast, adults and older adults have a more set identity and a life</w:t>
      </w:r>
      <w:del w:id="675" w:author="Jackie" w:date="2020-06-18T14:12:00Z">
        <w:r w:rsidR="00520A1B" w:rsidRPr="00990D1D" w:rsidDel="00D35EF5">
          <w:rPr>
            <w:rFonts w:ascii="Times New Roman" w:hAnsi="Times New Roman" w:cs="Times New Roman"/>
            <w:color w:val="000000" w:themeColor="text1"/>
          </w:rPr>
          <w:delText xml:space="preserve"> </w:delText>
        </w:r>
      </w:del>
      <w:r w:rsidR="00520A1B" w:rsidRPr="00990D1D">
        <w:rPr>
          <w:rFonts w:ascii="Times New Roman" w:hAnsi="Times New Roman" w:cs="Times New Roman"/>
          <w:color w:val="000000" w:themeColor="text1"/>
        </w:rPr>
        <w:t>style that is entrenched by decades of familiarity.</w:t>
      </w:r>
    </w:p>
    <w:p w14:paraId="525158EA" w14:textId="7B2C13C5" w:rsidR="00865F2C" w:rsidRPr="00D35EF5" w:rsidRDefault="00D35EF5" w:rsidP="00B31E63">
      <w:pPr>
        <w:spacing w:line="480" w:lineRule="auto"/>
        <w:contextualSpacing/>
        <w:rPr>
          <w:rFonts w:ascii="Times New Roman" w:hAnsi="Times New Roman" w:cs="Times New Roman"/>
          <w:bCs/>
          <w:color w:val="000000" w:themeColor="text1"/>
          <w:rPrChange w:id="676" w:author="Jackie" w:date="2020-06-18T14:12:00Z">
            <w:rPr>
              <w:rFonts w:ascii="Times New Roman" w:hAnsi="Times New Roman" w:cs="Times New Roman"/>
              <w:b/>
              <w:color w:val="000000" w:themeColor="text1"/>
            </w:rPr>
          </w:rPrChange>
        </w:rPr>
      </w:pPr>
      <w:ins w:id="677" w:author="Jackie" w:date="2020-06-18T14:12:00Z">
        <w:r>
          <w:rPr>
            <w:rFonts w:ascii="Times New Roman" w:hAnsi="Times New Roman" w:cs="Times New Roman"/>
            <w:bCs/>
            <w:color w:val="000000" w:themeColor="text1"/>
          </w:rPr>
          <w:t>[a]</w:t>
        </w:r>
      </w:ins>
      <w:del w:id="678" w:author="Jackie" w:date="2020-06-18T14:12:00Z">
        <w:r w:rsidR="006E1816" w:rsidRPr="00D35EF5" w:rsidDel="00D35EF5">
          <w:rPr>
            <w:rFonts w:ascii="Times New Roman" w:hAnsi="Times New Roman" w:cs="Times New Roman"/>
            <w:bCs/>
            <w:color w:val="000000" w:themeColor="text1"/>
            <w:rPrChange w:id="679" w:author="Jackie" w:date="2020-06-18T14:12:00Z">
              <w:rPr>
                <w:rFonts w:ascii="Times New Roman" w:hAnsi="Times New Roman" w:cs="Times New Roman"/>
                <w:b/>
                <w:color w:val="000000" w:themeColor="text1"/>
              </w:rPr>
            </w:rPrChange>
          </w:rPr>
          <w:delText>[A]</w:delText>
        </w:r>
      </w:del>
      <w:r w:rsidR="00814A0A" w:rsidRPr="00D35EF5">
        <w:rPr>
          <w:rFonts w:ascii="Times New Roman" w:hAnsi="Times New Roman" w:cs="Times New Roman"/>
          <w:bCs/>
          <w:color w:val="000000" w:themeColor="text1"/>
          <w:rPrChange w:id="680" w:author="Jackie" w:date="2020-06-18T14:12:00Z">
            <w:rPr>
              <w:rFonts w:ascii="Times New Roman" w:hAnsi="Times New Roman" w:cs="Times New Roman"/>
              <w:b/>
              <w:color w:val="000000" w:themeColor="text1"/>
            </w:rPr>
          </w:rPrChange>
        </w:rPr>
        <w:t>Conclusion</w:t>
      </w:r>
    </w:p>
    <w:p w14:paraId="766F1E46" w14:textId="219F796A" w:rsidR="006E1816" w:rsidDel="00A409A8" w:rsidRDefault="00520A1B" w:rsidP="00A409A8">
      <w:pPr>
        <w:spacing w:line="480" w:lineRule="auto"/>
        <w:contextualSpacing/>
        <w:rPr>
          <w:del w:id="681" w:author="Jackie" w:date="2020-06-18T09:57:00Z"/>
          <w:rFonts w:ascii="Times New Roman" w:hAnsi="Times New Roman" w:cs="Times New Roman"/>
          <w:b/>
        </w:rPr>
      </w:pPr>
      <w:del w:id="682" w:author="Jackie" w:date="2020-06-18T14:12:00Z">
        <w:r w:rsidRPr="00D35EF5" w:rsidDel="00D35EF5">
          <w:rPr>
            <w:rFonts w:ascii="Times New Roman" w:hAnsi="Times New Roman" w:cs="Times New Roman"/>
            <w:bCs/>
            <w:color w:val="000000" w:themeColor="text1"/>
            <w:rPrChange w:id="683" w:author="Jackie" w:date="2020-06-18T14:12:00Z">
              <w:rPr>
                <w:rFonts w:ascii="Times New Roman" w:hAnsi="Times New Roman" w:cs="Times New Roman"/>
                <w:b/>
                <w:color w:val="000000" w:themeColor="text1"/>
              </w:rPr>
            </w:rPrChange>
          </w:rPr>
          <w:tab/>
        </w:r>
      </w:del>
      <w:ins w:id="684" w:author="Jackie" w:date="2020-06-18T14:12:00Z">
        <w:r w:rsidR="00D35EF5" w:rsidRPr="00D35EF5">
          <w:rPr>
            <w:rFonts w:ascii="Times New Roman" w:hAnsi="Times New Roman" w:cs="Times New Roman"/>
            <w:bCs/>
            <w:color w:val="000000" w:themeColor="text1"/>
            <w:rPrChange w:id="685" w:author="Jackie" w:date="2020-06-18T14:12:00Z">
              <w:rPr>
                <w:rFonts w:ascii="Times New Roman" w:hAnsi="Times New Roman" w:cs="Times New Roman"/>
                <w:b/>
                <w:color w:val="000000" w:themeColor="text1"/>
              </w:rPr>
            </w:rPrChange>
          </w:rPr>
          <w:t>[bodyni]</w:t>
        </w:r>
      </w:ins>
      <w:r w:rsidRPr="00990D1D">
        <w:rPr>
          <w:rFonts w:ascii="Times New Roman" w:hAnsi="Times New Roman" w:cs="Times New Roman"/>
          <w:color w:val="000000" w:themeColor="text1"/>
        </w:rPr>
        <w:t xml:space="preserve">If a person is unhappy with </w:t>
      </w:r>
      <w:r w:rsidR="00545331" w:rsidRPr="00990D1D">
        <w:rPr>
          <w:rFonts w:ascii="Times New Roman" w:hAnsi="Times New Roman" w:cs="Times New Roman"/>
          <w:color w:val="000000" w:themeColor="text1"/>
        </w:rPr>
        <w:t>his</w:t>
      </w:r>
      <w:ins w:id="686" w:author="Jackie" w:date="2020-06-18T14:12:00Z">
        <w:r w:rsidR="00D35EF5">
          <w:rPr>
            <w:rFonts w:ascii="Times New Roman" w:hAnsi="Times New Roman" w:cs="Times New Roman"/>
            <w:color w:val="000000" w:themeColor="text1"/>
          </w:rPr>
          <w:t xml:space="preserve"> or </w:t>
        </w:r>
      </w:ins>
      <w:del w:id="687" w:author="Jackie" w:date="2020-06-18T14:12:00Z">
        <w:r w:rsidR="00545331" w:rsidRPr="00990D1D" w:rsidDel="00D35EF5">
          <w:rPr>
            <w:rFonts w:ascii="Times New Roman" w:hAnsi="Times New Roman" w:cs="Times New Roman"/>
            <w:color w:val="000000" w:themeColor="text1"/>
          </w:rPr>
          <w:delText>/</w:delText>
        </w:r>
      </w:del>
      <w:r w:rsidR="00545331" w:rsidRPr="00990D1D">
        <w:rPr>
          <w:rFonts w:ascii="Times New Roman" w:hAnsi="Times New Roman" w:cs="Times New Roman"/>
          <w:color w:val="000000" w:themeColor="text1"/>
        </w:rPr>
        <w:t xml:space="preserve">her </w:t>
      </w:r>
      <w:del w:id="688" w:author="Jackie" w:date="2020-06-18T14:13:00Z">
        <w:r w:rsidRPr="00990D1D" w:rsidDel="00D35EF5">
          <w:rPr>
            <w:rFonts w:ascii="Times New Roman" w:hAnsi="Times New Roman" w:cs="Times New Roman"/>
            <w:color w:val="000000" w:themeColor="text1"/>
          </w:rPr>
          <w:delText xml:space="preserve">current </w:delText>
        </w:r>
      </w:del>
      <w:r w:rsidRPr="00990D1D">
        <w:rPr>
          <w:rFonts w:ascii="Times New Roman" w:hAnsi="Times New Roman" w:cs="Times New Roman"/>
          <w:color w:val="000000" w:themeColor="text1"/>
        </w:rPr>
        <w:t xml:space="preserve">personality, it is </w:t>
      </w:r>
      <w:r w:rsidR="000803A1" w:rsidRPr="00990D1D">
        <w:rPr>
          <w:rFonts w:ascii="Times New Roman" w:hAnsi="Times New Roman" w:cs="Times New Roman"/>
          <w:color w:val="000000" w:themeColor="text1"/>
        </w:rPr>
        <w:t xml:space="preserve">currently </w:t>
      </w:r>
      <w:r w:rsidR="00F36A77" w:rsidRPr="00990D1D">
        <w:rPr>
          <w:rFonts w:ascii="Times New Roman" w:hAnsi="Times New Roman" w:cs="Times New Roman"/>
          <w:color w:val="000000" w:themeColor="text1"/>
        </w:rPr>
        <w:t xml:space="preserve">not possible to </w:t>
      </w:r>
      <w:r w:rsidR="000803A1" w:rsidRPr="00990D1D">
        <w:rPr>
          <w:rFonts w:ascii="Times New Roman" w:hAnsi="Times New Roman" w:cs="Times New Roman"/>
          <w:color w:val="000000" w:themeColor="text1"/>
        </w:rPr>
        <w:t>provide a solution with</w:t>
      </w:r>
      <w:r w:rsidR="00F36A77" w:rsidRPr="00990D1D">
        <w:rPr>
          <w:rFonts w:ascii="Times New Roman" w:hAnsi="Times New Roman" w:cs="Times New Roman"/>
          <w:color w:val="000000" w:themeColor="text1"/>
        </w:rPr>
        <w:t xml:space="preserve"> a</w:t>
      </w:r>
      <w:r w:rsidRPr="00990D1D">
        <w:rPr>
          <w:rFonts w:ascii="Times New Roman" w:hAnsi="Times New Roman" w:cs="Times New Roman"/>
          <w:color w:val="000000" w:themeColor="text1"/>
        </w:rPr>
        <w:t xml:space="preserve"> well-</w:t>
      </w:r>
      <w:r w:rsidR="00545331" w:rsidRPr="00990D1D">
        <w:rPr>
          <w:rFonts w:ascii="Times New Roman" w:hAnsi="Times New Roman" w:cs="Times New Roman"/>
          <w:color w:val="000000" w:themeColor="text1"/>
        </w:rPr>
        <w:t xml:space="preserve">validated </w:t>
      </w:r>
      <w:r w:rsidRPr="00990D1D">
        <w:rPr>
          <w:rFonts w:ascii="Times New Roman" w:hAnsi="Times New Roman" w:cs="Times New Roman"/>
          <w:color w:val="000000" w:themeColor="text1"/>
        </w:rPr>
        <w:t xml:space="preserve">intervention. </w:t>
      </w:r>
      <w:r w:rsidR="00545331" w:rsidRPr="00990D1D">
        <w:rPr>
          <w:rFonts w:ascii="Times New Roman" w:hAnsi="Times New Roman" w:cs="Times New Roman"/>
          <w:color w:val="000000" w:themeColor="text1"/>
        </w:rPr>
        <w:t xml:space="preserve">Although </w:t>
      </w:r>
      <w:r w:rsidRPr="00990D1D">
        <w:rPr>
          <w:rFonts w:ascii="Times New Roman" w:hAnsi="Times New Roman" w:cs="Times New Roman"/>
          <w:color w:val="000000" w:themeColor="text1"/>
        </w:rPr>
        <w:t xml:space="preserve">there is promise across a diverse </w:t>
      </w:r>
      <w:r w:rsidR="00545331" w:rsidRPr="00990D1D">
        <w:rPr>
          <w:rFonts w:ascii="Times New Roman" w:hAnsi="Times New Roman" w:cs="Times New Roman"/>
          <w:color w:val="000000" w:themeColor="text1"/>
        </w:rPr>
        <w:t xml:space="preserve">range </w:t>
      </w:r>
      <w:r w:rsidRPr="00990D1D">
        <w:rPr>
          <w:rFonts w:ascii="Times New Roman" w:hAnsi="Times New Roman" w:cs="Times New Roman"/>
          <w:color w:val="000000" w:themeColor="text1"/>
        </w:rPr>
        <w:t xml:space="preserve">of </w:t>
      </w:r>
      <w:r w:rsidR="004C791B" w:rsidRPr="00990D1D">
        <w:rPr>
          <w:rFonts w:ascii="Times New Roman" w:hAnsi="Times New Roman" w:cs="Times New Roman"/>
          <w:color w:val="000000" w:themeColor="text1"/>
        </w:rPr>
        <w:t>interventions</w:t>
      </w:r>
      <w:r w:rsidRPr="00990D1D">
        <w:rPr>
          <w:rFonts w:ascii="Times New Roman" w:hAnsi="Times New Roman" w:cs="Times New Roman"/>
          <w:color w:val="000000" w:themeColor="text1"/>
        </w:rPr>
        <w:t xml:space="preserve">, </w:t>
      </w:r>
      <w:r w:rsidR="004C791B" w:rsidRPr="00990D1D">
        <w:rPr>
          <w:rFonts w:ascii="Times New Roman" w:hAnsi="Times New Roman" w:cs="Times New Roman"/>
          <w:color w:val="000000" w:themeColor="text1"/>
        </w:rPr>
        <w:t>lacking is</w:t>
      </w:r>
      <w:r w:rsidR="000803A1" w:rsidRPr="00990D1D">
        <w:rPr>
          <w:rFonts w:ascii="Times New Roman" w:hAnsi="Times New Roman" w:cs="Times New Roman"/>
          <w:color w:val="000000" w:themeColor="text1"/>
        </w:rPr>
        <w:t xml:space="preserve"> any</w:t>
      </w:r>
      <w:r w:rsidR="00F36A77" w:rsidRPr="00990D1D">
        <w:rPr>
          <w:rFonts w:ascii="Times New Roman" w:hAnsi="Times New Roman" w:cs="Times New Roman"/>
          <w:color w:val="000000" w:themeColor="text1"/>
        </w:rPr>
        <w:t xml:space="preserve"> pre</w:t>
      </w:r>
      <w:del w:id="689" w:author="Jackie" w:date="2020-06-18T14:13:00Z">
        <w:r w:rsidR="00F36A77" w:rsidRPr="00990D1D" w:rsidDel="00D35EF5">
          <w:rPr>
            <w:rFonts w:ascii="Times New Roman" w:hAnsi="Times New Roman" w:cs="Times New Roman"/>
            <w:color w:val="000000" w:themeColor="text1"/>
          </w:rPr>
          <w:delText>-</w:delText>
        </w:r>
      </w:del>
      <w:r w:rsidR="00F36A77" w:rsidRPr="00990D1D">
        <w:rPr>
          <w:rFonts w:ascii="Times New Roman" w:hAnsi="Times New Roman" w:cs="Times New Roman"/>
          <w:color w:val="000000" w:themeColor="text1"/>
        </w:rPr>
        <w:t>registered</w:t>
      </w:r>
      <w:r w:rsidRPr="00990D1D">
        <w:rPr>
          <w:rFonts w:ascii="Times New Roman" w:hAnsi="Times New Roman" w:cs="Times New Roman"/>
          <w:color w:val="000000" w:themeColor="text1"/>
        </w:rPr>
        <w:t xml:space="preserve"> </w:t>
      </w:r>
      <w:r w:rsidR="00D35EF5" w:rsidRPr="00990D1D">
        <w:rPr>
          <w:rFonts w:ascii="Times New Roman" w:hAnsi="Times New Roman" w:cs="Times New Roman"/>
          <w:color w:val="000000" w:themeColor="text1"/>
        </w:rPr>
        <w:t xml:space="preserve">randomized controlled trial </w:t>
      </w:r>
      <w:r w:rsidR="00FC2133" w:rsidRPr="00990D1D">
        <w:rPr>
          <w:rFonts w:ascii="Times New Roman" w:hAnsi="Times New Roman" w:cs="Times New Roman"/>
          <w:color w:val="000000" w:themeColor="text1"/>
        </w:rPr>
        <w:t>(RCT</w:t>
      </w:r>
      <w:r w:rsidR="00F36A77" w:rsidRPr="00990D1D">
        <w:rPr>
          <w:rFonts w:ascii="Times New Roman" w:hAnsi="Times New Roman" w:cs="Times New Roman"/>
          <w:color w:val="000000" w:themeColor="text1"/>
        </w:rPr>
        <w:t>) that adhere</w:t>
      </w:r>
      <w:ins w:id="690" w:author="Jackie" w:date="2020-06-18T14:13:00Z">
        <w:r w:rsidR="00D35EF5">
          <w:rPr>
            <w:rFonts w:ascii="Times New Roman" w:hAnsi="Times New Roman" w:cs="Times New Roman"/>
            <w:color w:val="000000" w:themeColor="text1"/>
          </w:rPr>
          <w:t>s</w:t>
        </w:r>
      </w:ins>
      <w:r w:rsidR="00F36A77" w:rsidRPr="00990D1D">
        <w:rPr>
          <w:rFonts w:ascii="Times New Roman" w:hAnsi="Times New Roman" w:cs="Times New Roman"/>
          <w:color w:val="000000" w:themeColor="text1"/>
        </w:rPr>
        <w:t xml:space="preserve"> to </w:t>
      </w:r>
      <w:ins w:id="691" w:author="Jackie" w:date="2020-06-18T14:14:00Z">
        <w:r w:rsidR="00D35EF5">
          <w:rPr>
            <w:rFonts w:ascii="Times New Roman" w:hAnsi="Times New Roman" w:cs="Times New Roman"/>
            <w:color w:val="000000" w:themeColor="text1"/>
          </w:rPr>
          <w:t>Consolidated Standards of Reporting Trial</w:t>
        </w:r>
      </w:ins>
      <w:ins w:id="692" w:author="Jackie" w:date="2020-06-18T14:15:00Z">
        <w:r w:rsidR="00D35EF5">
          <w:rPr>
            <w:rFonts w:ascii="Times New Roman" w:hAnsi="Times New Roman" w:cs="Times New Roman"/>
            <w:color w:val="000000" w:themeColor="text1"/>
          </w:rPr>
          <w:t>s (</w:t>
        </w:r>
      </w:ins>
      <w:r w:rsidR="00F36A77" w:rsidRPr="00990D1D">
        <w:rPr>
          <w:rFonts w:ascii="Times New Roman" w:hAnsi="Times New Roman" w:cs="Times New Roman"/>
          <w:color w:val="000000" w:themeColor="text1"/>
        </w:rPr>
        <w:t>CONSORT</w:t>
      </w:r>
      <w:ins w:id="693" w:author="Jackie" w:date="2020-06-18T14:15:00Z">
        <w:r w:rsidR="00D35EF5">
          <w:rPr>
            <w:rFonts w:ascii="Times New Roman" w:hAnsi="Times New Roman" w:cs="Times New Roman"/>
            <w:color w:val="000000" w:themeColor="text1"/>
          </w:rPr>
          <w:t>)</w:t>
        </w:r>
      </w:ins>
      <w:r w:rsidR="00F36A77" w:rsidRPr="00990D1D">
        <w:rPr>
          <w:rFonts w:ascii="Times New Roman" w:hAnsi="Times New Roman" w:cs="Times New Roman"/>
          <w:color w:val="000000" w:themeColor="text1"/>
        </w:rPr>
        <w:t xml:space="preserve"> guidelines, which currently serve</w:t>
      </w:r>
      <w:del w:id="694" w:author="Jackie" w:date="2020-06-18T14:15:00Z">
        <w:r w:rsidR="00F96A4B" w:rsidRPr="00990D1D" w:rsidDel="00D35EF5">
          <w:rPr>
            <w:rFonts w:ascii="Times New Roman" w:hAnsi="Times New Roman" w:cs="Times New Roman"/>
            <w:color w:val="000000" w:themeColor="text1"/>
          </w:rPr>
          <w:delText>s</w:delText>
        </w:r>
      </w:del>
      <w:r w:rsidR="00F36A77" w:rsidRPr="00990D1D">
        <w:rPr>
          <w:rFonts w:ascii="Times New Roman" w:hAnsi="Times New Roman" w:cs="Times New Roman"/>
          <w:color w:val="000000" w:themeColor="text1"/>
        </w:rPr>
        <w:t xml:space="preserve"> as the </w:t>
      </w:r>
      <w:commentRangeStart w:id="695"/>
      <w:ins w:id="696" w:author="Jackie" w:date="2020-06-18T14:13:00Z">
        <w:r w:rsidR="00D35EF5">
          <w:rPr>
            <w:rFonts w:ascii="Times New Roman" w:hAnsi="Times New Roman" w:cs="Times New Roman"/>
            <w:color w:val="000000" w:themeColor="text1"/>
          </w:rPr>
          <w:t>“</w:t>
        </w:r>
      </w:ins>
      <w:r w:rsidR="00F36A77" w:rsidRPr="00990D1D">
        <w:rPr>
          <w:rFonts w:ascii="Times New Roman" w:hAnsi="Times New Roman" w:cs="Times New Roman"/>
          <w:color w:val="000000" w:themeColor="text1"/>
        </w:rPr>
        <w:t>gold standard</w:t>
      </w:r>
      <w:ins w:id="697" w:author="Jackie" w:date="2020-06-18T14:13:00Z">
        <w:r w:rsidR="00D35EF5">
          <w:rPr>
            <w:rFonts w:ascii="Times New Roman" w:hAnsi="Times New Roman" w:cs="Times New Roman"/>
            <w:color w:val="000000" w:themeColor="text1"/>
          </w:rPr>
          <w:t>”</w:t>
        </w:r>
      </w:ins>
      <w:r w:rsidR="00F36A77" w:rsidRPr="00990D1D">
        <w:rPr>
          <w:rFonts w:ascii="Times New Roman" w:hAnsi="Times New Roman" w:cs="Times New Roman"/>
          <w:color w:val="000000" w:themeColor="text1"/>
        </w:rPr>
        <w:t xml:space="preserve"> </w:t>
      </w:r>
      <w:commentRangeEnd w:id="695"/>
      <w:r w:rsidR="0035540E">
        <w:rPr>
          <w:rStyle w:val="CommentReference"/>
        </w:rPr>
        <w:commentReference w:id="695"/>
      </w:r>
      <w:r w:rsidR="00F36A77" w:rsidRPr="00990D1D">
        <w:rPr>
          <w:rFonts w:ascii="Times New Roman" w:hAnsi="Times New Roman" w:cs="Times New Roman"/>
          <w:color w:val="000000" w:themeColor="text1"/>
        </w:rPr>
        <w:t xml:space="preserve">for intervention evaluation. The multiple types of interventions </w:t>
      </w:r>
      <w:ins w:id="698" w:author="Jackie" w:date="2020-06-18T14:15:00Z">
        <w:r w:rsidR="00D35EF5">
          <w:rPr>
            <w:rFonts w:ascii="Times New Roman" w:hAnsi="Times New Roman" w:cs="Times New Roman"/>
            <w:color w:val="000000" w:themeColor="text1"/>
          </w:rPr>
          <w:t xml:space="preserve">we have </w:t>
        </w:r>
      </w:ins>
      <w:r w:rsidR="00F36A77" w:rsidRPr="00990D1D">
        <w:rPr>
          <w:rFonts w:ascii="Times New Roman" w:hAnsi="Times New Roman" w:cs="Times New Roman"/>
          <w:color w:val="000000" w:themeColor="text1"/>
        </w:rPr>
        <w:t>revi</w:t>
      </w:r>
      <w:r w:rsidR="000803A1" w:rsidRPr="00990D1D">
        <w:rPr>
          <w:rFonts w:ascii="Times New Roman" w:hAnsi="Times New Roman" w:cs="Times New Roman"/>
          <w:color w:val="000000" w:themeColor="text1"/>
        </w:rPr>
        <w:t xml:space="preserve">ewed </w:t>
      </w:r>
      <w:del w:id="699" w:author="Jackie" w:date="2020-06-18T14:16:00Z">
        <w:r w:rsidR="000803A1" w:rsidRPr="00990D1D" w:rsidDel="00D35EF5">
          <w:rPr>
            <w:rFonts w:ascii="Times New Roman" w:hAnsi="Times New Roman" w:cs="Times New Roman"/>
            <w:color w:val="000000" w:themeColor="text1"/>
          </w:rPr>
          <w:delText xml:space="preserve">above </w:delText>
        </w:r>
      </w:del>
      <w:r w:rsidR="004C791B" w:rsidRPr="00990D1D">
        <w:rPr>
          <w:rFonts w:ascii="Times New Roman" w:hAnsi="Times New Roman" w:cs="Times New Roman"/>
          <w:color w:val="000000" w:themeColor="text1"/>
        </w:rPr>
        <w:t xml:space="preserve">indicate that future editions of this handbook will likely provide clearer </w:t>
      </w:r>
      <w:r w:rsidR="00B31E63" w:rsidRPr="00990D1D">
        <w:rPr>
          <w:rFonts w:ascii="Times New Roman" w:hAnsi="Times New Roman" w:cs="Times New Roman"/>
          <w:color w:val="000000" w:themeColor="text1"/>
        </w:rPr>
        <w:t>guidelines</w:t>
      </w:r>
      <w:r w:rsidR="004C791B" w:rsidRPr="00990D1D">
        <w:rPr>
          <w:rFonts w:ascii="Times New Roman" w:hAnsi="Times New Roman" w:cs="Times New Roman"/>
          <w:color w:val="000000" w:themeColor="text1"/>
        </w:rPr>
        <w:t xml:space="preserve"> for th</w:t>
      </w:r>
      <w:ins w:id="700" w:author="Jackie" w:date="2020-06-18T14:16:00Z">
        <w:r w:rsidR="00D35EF5">
          <w:rPr>
            <w:rFonts w:ascii="Times New Roman" w:hAnsi="Times New Roman" w:cs="Times New Roman"/>
            <w:color w:val="000000" w:themeColor="text1"/>
          </w:rPr>
          <w:t>e person who is</w:t>
        </w:r>
      </w:ins>
      <w:del w:id="701" w:author="Jackie" w:date="2020-06-18T14:16:00Z">
        <w:r w:rsidR="004C791B" w:rsidRPr="00990D1D" w:rsidDel="00D35EF5">
          <w:rPr>
            <w:rFonts w:ascii="Times New Roman" w:hAnsi="Times New Roman" w:cs="Times New Roman"/>
            <w:color w:val="000000" w:themeColor="text1"/>
          </w:rPr>
          <w:delText>ose</w:delText>
        </w:r>
      </w:del>
      <w:r w:rsidR="004C791B" w:rsidRPr="00990D1D">
        <w:rPr>
          <w:rFonts w:ascii="Times New Roman" w:hAnsi="Times New Roman" w:cs="Times New Roman"/>
          <w:color w:val="000000" w:themeColor="text1"/>
        </w:rPr>
        <w:t xml:space="preserve"> unhappy with </w:t>
      </w:r>
      <w:ins w:id="702" w:author="Jackie" w:date="2020-06-18T14:16:00Z">
        <w:r w:rsidR="00D35EF5">
          <w:rPr>
            <w:rFonts w:ascii="Times New Roman" w:hAnsi="Times New Roman" w:cs="Times New Roman"/>
            <w:color w:val="000000" w:themeColor="text1"/>
          </w:rPr>
          <w:t>his or her</w:t>
        </w:r>
      </w:ins>
      <w:del w:id="703" w:author="Jackie" w:date="2020-06-18T14:16:00Z">
        <w:r w:rsidR="004C791B" w:rsidRPr="00990D1D" w:rsidDel="00D35EF5">
          <w:rPr>
            <w:rFonts w:ascii="Times New Roman" w:hAnsi="Times New Roman" w:cs="Times New Roman"/>
            <w:color w:val="000000" w:themeColor="text1"/>
          </w:rPr>
          <w:delText>their</w:delText>
        </w:r>
      </w:del>
      <w:r w:rsidR="004C791B" w:rsidRPr="00990D1D">
        <w:rPr>
          <w:rFonts w:ascii="Times New Roman" w:hAnsi="Times New Roman" w:cs="Times New Roman"/>
          <w:color w:val="000000" w:themeColor="text1"/>
        </w:rPr>
        <w:t xml:space="preserve"> personality</w:t>
      </w:r>
      <w:r w:rsidR="000803A1" w:rsidRPr="00990D1D">
        <w:rPr>
          <w:rFonts w:ascii="Times New Roman" w:hAnsi="Times New Roman" w:cs="Times New Roman"/>
          <w:color w:val="000000" w:themeColor="text1"/>
        </w:rPr>
        <w:t>.</w:t>
      </w:r>
      <w:r w:rsidR="004C791B" w:rsidRPr="00990D1D">
        <w:rPr>
          <w:rFonts w:ascii="Times New Roman" w:hAnsi="Times New Roman" w:cs="Times New Roman"/>
          <w:color w:val="000000" w:themeColor="text1"/>
        </w:rPr>
        <w:t xml:space="preserve"> To make th</w:t>
      </w:r>
      <w:ins w:id="704" w:author="Jackie" w:date="2020-06-18T14:16:00Z">
        <w:r w:rsidR="00D35EF5">
          <w:rPr>
            <w:rFonts w:ascii="Times New Roman" w:hAnsi="Times New Roman" w:cs="Times New Roman"/>
            <w:color w:val="000000" w:themeColor="text1"/>
          </w:rPr>
          <w:t>is</w:t>
        </w:r>
      </w:ins>
      <w:del w:id="705" w:author="Jackie" w:date="2020-06-18T14:16:00Z">
        <w:r w:rsidR="004C791B" w:rsidRPr="00990D1D" w:rsidDel="00D35EF5">
          <w:rPr>
            <w:rFonts w:ascii="Times New Roman" w:hAnsi="Times New Roman" w:cs="Times New Roman"/>
            <w:color w:val="000000" w:themeColor="text1"/>
          </w:rPr>
          <w:delText>at</w:delText>
        </w:r>
      </w:del>
      <w:r w:rsidR="004C791B" w:rsidRPr="00990D1D">
        <w:rPr>
          <w:rFonts w:ascii="Times New Roman" w:hAnsi="Times New Roman" w:cs="Times New Roman"/>
          <w:color w:val="000000" w:themeColor="text1"/>
        </w:rPr>
        <w:t xml:space="preserve"> a reality, more research </w:t>
      </w:r>
      <w:r w:rsidR="004C791B" w:rsidRPr="00990D1D">
        <w:rPr>
          <w:rFonts w:ascii="Times New Roman" w:hAnsi="Times New Roman" w:cs="Times New Roman"/>
          <w:color w:val="000000" w:themeColor="text1"/>
        </w:rPr>
        <w:lastRenderedPageBreak/>
        <w:t xml:space="preserve">attempting to change personality is needed. Despite the </w:t>
      </w:r>
      <w:r w:rsidR="00545331" w:rsidRPr="00990D1D">
        <w:rPr>
          <w:rFonts w:ascii="Times New Roman" w:hAnsi="Times New Roman" w:cs="Times New Roman"/>
          <w:color w:val="000000" w:themeColor="text1"/>
        </w:rPr>
        <w:t xml:space="preserve">obvious </w:t>
      </w:r>
      <w:r w:rsidR="004C791B" w:rsidRPr="00990D1D">
        <w:rPr>
          <w:rFonts w:ascii="Times New Roman" w:hAnsi="Times New Roman" w:cs="Times New Roman"/>
          <w:color w:val="000000" w:themeColor="text1"/>
        </w:rPr>
        <w:t>benefits</w:t>
      </w:r>
      <w:del w:id="706" w:author="Jackie" w:date="2020-06-18T14:17:00Z">
        <w:r w:rsidR="004C791B" w:rsidRPr="00990D1D" w:rsidDel="00D35EF5">
          <w:rPr>
            <w:rFonts w:ascii="Times New Roman" w:hAnsi="Times New Roman" w:cs="Times New Roman"/>
            <w:color w:val="000000" w:themeColor="text1"/>
          </w:rPr>
          <w:delText>,</w:delText>
        </w:r>
      </w:del>
      <w:r w:rsidR="004C791B" w:rsidRPr="00990D1D">
        <w:rPr>
          <w:rFonts w:ascii="Times New Roman" w:hAnsi="Times New Roman" w:cs="Times New Roman"/>
          <w:color w:val="000000" w:themeColor="text1"/>
        </w:rPr>
        <w:t xml:space="preserve"> </w:t>
      </w:r>
      <w:r w:rsidR="00545331" w:rsidRPr="00990D1D">
        <w:rPr>
          <w:rFonts w:ascii="Times New Roman" w:hAnsi="Times New Roman" w:cs="Times New Roman"/>
          <w:color w:val="000000" w:themeColor="text1"/>
        </w:rPr>
        <w:t xml:space="preserve">for the individual and society, </w:t>
      </w:r>
      <w:r w:rsidR="004C791B" w:rsidRPr="00990D1D">
        <w:rPr>
          <w:rFonts w:ascii="Times New Roman" w:hAnsi="Times New Roman" w:cs="Times New Roman"/>
          <w:color w:val="000000" w:themeColor="text1"/>
        </w:rPr>
        <w:t xml:space="preserve">there are few direct </w:t>
      </w:r>
      <w:r w:rsidR="00545331" w:rsidRPr="00990D1D">
        <w:rPr>
          <w:rFonts w:ascii="Times New Roman" w:hAnsi="Times New Roman" w:cs="Times New Roman"/>
          <w:color w:val="000000" w:themeColor="text1"/>
        </w:rPr>
        <w:t xml:space="preserve">efforts </w:t>
      </w:r>
      <w:r w:rsidR="004C791B" w:rsidRPr="00990D1D">
        <w:rPr>
          <w:rFonts w:ascii="Times New Roman" w:hAnsi="Times New Roman" w:cs="Times New Roman"/>
          <w:color w:val="000000" w:themeColor="text1"/>
        </w:rPr>
        <w:t xml:space="preserve">outside of therapy that attempt to change </w:t>
      </w:r>
      <w:r w:rsidR="00545331" w:rsidRPr="00990D1D">
        <w:rPr>
          <w:rFonts w:ascii="Times New Roman" w:hAnsi="Times New Roman" w:cs="Times New Roman"/>
          <w:color w:val="000000" w:themeColor="text1"/>
        </w:rPr>
        <w:t xml:space="preserve">general aspects of </w:t>
      </w:r>
      <w:r w:rsidR="004C791B" w:rsidRPr="00990D1D">
        <w:rPr>
          <w:rFonts w:ascii="Times New Roman" w:hAnsi="Times New Roman" w:cs="Times New Roman"/>
          <w:color w:val="000000" w:themeColor="text1"/>
        </w:rPr>
        <w:t xml:space="preserve">one’s personality. </w:t>
      </w:r>
    </w:p>
    <w:p w14:paraId="3C8BC800" w14:textId="77777777" w:rsidR="00A409A8" w:rsidRDefault="00A409A8" w:rsidP="00B31E63">
      <w:pPr>
        <w:spacing w:line="480" w:lineRule="auto"/>
        <w:contextualSpacing/>
        <w:rPr>
          <w:ins w:id="707" w:author="Jackie" w:date="2020-06-18T09:57:00Z"/>
          <w:rFonts w:ascii="Times New Roman" w:hAnsi="Times New Roman" w:cs="Times New Roman"/>
          <w:color w:val="000000" w:themeColor="text1"/>
        </w:rPr>
      </w:pPr>
    </w:p>
    <w:p w14:paraId="1C6C8F87" w14:textId="4CFB01F5" w:rsidR="00520A1B" w:rsidRPr="00740008" w:rsidDel="00A409A8" w:rsidRDefault="00A409A8" w:rsidP="00B31E63">
      <w:pPr>
        <w:spacing w:line="480" w:lineRule="auto"/>
        <w:contextualSpacing/>
        <w:rPr>
          <w:del w:id="708" w:author="Jackie" w:date="2020-06-18T09:56:00Z"/>
          <w:rFonts w:ascii="Times New Roman" w:hAnsi="Times New Roman" w:cs="Times New Roman"/>
          <w:bCs/>
          <w:color w:val="000000" w:themeColor="text1"/>
        </w:rPr>
      </w:pPr>
      <w:ins w:id="709" w:author="Jackie" w:date="2020-06-18T09:57:00Z">
        <w:r>
          <w:rPr>
            <w:rFonts w:ascii="Times New Roman" w:hAnsi="Times New Roman" w:cs="Times New Roman"/>
            <w:bCs/>
            <w:color w:val="000000" w:themeColor="text1"/>
          </w:rPr>
          <w:t>[refhd]</w:t>
        </w:r>
      </w:ins>
      <w:del w:id="710" w:author="Jackie" w:date="2020-06-18T09:57:00Z">
        <w:r w:rsidR="000803A1" w:rsidRPr="00740008" w:rsidDel="00A409A8">
          <w:rPr>
            <w:rFonts w:ascii="Times New Roman" w:hAnsi="Times New Roman" w:cs="Times New Roman"/>
            <w:bCs/>
            <w:color w:val="000000" w:themeColor="text1"/>
          </w:rPr>
          <w:delText xml:space="preserve"> </w:delText>
        </w:r>
        <w:r w:rsidR="00F36A77" w:rsidRPr="00740008" w:rsidDel="00A409A8">
          <w:rPr>
            <w:rFonts w:ascii="Times New Roman" w:hAnsi="Times New Roman" w:cs="Times New Roman"/>
            <w:bCs/>
            <w:color w:val="000000" w:themeColor="text1"/>
          </w:rPr>
          <w:delText xml:space="preserve">   </w:delText>
        </w:r>
      </w:del>
    </w:p>
    <w:p w14:paraId="1982787C" w14:textId="5E67E030" w:rsidR="00742904" w:rsidRPr="00D35EF5" w:rsidRDefault="00742904">
      <w:pPr>
        <w:spacing w:line="480" w:lineRule="auto"/>
        <w:contextualSpacing/>
        <w:rPr>
          <w:rFonts w:ascii="Times New Roman" w:hAnsi="Times New Roman" w:cs="Times New Roman"/>
          <w:b/>
        </w:rPr>
        <w:pPrChange w:id="711" w:author="Jackie" w:date="2020-06-18T09:56:00Z">
          <w:pPr/>
        </w:pPrChange>
      </w:pPr>
      <w:r w:rsidRPr="00A409A8">
        <w:rPr>
          <w:rFonts w:ascii="Times New Roman" w:hAnsi="Times New Roman" w:cs="Times New Roman"/>
          <w:bCs/>
          <w:rPrChange w:id="712" w:author="Jackie" w:date="2020-06-18T09:57:00Z">
            <w:rPr>
              <w:rFonts w:ascii="Times New Roman" w:hAnsi="Times New Roman" w:cs="Times New Roman"/>
              <w:b/>
            </w:rPr>
          </w:rPrChange>
        </w:rPr>
        <w:t>References</w:t>
      </w:r>
      <w:ins w:id="713" w:author="Jackie" w:date="2020-06-18T14:17:00Z">
        <w:r w:rsidR="00D35EF5">
          <w:rPr>
            <w:rFonts w:ascii="Times New Roman" w:hAnsi="Times New Roman" w:cs="Times New Roman"/>
            <w:b/>
          </w:rPr>
          <w:t>[AU: Changes/</w:t>
        </w:r>
        <w:commentRangeStart w:id="714"/>
        <w:r w:rsidR="00D35EF5">
          <w:rPr>
            <w:rFonts w:ascii="Times New Roman" w:hAnsi="Times New Roman" w:cs="Times New Roman"/>
            <w:b/>
          </w:rPr>
          <w:t>additions</w:t>
        </w:r>
      </w:ins>
      <w:commentRangeEnd w:id="714"/>
      <w:r w:rsidR="0035540E">
        <w:rPr>
          <w:rStyle w:val="CommentReference"/>
        </w:rPr>
        <w:commentReference w:id="714"/>
      </w:r>
      <w:ins w:id="715" w:author="Jackie" w:date="2020-06-18T14:17:00Z">
        <w:r w:rsidR="00D35EF5">
          <w:rPr>
            <w:rFonts w:ascii="Times New Roman" w:hAnsi="Times New Roman" w:cs="Times New Roman"/>
            <w:b/>
          </w:rPr>
          <w:t xml:space="preserve"> to journal articles and edited volumes have been verified online]</w:t>
        </w:r>
      </w:ins>
    </w:p>
    <w:p w14:paraId="051CBCF1" w14:textId="5486FACE" w:rsidR="00990D1D" w:rsidRPr="006E1816" w:rsidDel="00A409A8" w:rsidRDefault="00990D1D" w:rsidP="00990D1D">
      <w:pPr>
        <w:rPr>
          <w:del w:id="716" w:author="Jackie" w:date="2020-06-18T09:57:00Z"/>
          <w:rFonts w:ascii="Times New Roman" w:hAnsi="Times New Roman" w:cs="Times New Roman"/>
          <w:b/>
        </w:rPr>
      </w:pPr>
    </w:p>
    <w:p w14:paraId="2936DA4E" w14:textId="5456D7BC" w:rsidR="00110975" w:rsidRPr="00990D1D" w:rsidRDefault="00A409A8" w:rsidP="00303205">
      <w:pPr>
        <w:spacing w:line="480" w:lineRule="auto"/>
        <w:ind w:left="720" w:hanging="720"/>
        <w:rPr>
          <w:rFonts w:ascii="Times New Roman" w:hAnsi="Times New Roman" w:cs="Times New Roman"/>
        </w:rPr>
      </w:pPr>
      <w:ins w:id="717" w:author="Jackie" w:date="2020-06-18T09:57:00Z">
        <w:r>
          <w:rPr>
            <w:rFonts w:ascii="Times New Roman" w:hAnsi="Times New Roman" w:cs="Times New Roman"/>
          </w:rPr>
          <w:t>[ref]</w:t>
        </w:r>
      </w:ins>
      <w:r w:rsidR="00110975" w:rsidRPr="00990D1D">
        <w:rPr>
          <w:rFonts w:ascii="Times New Roman" w:hAnsi="Times New Roman" w:cs="Times New Roman"/>
        </w:rPr>
        <w:t>Allan, J., Leeson, P., De Fruyt, F.</w:t>
      </w:r>
      <w:r w:rsidR="007B1558">
        <w:rPr>
          <w:rFonts w:ascii="Times New Roman" w:hAnsi="Times New Roman" w:cs="Times New Roman"/>
        </w:rPr>
        <w:t>,</w:t>
      </w:r>
      <w:r w:rsidR="00110975" w:rsidRPr="00990D1D">
        <w:rPr>
          <w:rFonts w:ascii="Times New Roman" w:hAnsi="Times New Roman" w:cs="Times New Roman"/>
        </w:rPr>
        <w:t xml:space="preserve"> &amp; Martin, S. (2018). Application of a 10 week coaching program designed to facilitate volitional personality change: Overall effects on personality and the impact of targeting. </w:t>
      </w:r>
      <w:r w:rsidR="00110975" w:rsidRPr="00A53875">
        <w:rPr>
          <w:rFonts w:ascii="Times New Roman" w:hAnsi="Times New Roman" w:cs="Times New Roman"/>
          <w:i/>
          <w:iCs/>
          <w:rPrChange w:id="718" w:author="Jackie" w:date="2020-06-18T10:01:00Z">
            <w:rPr>
              <w:rFonts w:ascii="Times New Roman" w:hAnsi="Times New Roman" w:cs="Times New Roman"/>
            </w:rPr>
          </w:rPrChange>
        </w:rPr>
        <w:t>International Journal of Evidence Based Coaching and Mentoring, 16</w:t>
      </w:r>
      <w:del w:id="719" w:author="Jackie" w:date="2020-06-18T10:00:00Z">
        <w:r w:rsidR="00110975" w:rsidRPr="00990D1D" w:rsidDel="00A53875">
          <w:rPr>
            <w:rFonts w:ascii="Times New Roman" w:hAnsi="Times New Roman" w:cs="Times New Roman"/>
          </w:rPr>
          <w:delText xml:space="preserve"> </w:delText>
        </w:r>
      </w:del>
      <w:r w:rsidR="00110975" w:rsidRPr="00990D1D">
        <w:rPr>
          <w:rFonts w:ascii="Times New Roman" w:hAnsi="Times New Roman" w:cs="Times New Roman"/>
        </w:rPr>
        <w:t>(1), 80</w:t>
      </w:r>
      <w:ins w:id="720" w:author="Jackie" w:date="2020-06-18T10:00:00Z">
        <w:r w:rsidR="00A53875">
          <w:rPr>
            <w:rFonts w:ascii="Times New Roman" w:hAnsi="Times New Roman" w:cs="Times New Roman"/>
          </w:rPr>
          <w:t>–</w:t>
        </w:r>
      </w:ins>
      <w:del w:id="721" w:author="Jackie" w:date="2020-06-18T10:00:00Z">
        <w:r w:rsidR="00110975" w:rsidRPr="00990D1D" w:rsidDel="00A53875">
          <w:rPr>
            <w:rFonts w:ascii="Times New Roman" w:hAnsi="Times New Roman" w:cs="Times New Roman"/>
          </w:rPr>
          <w:delText>-</w:delText>
        </w:r>
      </w:del>
      <w:r w:rsidR="00110975" w:rsidRPr="00990D1D">
        <w:rPr>
          <w:rFonts w:ascii="Times New Roman" w:hAnsi="Times New Roman" w:cs="Times New Roman"/>
        </w:rPr>
        <w:t>94.</w:t>
      </w:r>
    </w:p>
    <w:p w14:paraId="7AAC9ED1" w14:textId="70524A69" w:rsidR="009C69BF" w:rsidRPr="00990D1D" w:rsidRDefault="009C69BF" w:rsidP="00110975">
      <w:pPr>
        <w:spacing w:line="480" w:lineRule="auto"/>
        <w:ind w:left="720" w:hanging="720"/>
        <w:rPr>
          <w:rFonts w:ascii="Times New Roman" w:hAnsi="Times New Roman" w:cs="Times New Roman"/>
        </w:rPr>
      </w:pPr>
      <w:r w:rsidRPr="00990D1D">
        <w:rPr>
          <w:rFonts w:ascii="Times New Roman" w:hAnsi="Times New Roman" w:cs="Times New Roman"/>
        </w:rPr>
        <w:t>Allemand, M., &amp; Flückiger, C. (2017). Changing personality traits: Some considerations from psychotherapy process-outcome research for intervention efforts on intentional personality change.</w:t>
      </w:r>
      <w:r w:rsidR="00D5186A">
        <w:rPr>
          <w:rFonts w:ascii="Times New Roman" w:hAnsi="Times New Roman" w:cs="Times New Roman"/>
        </w:rPr>
        <w:t xml:space="preserve"> </w:t>
      </w:r>
      <w:r w:rsidRPr="00990D1D">
        <w:rPr>
          <w:rFonts w:ascii="Times New Roman" w:hAnsi="Times New Roman" w:cs="Times New Roman"/>
          <w:i/>
          <w:iCs/>
        </w:rPr>
        <w:t>Journal of Psychotherapy Integration</w:t>
      </w:r>
      <w:r w:rsidRPr="00A53875">
        <w:rPr>
          <w:rFonts w:ascii="Times New Roman" w:hAnsi="Times New Roman" w:cs="Times New Roman"/>
          <w:i/>
          <w:iCs/>
          <w:rPrChange w:id="722" w:author="Jackie" w:date="2020-06-18T10:01:00Z">
            <w:rPr>
              <w:rFonts w:ascii="Times New Roman" w:hAnsi="Times New Roman" w:cs="Times New Roman"/>
            </w:rPr>
          </w:rPrChange>
        </w:rPr>
        <w:t>,</w:t>
      </w:r>
      <w:r w:rsidR="00D5186A">
        <w:rPr>
          <w:rFonts w:ascii="Times New Roman" w:hAnsi="Times New Roman" w:cs="Times New Roman"/>
          <w:i/>
          <w:iCs/>
        </w:rPr>
        <w:t xml:space="preserve"> </w:t>
      </w:r>
      <w:r w:rsidRPr="00A53875">
        <w:rPr>
          <w:rFonts w:ascii="Times New Roman" w:hAnsi="Times New Roman" w:cs="Times New Roman"/>
          <w:i/>
          <w:iCs/>
        </w:rPr>
        <w:t>27</w:t>
      </w:r>
      <w:r w:rsidRPr="00A53875">
        <w:rPr>
          <w:rFonts w:ascii="Times New Roman" w:hAnsi="Times New Roman" w:cs="Times New Roman"/>
          <w:i/>
          <w:iCs/>
          <w:rPrChange w:id="723" w:author="Jackie" w:date="2020-06-18T10:01:00Z">
            <w:rPr>
              <w:rFonts w:ascii="Times New Roman" w:hAnsi="Times New Roman" w:cs="Times New Roman"/>
            </w:rPr>
          </w:rPrChange>
        </w:rPr>
        <w:t>,</w:t>
      </w:r>
      <w:r w:rsidRPr="00990D1D">
        <w:rPr>
          <w:rFonts w:ascii="Times New Roman" w:hAnsi="Times New Roman" w:cs="Times New Roman"/>
        </w:rPr>
        <w:t xml:space="preserve"> 476</w:t>
      </w:r>
      <w:ins w:id="724" w:author="Jackie" w:date="2020-06-18T10:02:00Z">
        <w:r w:rsidR="00A53875">
          <w:rPr>
            <w:rFonts w:ascii="Times New Roman" w:hAnsi="Times New Roman" w:cs="Times New Roman"/>
          </w:rPr>
          <w:t>–494</w:t>
        </w:r>
      </w:ins>
      <w:r w:rsidRPr="00990D1D">
        <w:rPr>
          <w:rFonts w:ascii="Times New Roman" w:hAnsi="Times New Roman" w:cs="Times New Roman"/>
        </w:rPr>
        <w:t>.</w:t>
      </w:r>
    </w:p>
    <w:p w14:paraId="12858951" w14:textId="0C8D9315"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Bagby, R. M., Joffe, R. T., Parker, J. D., Kalemba, V., &amp; Harkness, K. L. (1995). Major depression and the five-factor model of personality.</w:t>
      </w:r>
      <w:r w:rsidR="00D5186A">
        <w:rPr>
          <w:rFonts w:ascii="Times New Roman" w:hAnsi="Times New Roman" w:cs="Times New Roman"/>
        </w:rPr>
        <w:t xml:space="preserve"> </w:t>
      </w:r>
      <w:r w:rsidRPr="00990D1D">
        <w:rPr>
          <w:rFonts w:ascii="Times New Roman" w:hAnsi="Times New Roman" w:cs="Times New Roman"/>
          <w:i/>
          <w:iCs/>
        </w:rPr>
        <w:t>Journal of Personality Disorders</w:t>
      </w:r>
      <w:r w:rsidRPr="00A53875">
        <w:rPr>
          <w:rFonts w:ascii="Times New Roman" w:hAnsi="Times New Roman" w:cs="Times New Roman"/>
          <w:i/>
          <w:iCs/>
          <w:rPrChange w:id="725" w:author="Jackie" w:date="2020-06-18T10:03:00Z">
            <w:rPr>
              <w:rFonts w:ascii="Times New Roman" w:hAnsi="Times New Roman" w:cs="Times New Roman"/>
            </w:rPr>
          </w:rPrChange>
        </w:rPr>
        <w:t>,</w:t>
      </w:r>
      <w:r w:rsidR="00D5186A">
        <w:rPr>
          <w:rFonts w:ascii="Times New Roman" w:hAnsi="Times New Roman" w:cs="Times New Roman"/>
        </w:rPr>
        <w:t xml:space="preserve"> </w:t>
      </w:r>
      <w:r w:rsidRPr="00990D1D">
        <w:rPr>
          <w:rFonts w:ascii="Times New Roman" w:hAnsi="Times New Roman" w:cs="Times New Roman"/>
          <w:i/>
          <w:iCs/>
        </w:rPr>
        <w:t>9</w:t>
      </w:r>
      <w:r w:rsidRPr="00990D1D">
        <w:rPr>
          <w:rFonts w:ascii="Times New Roman" w:hAnsi="Times New Roman" w:cs="Times New Roman"/>
        </w:rPr>
        <w:t>(3), 224</w:t>
      </w:r>
      <w:ins w:id="726" w:author="Jackie" w:date="2020-06-18T10:03:00Z">
        <w:r w:rsidR="00A53875">
          <w:rPr>
            <w:rFonts w:ascii="Times New Roman" w:hAnsi="Times New Roman" w:cs="Times New Roman"/>
          </w:rPr>
          <w:t>–</w:t>
        </w:r>
      </w:ins>
      <w:del w:id="727" w:author="Jackie" w:date="2020-06-18T10:03:00Z">
        <w:r w:rsidRPr="00990D1D" w:rsidDel="00A53875">
          <w:rPr>
            <w:rFonts w:ascii="Times New Roman" w:hAnsi="Times New Roman" w:cs="Times New Roman"/>
          </w:rPr>
          <w:delText>-</w:delText>
        </w:r>
      </w:del>
      <w:r w:rsidRPr="00990D1D">
        <w:rPr>
          <w:rFonts w:ascii="Times New Roman" w:hAnsi="Times New Roman" w:cs="Times New Roman"/>
        </w:rPr>
        <w:t>234.</w:t>
      </w:r>
    </w:p>
    <w:p w14:paraId="27F19BC1" w14:textId="7122FB1D"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 xml:space="preserve">Bates, T. C., &amp; Shieles, A. (2003). Crystallized intelligence as a product of speed and drive for experience: </w:t>
      </w:r>
      <w:ins w:id="728" w:author="Jackie" w:date="2020-06-18T10:03:00Z">
        <w:r w:rsidR="00A53875">
          <w:rPr>
            <w:rFonts w:ascii="Times New Roman" w:hAnsi="Times New Roman" w:cs="Times New Roman"/>
          </w:rPr>
          <w:t>T</w:t>
        </w:r>
      </w:ins>
      <w:del w:id="729" w:author="Jackie" w:date="2020-06-18T10:03:00Z">
        <w:r w:rsidRPr="00990D1D" w:rsidDel="00A53875">
          <w:rPr>
            <w:rFonts w:ascii="Times New Roman" w:hAnsi="Times New Roman" w:cs="Times New Roman"/>
          </w:rPr>
          <w:delText>t</w:delText>
        </w:r>
      </w:del>
      <w:r w:rsidRPr="00990D1D">
        <w:rPr>
          <w:rFonts w:ascii="Times New Roman" w:hAnsi="Times New Roman" w:cs="Times New Roman"/>
        </w:rPr>
        <w:t>he relationship of inspection time and openness to g and</w:t>
      </w:r>
      <w:r w:rsidR="007A6010" w:rsidRPr="00990D1D">
        <w:rPr>
          <w:rFonts w:ascii="Times New Roman" w:hAnsi="Times New Roman" w:cs="Times New Roman"/>
        </w:rPr>
        <w:t xml:space="preserve"> Gc. </w:t>
      </w:r>
      <w:r w:rsidRPr="00990D1D">
        <w:rPr>
          <w:rFonts w:ascii="Times New Roman" w:hAnsi="Times New Roman" w:cs="Times New Roman"/>
          <w:i/>
          <w:iCs/>
        </w:rPr>
        <w:t>Intelligence</w:t>
      </w:r>
      <w:r w:rsidRPr="00A53875">
        <w:rPr>
          <w:rFonts w:ascii="Times New Roman" w:hAnsi="Times New Roman" w:cs="Times New Roman"/>
          <w:i/>
          <w:iCs/>
          <w:rPrChange w:id="730" w:author="Jackie" w:date="2020-06-18T10:03:00Z">
            <w:rPr>
              <w:rFonts w:ascii="Times New Roman" w:hAnsi="Times New Roman" w:cs="Times New Roman"/>
            </w:rPr>
          </w:rPrChange>
        </w:rPr>
        <w:t>,</w:t>
      </w:r>
      <w:r w:rsidR="00D5186A">
        <w:rPr>
          <w:rFonts w:ascii="Times New Roman" w:hAnsi="Times New Roman" w:cs="Times New Roman"/>
          <w:i/>
          <w:iCs/>
        </w:rPr>
        <w:t xml:space="preserve"> </w:t>
      </w:r>
      <w:r w:rsidRPr="00990D1D">
        <w:rPr>
          <w:rFonts w:ascii="Times New Roman" w:hAnsi="Times New Roman" w:cs="Times New Roman"/>
          <w:i/>
          <w:iCs/>
        </w:rPr>
        <w:t>31</w:t>
      </w:r>
      <w:r w:rsidRPr="00990D1D">
        <w:rPr>
          <w:rFonts w:ascii="Times New Roman" w:hAnsi="Times New Roman" w:cs="Times New Roman"/>
        </w:rPr>
        <w:t>(3), 275</w:t>
      </w:r>
      <w:ins w:id="731" w:author="Jackie" w:date="2020-06-18T10:03:00Z">
        <w:r w:rsidR="00A53875">
          <w:rPr>
            <w:rFonts w:ascii="Times New Roman" w:hAnsi="Times New Roman" w:cs="Times New Roman"/>
          </w:rPr>
          <w:t>–</w:t>
        </w:r>
      </w:ins>
      <w:del w:id="732" w:author="Jackie" w:date="2020-06-18T10:03:00Z">
        <w:r w:rsidRPr="00990D1D" w:rsidDel="00A53875">
          <w:rPr>
            <w:rFonts w:ascii="Times New Roman" w:hAnsi="Times New Roman" w:cs="Times New Roman"/>
          </w:rPr>
          <w:delText>-</w:delText>
        </w:r>
      </w:del>
      <w:r w:rsidRPr="00990D1D">
        <w:rPr>
          <w:rFonts w:ascii="Times New Roman" w:hAnsi="Times New Roman" w:cs="Times New Roman"/>
        </w:rPr>
        <w:t>287.</w:t>
      </w:r>
    </w:p>
    <w:p w14:paraId="7AF0FED8" w14:textId="3E7F4A26"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Baumeister, R. F., Campbell, J. D., Krueger, J. I., &amp; Vohs, K. D. (2003). Does high self-esteem cause better performance, interpersonal success, happiness, or healthier lifestyles?</w:t>
      </w:r>
      <w:ins w:id="733" w:author="Jackie" w:date="2020-06-18T10:03:00Z">
        <w:r w:rsidR="00A53875">
          <w:rPr>
            <w:rFonts w:ascii="Times New Roman" w:hAnsi="Times New Roman" w:cs="Times New Roman"/>
          </w:rPr>
          <w:t xml:space="preserve"> </w:t>
        </w:r>
      </w:ins>
      <w:del w:id="734" w:author="Jackie" w:date="2020-06-18T10:03:00Z">
        <w:r w:rsidRPr="00990D1D" w:rsidDel="00A53875">
          <w:rPr>
            <w:rFonts w:ascii="Times New Roman" w:hAnsi="Times New Roman" w:cs="Times New Roman"/>
          </w:rPr>
          <w:delText>. </w:delText>
        </w:r>
      </w:del>
      <w:r w:rsidRPr="00990D1D">
        <w:rPr>
          <w:rFonts w:ascii="Times New Roman" w:hAnsi="Times New Roman" w:cs="Times New Roman"/>
          <w:i/>
          <w:iCs/>
        </w:rPr>
        <w:t xml:space="preserve">Psychological </w:t>
      </w:r>
      <w:del w:id="735" w:author="Jackie" w:date="2020-06-18T10:03:00Z">
        <w:r w:rsidRPr="00990D1D" w:rsidDel="00A53875">
          <w:rPr>
            <w:rFonts w:ascii="Times New Roman" w:hAnsi="Times New Roman" w:cs="Times New Roman"/>
            <w:i/>
            <w:iCs/>
          </w:rPr>
          <w:delText xml:space="preserve">science </w:delText>
        </w:r>
      </w:del>
      <w:ins w:id="736" w:author="Jackie" w:date="2020-06-18T10:03:00Z">
        <w:r w:rsidR="00A53875">
          <w:rPr>
            <w:rFonts w:ascii="Times New Roman" w:hAnsi="Times New Roman" w:cs="Times New Roman"/>
            <w:i/>
            <w:iCs/>
          </w:rPr>
          <w:t>S</w:t>
        </w:r>
        <w:r w:rsidR="00A53875" w:rsidRPr="00990D1D">
          <w:rPr>
            <w:rFonts w:ascii="Times New Roman" w:hAnsi="Times New Roman" w:cs="Times New Roman"/>
            <w:i/>
            <w:iCs/>
          </w:rPr>
          <w:t xml:space="preserve">cience </w:t>
        </w:r>
      </w:ins>
      <w:r w:rsidRPr="00990D1D">
        <w:rPr>
          <w:rFonts w:ascii="Times New Roman" w:hAnsi="Times New Roman" w:cs="Times New Roman"/>
          <w:i/>
          <w:iCs/>
        </w:rPr>
        <w:t xml:space="preserve">in the </w:t>
      </w:r>
      <w:r w:rsidR="00A53875" w:rsidRPr="00A53875">
        <w:rPr>
          <w:rFonts w:ascii="Times New Roman" w:hAnsi="Times New Roman" w:cs="Times New Roman"/>
          <w:i/>
          <w:iCs/>
        </w:rPr>
        <w:t>Public Interest,</w:t>
      </w:r>
      <w:r w:rsidR="00D5186A">
        <w:rPr>
          <w:rFonts w:ascii="Times New Roman" w:hAnsi="Times New Roman" w:cs="Times New Roman"/>
          <w:i/>
          <w:iCs/>
        </w:rPr>
        <w:t xml:space="preserve"> </w:t>
      </w:r>
      <w:r w:rsidR="00A53875" w:rsidRPr="00A53875">
        <w:rPr>
          <w:rFonts w:ascii="Times New Roman" w:hAnsi="Times New Roman" w:cs="Times New Roman"/>
          <w:i/>
          <w:iCs/>
        </w:rPr>
        <w:t>4</w:t>
      </w:r>
      <w:r w:rsidRPr="00990D1D">
        <w:rPr>
          <w:rFonts w:ascii="Times New Roman" w:hAnsi="Times New Roman" w:cs="Times New Roman"/>
        </w:rPr>
        <w:t>(1), 1</w:t>
      </w:r>
      <w:ins w:id="737" w:author="Jackie" w:date="2020-06-18T10:04:00Z">
        <w:r w:rsidR="00A53875">
          <w:rPr>
            <w:rFonts w:ascii="Times New Roman" w:hAnsi="Times New Roman" w:cs="Times New Roman"/>
          </w:rPr>
          <w:t>–</w:t>
        </w:r>
      </w:ins>
      <w:del w:id="738" w:author="Jackie" w:date="2020-06-18T10:04:00Z">
        <w:r w:rsidRPr="00990D1D" w:rsidDel="00A53875">
          <w:rPr>
            <w:rFonts w:ascii="Times New Roman" w:hAnsi="Times New Roman" w:cs="Times New Roman"/>
          </w:rPr>
          <w:delText>-</w:delText>
        </w:r>
      </w:del>
      <w:r w:rsidRPr="00990D1D">
        <w:rPr>
          <w:rFonts w:ascii="Times New Roman" w:hAnsi="Times New Roman" w:cs="Times New Roman"/>
        </w:rPr>
        <w:t>44</w:t>
      </w:r>
      <w:ins w:id="739" w:author="Jackie" w:date="2020-06-18T10:04:00Z">
        <w:r w:rsidR="00A53875">
          <w:rPr>
            <w:rFonts w:ascii="Times New Roman" w:hAnsi="Times New Roman" w:cs="Times New Roman"/>
          </w:rPr>
          <w:t>.</w:t>
        </w:r>
      </w:ins>
    </w:p>
    <w:p w14:paraId="0A6DAC78" w14:textId="32E87E50"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Baumeister, R. F.</w:t>
      </w:r>
      <w:ins w:id="740" w:author="Jackie" w:date="2020-06-18T10:04:00Z">
        <w:r w:rsidR="00A53875">
          <w:rPr>
            <w:rFonts w:ascii="Times New Roman" w:hAnsi="Times New Roman" w:cs="Times New Roman"/>
          </w:rPr>
          <w:t>,</w:t>
        </w:r>
      </w:ins>
      <w:r w:rsidRPr="00990D1D">
        <w:rPr>
          <w:rFonts w:ascii="Times New Roman" w:hAnsi="Times New Roman" w:cs="Times New Roman"/>
        </w:rPr>
        <w:t xml:space="preserve"> &amp; Tierney, J. M. (2011).</w:t>
      </w:r>
      <w:r w:rsidR="00D5186A">
        <w:rPr>
          <w:rFonts w:ascii="Times New Roman" w:hAnsi="Times New Roman" w:cs="Times New Roman"/>
        </w:rPr>
        <w:t xml:space="preserve"> </w:t>
      </w:r>
      <w:r w:rsidRPr="00990D1D">
        <w:rPr>
          <w:rFonts w:ascii="Times New Roman" w:hAnsi="Times New Roman" w:cs="Times New Roman"/>
          <w:i/>
          <w:iCs/>
        </w:rPr>
        <w:t>Willpower</w:t>
      </w:r>
      <w:r w:rsidRPr="00990D1D">
        <w:rPr>
          <w:rFonts w:ascii="Times New Roman" w:hAnsi="Times New Roman" w:cs="Times New Roman"/>
        </w:rPr>
        <w:t>. Simon &amp; Schuster.</w:t>
      </w:r>
    </w:p>
    <w:p w14:paraId="76AC4E3F" w14:textId="5ED0F46D" w:rsidR="004C5E17" w:rsidRPr="00990D1D" w:rsidRDefault="004C5E17" w:rsidP="00865F2C">
      <w:pPr>
        <w:spacing w:line="480" w:lineRule="auto"/>
        <w:ind w:left="720" w:hanging="720"/>
        <w:rPr>
          <w:rFonts w:ascii="Times New Roman" w:hAnsi="Times New Roman" w:cs="Times New Roman"/>
        </w:rPr>
      </w:pPr>
      <w:r w:rsidRPr="00990D1D">
        <w:rPr>
          <w:rFonts w:ascii="Times New Roman" w:hAnsi="Times New Roman" w:cs="Times New Roman"/>
        </w:rPr>
        <w:lastRenderedPageBreak/>
        <w:t>Beck, E.</w:t>
      </w:r>
      <w:ins w:id="741" w:author="Jackie" w:date="2020-06-18T10:04:00Z">
        <w:r w:rsidR="00A53875">
          <w:rPr>
            <w:rFonts w:ascii="Times New Roman" w:hAnsi="Times New Roman" w:cs="Times New Roman"/>
          </w:rPr>
          <w:t xml:space="preserve"> </w:t>
        </w:r>
      </w:ins>
      <w:r w:rsidRPr="00990D1D">
        <w:rPr>
          <w:rFonts w:ascii="Times New Roman" w:hAnsi="Times New Roman" w:cs="Times New Roman"/>
        </w:rPr>
        <w:t xml:space="preserve">D., &amp; </w:t>
      </w:r>
      <w:r w:rsidRPr="00990D1D">
        <w:rPr>
          <w:rFonts w:ascii="Times New Roman" w:hAnsi="Times New Roman" w:cs="Times New Roman"/>
          <w:bCs/>
        </w:rPr>
        <w:t>Jackson, J. J.</w:t>
      </w:r>
      <w:r w:rsidRPr="00990D1D">
        <w:rPr>
          <w:rFonts w:ascii="Times New Roman" w:hAnsi="Times New Roman" w:cs="Times New Roman"/>
        </w:rPr>
        <w:t xml:space="preserve"> (</w:t>
      </w:r>
      <w:ins w:id="742" w:author="Jackie" w:date="2020-06-18T10:05:00Z">
        <w:r w:rsidR="00A53875">
          <w:rPr>
            <w:rFonts w:ascii="Times New Roman" w:hAnsi="Times New Roman" w:cs="Times New Roman"/>
          </w:rPr>
          <w:t>2020</w:t>
        </w:r>
      </w:ins>
      <w:del w:id="743" w:author="Jackie" w:date="2020-06-18T10:05:00Z">
        <w:r w:rsidRPr="00990D1D" w:rsidDel="00A53875">
          <w:rPr>
            <w:rFonts w:ascii="Times New Roman" w:hAnsi="Times New Roman" w:cs="Times New Roman"/>
            <w:i/>
          </w:rPr>
          <w:delText>in press</w:delText>
        </w:r>
      </w:del>
      <w:r w:rsidRPr="00990D1D">
        <w:rPr>
          <w:rFonts w:ascii="Times New Roman" w:hAnsi="Times New Roman" w:cs="Times New Roman"/>
        </w:rPr>
        <w:t xml:space="preserve">). Consistency and </w:t>
      </w:r>
      <w:r w:rsidR="00A53875" w:rsidRPr="00990D1D">
        <w:rPr>
          <w:rFonts w:ascii="Times New Roman" w:hAnsi="Times New Roman" w:cs="Times New Roman"/>
        </w:rPr>
        <w:t>change in idiographic personality</w:t>
      </w:r>
      <w:r w:rsidRPr="00990D1D">
        <w:rPr>
          <w:rFonts w:ascii="Times New Roman" w:hAnsi="Times New Roman" w:cs="Times New Roman"/>
        </w:rPr>
        <w:t xml:space="preserve">: A </w:t>
      </w:r>
      <w:ins w:id="744" w:author="Jackie" w:date="2020-06-18T10:07:00Z">
        <w:r w:rsidR="00A53875">
          <w:rPr>
            <w:rFonts w:ascii="Times New Roman" w:hAnsi="Times New Roman" w:cs="Times New Roman"/>
          </w:rPr>
          <w:t>l</w:t>
        </w:r>
      </w:ins>
      <w:del w:id="745" w:author="Jackie" w:date="2020-06-18T10:07:00Z">
        <w:r w:rsidRPr="00990D1D" w:rsidDel="00A53875">
          <w:rPr>
            <w:rFonts w:ascii="Times New Roman" w:hAnsi="Times New Roman" w:cs="Times New Roman"/>
          </w:rPr>
          <w:delText>L</w:delText>
        </w:r>
      </w:del>
      <w:r w:rsidRPr="00990D1D">
        <w:rPr>
          <w:rFonts w:ascii="Times New Roman" w:hAnsi="Times New Roman" w:cs="Times New Roman"/>
        </w:rPr>
        <w:t xml:space="preserve">ongitudinal ESM </w:t>
      </w:r>
      <w:r w:rsidR="00A53875" w:rsidRPr="00990D1D">
        <w:rPr>
          <w:rFonts w:ascii="Times New Roman" w:hAnsi="Times New Roman" w:cs="Times New Roman"/>
        </w:rPr>
        <w:t>network s</w:t>
      </w:r>
      <w:r w:rsidRPr="00990D1D">
        <w:rPr>
          <w:rFonts w:ascii="Times New Roman" w:hAnsi="Times New Roman" w:cs="Times New Roman"/>
        </w:rPr>
        <w:t xml:space="preserve">tudy. </w:t>
      </w:r>
      <w:r w:rsidRPr="00990D1D">
        <w:rPr>
          <w:rFonts w:ascii="Times New Roman" w:hAnsi="Times New Roman" w:cs="Times New Roman"/>
          <w:i/>
        </w:rPr>
        <w:t>Journal of Personality and Social Psychology</w:t>
      </w:r>
      <w:ins w:id="746" w:author="Jackie" w:date="2020-06-18T10:05:00Z">
        <w:r w:rsidR="00A53875">
          <w:rPr>
            <w:rFonts w:ascii="Times New Roman" w:hAnsi="Times New Roman" w:cs="Times New Roman"/>
            <w:i/>
          </w:rPr>
          <w:t xml:space="preserve">, 118, </w:t>
        </w:r>
      </w:ins>
      <w:ins w:id="747" w:author="Jackie" w:date="2020-06-18T10:06:00Z">
        <w:r w:rsidR="00A53875">
          <w:rPr>
            <w:rFonts w:ascii="Times New Roman" w:hAnsi="Times New Roman" w:cs="Times New Roman"/>
            <w:iCs/>
          </w:rPr>
          <w:t>1080</w:t>
        </w:r>
        <w:r w:rsidR="00A53875">
          <w:rPr>
            <w:rFonts w:ascii="Times New Roman" w:hAnsi="Times New Roman" w:cs="Times New Roman"/>
          </w:rPr>
          <w:t>–</w:t>
        </w:r>
        <w:r w:rsidR="00A53875">
          <w:rPr>
            <w:rFonts w:ascii="Times New Roman" w:hAnsi="Times New Roman" w:cs="Times New Roman"/>
            <w:iCs/>
          </w:rPr>
          <w:t>1110</w:t>
        </w:r>
      </w:ins>
      <w:r w:rsidRPr="00990D1D">
        <w:rPr>
          <w:rFonts w:ascii="Times New Roman" w:hAnsi="Times New Roman" w:cs="Times New Roman"/>
          <w:i/>
        </w:rPr>
        <w:t>.</w:t>
      </w:r>
    </w:p>
    <w:p w14:paraId="2C7E1EC8" w14:textId="5F68AFB6" w:rsidR="00865F2C" w:rsidRPr="00990D1D" w:rsidDel="00A53875" w:rsidRDefault="00865F2C" w:rsidP="00865F2C">
      <w:pPr>
        <w:spacing w:line="480" w:lineRule="auto"/>
        <w:ind w:left="720" w:hanging="720"/>
        <w:rPr>
          <w:del w:id="748" w:author="Jackie" w:date="2020-06-18T10:09:00Z"/>
          <w:rFonts w:ascii="Times New Roman" w:hAnsi="Times New Roman" w:cs="Times New Roman"/>
        </w:rPr>
      </w:pPr>
      <w:del w:id="749" w:author="Jackie" w:date="2020-06-18T10:09:00Z">
        <w:r w:rsidRPr="00990D1D" w:rsidDel="00A53875">
          <w:rPr>
            <w:rFonts w:ascii="Times New Roman" w:hAnsi="Times New Roman" w:cs="Times New Roman"/>
          </w:rPr>
          <w:delText xml:space="preserve">Bridle, C., Spanjers, K., Patel, S., Atherton, N. M., &amp; Lamb, S. E. (2012). Effect of exercise on depression severity in older people: </w:delText>
        </w:r>
      </w:del>
      <w:del w:id="750" w:author="Jackie" w:date="2020-06-18T10:06:00Z">
        <w:r w:rsidRPr="00990D1D" w:rsidDel="00A53875">
          <w:rPr>
            <w:rFonts w:ascii="Times New Roman" w:hAnsi="Times New Roman" w:cs="Times New Roman"/>
          </w:rPr>
          <w:delText>s</w:delText>
        </w:r>
      </w:del>
      <w:del w:id="751" w:author="Jackie" w:date="2020-06-18T10:09:00Z">
        <w:r w:rsidRPr="00990D1D" w:rsidDel="00A53875">
          <w:rPr>
            <w:rFonts w:ascii="Times New Roman" w:hAnsi="Times New Roman" w:cs="Times New Roman"/>
          </w:rPr>
          <w:delText>ystematic review and meta-analysis of randomised controlled trials. </w:delText>
        </w:r>
      </w:del>
      <w:del w:id="752" w:author="Jackie" w:date="2020-06-18T10:06:00Z">
        <w:r w:rsidRPr="00990D1D" w:rsidDel="00A53875">
          <w:rPr>
            <w:rFonts w:ascii="Times New Roman" w:hAnsi="Times New Roman" w:cs="Times New Roman"/>
            <w:i/>
            <w:iCs/>
          </w:rPr>
          <w:delText xml:space="preserve">The </w:delText>
        </w:r>
      </w:del>
      <w:del w:id="753" w:author="Jackie" w:date="2020-06-18T10:09:00Z">
        <w:r w:rsidRPr="00990D1D" w:rsidDel="00A53875">
          <w:rPr>
            <w:rFonts w:ascii="Times New Roman" w:hAnsi="Times New Roman" w:cs="Times New Roman"/>
            <w:i/>
            <w:iCs/>
          </w:rPr>
          <w:delText>British Journal of Psychiatry</w:delText>
        </w:r>
        <w:r w:rsidRPr="00A53875" w:rsidDel="00A53875">
          <w:rPr>
            <w:rFonts w:ascii="Times New Roman" w:hAnsi="Times New Roman" w:cs="Times New Roman"/>
            <w:i/>
            <w:iCs/>
            <w:rPrChange w:id="754" w:author="Jackie" w:date="2020-06-18T10:06:00Z">
              <w:rPr>
                <w:rFonts w:ascii="Times New Roman" w:hAnsi="Times New Roman" w:cs="Times New Roman"/>
              </w:rPr>
            </w:rPrChange>
          </w:rPr>
          <w:delText>,</w:delText>
        </w:r>
        <w:r w:rsidRPr="00990D1D" w:rsidDel="00A53875">
          <w:rPr>
            <w:rFonts w:ascii="Times New Roman" w:hAnsi="Times New Roman" w:cs="Times New Roman"/>
          </w:rPr>
          <w:delText> </w:delText>
        </w:r>
        <w:r w:rsidRPr="00990D1D" w:rsidDel="00A53875">
          <w:rPr>
            <w:rFonts w:ascii="Times New Roman" w:hAnsi="Times New Roman" w:cs="Times New Roman"/>
            <w:i/>
            <w:iCs/>
          </w:rPr>
          <w:delText>201</w:delText>
        </w:r>
        <w:r w:rsidRPr="00990D1D" w:rsidDel="00A53875">
          <w:rPr>
            <w:rFonts w:ascii="Times New Roman" w:hAnsi="Times New Roman" w:cs="Times New Roman"/>
          </w:rPr>
          <w:delText>(3), 180</w:delText>
        </w:r>
      </w:del>
      <w:del w:id="755" w:author="Jackie" w:date="2020-06-18T10:06:00Z">
        <w:r w:rsidRPr="00990D1D" w:rsidDel="00A53875">
          <w:rPr>
            <w:rFonts w:ascii="Times New Roman" w:hAnsi="Times New Roman" w:cs="Times New Roman"/>
          </w:rPr>
          <w:delText>-</w:delText>
        </w:r>
      </w:del>
      <w:del w:id="756" w:author="Jackie" w:date="2020-06-18T10:09:00Z">
        <w:r w:rsidRPr="00990D1D" w:rsidDel="00A53875">
          <w:rPr>
            <w:rFonts w:ascii="Times New Roman" w:hAnsi="Times New Roman" w:cs="Times New Roman"/>
          </w:rPr>
          <w:delText>185.</w:delText>
        </w:r>
      </w:del>
    </w:p>
    <w:p w14:paraId="16671786" w14:textId="77777777" w:rsidR="007B1558" w:rsidRDefault="002A16B5" w:rsidP="00865F2C">
      <w:pPr>
        <w:spacing w:line="480" w:lineRule="auto"/>
        <w:ind w:left="720" w:hanging="720"/>
        <w:rPr>
          <w:rFonts w:ascii="Times New Roman" w:hAnsi="Times New Roman" w:cs="Times New Roman"/>
        </w:rPr>
      </w:pPr>
      <w:r w:rsidRPr="00990D1D">
        <w:rPr>
          <w:rFonts w:ascii="Times New Roman" w:hAnsi="Times New Roman" w:cs="Times New Roman"/>
        </w:rPr>
        <w:t xml:space="preserve">Bleidorn, W., Hill, P., Back, M., Denissen, J., Hennecke, M., Hopwood, C., </w:t>
      </w:r>
      <w:ins w:id="757" w:author="Jackie" w:date="2020-06-18T10:07:00Z">
        <w:r w:rsidR="00A53875">
          <w:rPr>
            <w:rFonts w:ascii="Times New Roman" w:hAnsi="Times New Roman" w:cs="Times New Roman"/>
          </w:rPr>
          <w:t xml:space="preserve">et al. </w:t>
        </w:r>
      </w:ins>
      <w:del w:id="758" w:author="Jackie" w:date="2020-06-18T10:07:00Z">
        <w:r w:rsidRPr="00990D1D" w:rsidDel="00A53875">
          <w:rPr>
            <w:rFonts w:ascii="Times New Roman" w:hAnsi="Times New Roman" w:cs="Times New Roman"/>
          </w:rPr>
          <w:delText xml:space="preserve">... &amp; Orth, U. </w:delText>
        </w:r>
      </w:del>
      <w:r w:rsidRPr="00990D1D">
        <w:rPr>
          <w:rFonts w:ascii="Times New Roman" w:hAnsi="Times New Roman" w:cs="Times New Roman"/>
        </w:rPr>
        <w:t xml:space="preserve">(2019). The </w:t>
      </w:r>
      <w:r w:rsidR="00A53875" w:rsidRPr="00990D1D">
        <w:rPr>
          <w:rFonts w:ascii="Times New Roman" w:hAnsi="Times New Roman" w:cs="Times New Roman"/>
        </w:rPr>
        <w:t>policy relevance of personality traits</w:t>
      </w:r>
      <w:r w:rsidRPr="00990D1D">
        <w:rPr>
          <w:rFonts w:ascii="Times New Roman" w:hAnsi="Times New Roman" w:cs="Times New Roman"/>
        </w:rPr>
        <w:t xml:space="preserve">. </w:t>
      </w:r>
      <w:r w:rsidRPr="00990D1D">
        <w:rPr>
          <w:rFonts w:ascii="Times New Roman" w:hAnsi="Times New Roman" w:cs="Times New Roman"/>
          <w:i/>
          <w:iCs/>
        </w:rPr>
        <w:t>American Psychologist</w:t>
      </w:r>
      <w:ins w:id="759" w:author="Jackie" w:date="2020-06-18T10:08:00Z">
        <w:r w:rsidR="00A53875">
          <w:rPr>
            <w:rFonts w:ascii="Times New Roman" w:hAnsi="Times New Roman" w:cs="Times New Roman"/>
            <w:i/>
            <w:iCs/>
          </w:rPr>
          <w:t xml:space="preserve">, 74, </w:t>
        </w:r>
        <w:r w:rsidR="00A53875" w:rsidRPr="00A53875">
          <w:rPr>
            <w:rFonts w:ascii="Times New Roman" w:hAnsi="Times New Roman" w:cs="Times New Roman"/>
            <w:rPrChange w:id="760" w:author="Jackie" w:date="2020-06-18T10:08:00Z">
              <w:rPr>
                <w:rFonts w:ascii="Times New Roman" w:hAnsi="Times New Roman" w:cs="Times New Roman"/>
                <w:i/>
                <w:iCs/>
              </w:rPr>
            </w:rPrChange>
          </w:rPr>
          <w:t>1056</w:t>
        </w:r>
        <w:r w:rsidR="00A53875">
          <w:rPr>
            <w:rFonts w:ascii="Times New Roman" w:hAnsi="Times New Roman" w:cs="Times New Roman"/>
          </w:rPr>
          <w:t>–</w:t>
        </w:r>
        <w:r w:rsidR="00A53875" w:rsidRPr="00A53875">
          <w:rPr>
            <w:rFonts w:ascii="Times New Roman" w:hAnsi="Times New Roman" w:cs="Times New Roman"/>
            <w:rPrChange w:id="761" w:author="Jackie" w:date="2020-06-18T10:08:00Z">
              <w:rPr>
                <w:rFonts w:ascii="Times New Roman" w:hAnsi="Times New Roman" w:cs="Times New Roman"/>
                <w:i/>
                <w:iCs/>
              </w:rPr>
            </w:rPrChange>
          </w:rPr>
          <w:t>1067</w:t>
        </w:r>
      </w:ins>
      <w:r w:rsidRPr="00A53875">
        <w:rPr>
          <w:rFonts w:ascii="Times New Roman" w:hAnsi="Times New Roman" w:cs="Times New Roman"/>
          <w:rPrChange w:id="762" w:author="Jackie" w:date="2020-06-18T10:08:00Z">
            <w:rPr>
              <w:rFonts w:ascii="Times New Roman" w:hAnsi="Times New Roman" w:cs="Times New Roman"/>
              <w:i/>
              <w:iCs/>
            </w:rPr>
          </w:rPrChange>
        </w:rPr>
        <w:t>.</w:t>
      </w:r>
    </w:p>
    <w:p w14:paraId="7D6FB86B" w14:textId="3DE0FB55"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Blonigen, D. M., Timko, C., Moos, B. S., &amp; Moos, R. H. (2009). Treatment, Alcoholics Anonymous, and 16-year changes in impulsivity and legal problems among men and women with alcohol use disorders.</w:t>
      </w:r>
      <w:r w:rsidR="00D5186A">
        <w:rPr>
          <w:rFonts w:ascii="Times New Roman" w:hAnsi="Times New Roman" w:cs="Times New Roman"/>
        </w:rPr>
        <w:t xml:space="preserve"> </w:t>
      </w:r>
      <w:r w:rsidRPr="00990D1D">
        <w:rPr>
          <w:rFonts w:ascii="Times New Roman" w:hAnsi="Times New Roman" w:cs="Times New Roman"/>
          <w:i/>
          <w:iCs/>
        </w:rPr>
        <w:t xml:space="preserve">Journal of </w:t>
      </w:r>
      <w:ins w:id="763" w:author="Jackie" w:date="2020-06-18T10:09:00Z">
        <w:r w:rsidR="00A53875">
          <w:rPr>
            <w:rFonts w:ascii="Times New Roman" w:hAnsi="Times New Roman" w:cs="Times New Roman"/>
            <w:i/>
            <w:iCs/>
          </w:rPr>
          <w:t>S</w:t>
        </w:r>
      </w:ins>
      <w:del w:id="764" w:author="Jackie" w:date="2020-06-18T10:09:00Z">
        <w:r w:rsidRPr="00990D1D" w:rsidDel="00A53875">
          <w:rPr>
            <w:rFonts w:ascii="Times New Roman" w:hAnsi="Times New Roman" w:cs="Times New Roman"/>
            <w:i/>
            <w:iCs/>
          </w:rPr>
          <w:delText>s</w:delText>
        </w:r>
      </w:del>
      <w:r w:rsidRPr="00990D1D">
        <w:rPr>
          <w:rFonts w:ascii="Times New Roman" w:hAnsi="Times New Roman" w:cs="Times New Roman"/>
          <w:i/>
          <w:iCs/>
        </w:rPr>
        <w:t xml:space="preserve">tudies on </w:t>
      </w:r>
      <w:ins w:id="765" w:author="Jackie" w:date="2020-06-18T10:09:00Z">
        <w:r w:rsidR="00A53875">
          <w:rPr>
            <w:rFonts w:ascii="Times New Roman" w:hAnsi="Times New Roman" w:cs="Times New Roman"/>
            <w:i/>
            <w:iCs/>
          </w:rPr>
          <w:t>A</w:t>
        </w:r>
      </w:ins>
      <w:del w:id="766" w:author="Jackie" w:date="2020-06-18T10:09:00Z">
        <w:r w:rsidRPr="00990D1D" w:rsidDel="00A53875">
          <w:rPr>
            <w:rFonts w:ascii="Times New Roman" w:hAnsi="Times New Roman" w:cs="Times New Roman"/>
            <w:i/>
            <w:iCs/>
          </w:rPr>
          <w:delText>a</w:delText>
        </w:r>
      </w:del>
      <w:r w:rsidRPr="00990D1D">
        <w:rPr>
          <w:rFonts w:ascii="Times New Roman" w:hAnsi="Times New Roman" w:cs="Times New Roman"/>
          <w:i/>
          <w:iCs/>
        </w:rPr>
        <w:t xml:space="preserve">lcohol and </w:t>
      </w:r>
      <w:ins w:id="767" w:author="Jackie" w:date="2020-06-18T10:09:00Z">
        <w:r w:rsidR="00A53875">
          <w:rPr>
            <w:rFonts w:ascii="Times New Roman" w:hAnsi="Times New Roman" w:cs="Times New Roman"/>
            <w:i/>
            <w:iCs/>
          </w:rPr>
          <w:t>D</w:t>
        </w:r>
      </w:ins>
      <w:del w:id="768" w:author="Jackie" w:date="2020-06-18T10:09:00Z">
        <w:r w:rsidRPr="00990D1D" w:rsidDel="00A53875">
          <w:rPr>
            <w:rFonts w:ascii="Times New Roman" w:hAnsi="Times New Roman" w:cs="Times New Roman"/>
            <w:i/>
            <w:iCs/>
          </w:rPr>
          <w:delText>d</w:delText>
        </w:r>
      </w:del>
      <w:r w:rsidRPr="00990D1D">
        <w:rPr>
          <w:rFonts w:ascii="Times New Roman" w:hAnsi="Times New Roman" w:cs="Times New Roman"/>
          <w:i/>
          <w:iCs/>
        </w:rPr>
        <w:t>rugs</w:t>
      </w:r>
      <w:r w:rsidRPr="00A53875">
        <w:rPr>
          <w:rFonts w:ascii="Times New Roman" w:hAnsi="Times New Roman" w:cs="Times New Roman"/>
          <w:i/>
          <w:iCs/>
          <w:rPrChange w:id="769" w:author="Jackie" w:date="2020-06-18T10:09:00Z">
            <w:rPr>
              <w:rFonts w:ascii="Times New Roman" w:hAnsi="Times New Roman" w:cs="Times New Roman"/>
            </w:rPr>
          </w:rPrChange>
        </w:rPr>
        <w:t>,</w:t>
      </w:r>
      <w:r w:rsidR="00A91C8B">
        <w:rPr>
          <w:rFonts w:ascii="Times New Roman" w:hAnsi="Times New Roman" w:cs="Times New Roman"/>
          <w:i/>
          <w:iCs/>
        </w:rPr>
        <w:t xml:space="preserve"> </w:t>
      </w:r>
      <w:r w:rsidRPr="00A53875">
        <w:rPr>
          <w:rFonts w:ascii="Times New Roman" w:hAnsi="Times New Roman" w:cs="Times New Roman"/>
          <w:i/>
          <w:iCs/>
        </w:rPr>
        <w:t>70</w:t>
      </w:r>
      <w:r w:rsidRPr="00A53875">
        <w:rPr>
          <w:rFonts w:ascii="Times New Roman" w:hAnsi="Times New Roman" w:cs="Times New Roman"/>
          <w:i/>
          <w:iCs/>
          <w:rPrChange w:id="770" w:author="Jackie" w:date="2020-06-18T10:09:00Z">
            <w:rPr>
              <w:rFonts w:ascii="Times New Roman" w:hAnsi="Times New Roman" w:cs="Times New Roman"/>
            </w:rPr>
          </w:rPrChange>
        </w:rPr>
        <w:t>,</w:t>
      </w:r>
      <w:r w:rsidRPr="00990D1D">
        <w:rPr>
          <w:rFonts w:ascii="Times New Roman" w:hAnsi="Times New Roman" w:cs="Times New Roman"/>
        </w:rPr>
        <w:t xml:space="preserve"> 714</w:t>
      </w:r>
      <w:ins w:id="771" w:author="Jackie" w:date="2020-06-18T10:09:00Z">
        <w:r w:rsidR="00A53875">
          <w:rPr>
            <w:rFonts w:ascii="Times New Roman" w:hAnsi="Times New Roman" w:cs="Times New Roman"/>
          </w:rPr>
          <w:t>–</w:t>
        </w:r>
      </w:ins>
      <w:del w:id="772" w:author="Jackie" w:date="2020-06-18T10:09:00Z">
        <w:r w:rsidRPr="00990D1D" w:rsidDel="00A53875">
          <w:rPr>
            <w:rFonts w:ascii="Times New Roman" w:hAnsi="Times New Roman" w:cs="Times New Roman"/>
          </w:rPr>
          <w:delText>-</w:delText>
        </w:r>
      </w:del>
      <w:r w:rsidRPr="00990D1D">
        <w:rPr>
          <w:rFonts w:ascii="Times New Roman" w:hAnsi="Times New Roman" w:cs="Times New Roman"/>
        </w:rPr>
        <w:t>725.</w:t>
      </w:r>
    </w:p>
    <w:p w14:paraId="4202D1F0" w14:textId="7EC92AAB"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Blonigen, D. M., Timko, C., &amp; Moos, R. H. (2013). Alcoholics Anonymous and reduced impulsivity: A novel mechanism of change.</w:t>
      </w:r>
      <w:r w:rsidR="00A91C8B">
        <w:rPr>
          <w:rFonts w:ascii="Times New Roman" w:hAnsi="Times New Roman" w:cs="Times New Roman"/>
        </w:rPr>
        <w:t xml:space="preserve"> </w:t>
      </w:r>
      <w:r w:rsidRPr="00990D1D">
        <w:rPr>
          <w:rFonts w:ascii="Times New Roman" w:hAnsi="Times New Roman" w:cs="Times New Roman"/>
          <w:i/>
          <w:iCs/>
        </w:rPr>
        <w:t xml:space="preserve">Substance </w:t>
      </w:r>
      <w:ins w:id="773" w:author="Jackie" w:date="2020-06-18T10:10:00Z">
        <w:r w:rsidR="00A53875">
          <w:rPr>
            <w:rFonts w:ascii="Times New Roman" w:hAnsi="Times New Roman" w:cs="Times New Roman"/>
            <w:i/>
            <w:iCs/>
          </w:rPr>
          <w:t>A</w:t>
        </w:r>
      </w:ins>
      <w:del w:id="774" w:author="Jackie" w:date="2020-06-18T10:10:00Z">
        <w:r w:rsidRPr="00990D1D" w:rsidDel="00A53875">
          <w:rPr>
            <w:rFonts w:ascii="Times New Roman" w:hAnsi="Times New Roman" w:cs="Times New Roman"/>
            <w:i/>
            <w:iCs/>
          </w:rPr>
          <w:delText>a</w:delText>
        </w:r>
      </w:del>
      <w:r w:rsidRPr="00990D1D">
        <w:rPr>
          <w:rFonts w:ascii="Times New Roman" w:hAnsi="Times New Roman" w:cs="Times New Roman"/>
          <w:i/>
          <w:iCs/>
        </w:rPr>
        <w:t>buse</w:t>
      </w:r>
      <w:r w:rsidRPr="00A53875">
        <w:rPr>
          <w:rFonts w:ascii="Times New Roman" w:hAnsi="Times New Roman" w:cs="Times New Roman"/>
          <w:i/>
          <w:iCs/>
          <w:rPrChange w:id="775" w:author="Jackie" w:date="2020-06-18T10:10:00Z">
            <w:rPr>
              <w:rFonts w:ascii="Times New Roman" w:hAnsi="Times New Roman" w:cs="Times New Roman"/>
            </w:rPr>
          </w:rPrChange>
        </w:rPr>
        <w:t>,</w:t>
      </w:r>
      <w:r w:rsidR="00A91C8B">
        <w:rPr>
          <w:rFonts w:ascii="Times New Roman" w:hAnsi="Times New Roman" w:cs="Times New Roman"/>
          <w:i/>
          <w:iCs/>
        </w:rPr>
        <w:t xml:space="preserve"> </w:t>
      </w:r>
      <w:r w:rsidRPr="00990D1D">
        <w:rPr>
          <w:rFonts w:ascii="Times New Roman" w:hAnsi="Times New Roman" w:cs="Times New Roman"/>
          <w:i/>
          <w:iCs/>
        </w:rPr>
        <w:t>34</w:t>
      </w:r>
      <w:r w:rsidRPr="00990D1D">
        <w:rPr>
          <w:rFonts w:ascii="Times New Roman" w:hAnsi="Times New Roman" w:cs="Times New Roman"/>
        </w:rPr>
        <w:t>(1), 4</w:t>
      </w:r>
      <w:ins w:id="776" w:author="Jackie" w:date="2020-06-18T10:10:00Z">
        <w:r w:rsidR="00A53875">
          <w:rPr>
            <w:rFonts w:ascii="Times New Roman" w:hAnsi="Times New Roman" w:cs="Times New Roman"/>
          </w:rPr>
          <w:t>–</w:t>
        </w:r>
      </w:ins>
      <w:del w:id="777" w:author="Jackie" w:date="2020-06-18T10:10:00Z">
        <w:r w:rsidRPr="00990D1D" w:rsidDel="00A53875">
          <w:rPr>
            <w:rFonts w:ascii="Times New Roman" w:hAnsi="Times New Roman" w:cs="Times New Roman"/>
          </w:rPr>
          <w:delText>-</w:delText>
        </w:r>
      </w:del>
      <w:r w:rsidRPr="00990D1D">
        <w:rPr>
          <w:rFonts w:ascii="Times New Roman" w:hAnsi="Times New Roman" w:cs="Times New Roman"/>
        </w:rPr>
        <w:t>12.</w:t>
      </w:r>
    </w:p>
    <w:p w14:paraId="013CC1C7" w14:textId="2783CF78"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 xml:space="preserve">Bogg, T., &amp; Finn, P. R. (2010). A </w:t>
      </w:r>
      <w:r w:rsidR="00247CB0" w:rsidRPr="00990D1D">
        <w:rPr>
          <w:rFonts w:ascii="Times New Roman" w:hAnsi="Times New Roman" w:cs="Times New Roman"/>
        </w:rPr>
        <w:t>self‐regulatory model of behavioral disinhibition in late adolescence</w:t>
      </w:r>
      <w:r w:rsidRPr="00990D1D">
        <w:rPr>
          <w:rFonts w:ascii="Times New Roman" w:hAnsi="Times New Roman" w:cs="Times New Roman"/>
        </w:rPr>
        <w:t xml:space="preserve">: Integrating </w:t>
      </w:r>
      <w:r w:rsidR="00247CB0" w:rsidRPr="00990D1D">
        <w:rPr>
          <w:rFonts w:ascii="Times New Roman" w:hAnsi="Times New Roman" w:cs="Times New Roman"/>
        </w:rPr>
        <w:t>personality traits, externalizing psychopathology, and cognitive capacity</w:t>
      </w:r>
      <w:r w:rsidRPr="00990D1D">
        <w:rPr>
          <w:rFonts w:ascii="Times New Roman" w:hAnsi="Times New Roman" w:cs="Times New Roman"/>
        </w:rPr>
        <w:t>.</w:t>
      </w:r>
      <w:r w:rsidR="00A91C8B">
        <w:rPr>
          <w:rFonts w:ascii="Times New Roman" w:hAnsi="Times New Roman" w:cs="Times New Roman"/>
        </w:rPr>
        <w:t xml:space="preserve"> </w:t>
      </w:r>
      <w:r w:rsidRPr="00990D1D">
        <w:rPr>
          <w:rFonts w:ascii="Times New Roman" w:hAnsi="Times New Roman" w:cs="Times New Roman"/>
          <w:i/>
          <w:iCs/>
        </w:rPr>
        <w:t xml:space="preserve">Journal of </w:t>
      </w:r>
      <w:ins w:id="778" w:author="Jackie" w:date="2020-06-18T10:10:00Z">
        <w:r w:rsidR="00247CB0">
          <w:rPr>
            <w:rFonts w:ascii="Times New Roman" w:hAnsi="Times New Roman" w:cs="Times New Roman"/>
            <w:i/>
            <w:iCs/>
          </w:rPr>
          <w:t>P</w:t>
        </w:r>
      </w:ins>
      <w:del w:id="779" w:author="Jackie" w:date="2020-06-18T10:10:00Z">
        <w:r w:rsidRPr="00990D1D" w:rsidDel="00247CB0">
          <w:rPr>
            <w:rFonts w:ascii="Times New Roman" w:hAnsi="Times New Roman" w:cs="Times New Roman"/>
            <w:i/>
            <w:iCs/>
          </w:rPr>
          <w:delText>p</w:delText>
        </w:r>
      </w:del>
      <w:r w:rsidRPr="00990D1D">
        <w:rPr>
          <w:rFonts w:ascii="Times New Roman" w:hAnsi="Times New Roman" w:cs="Times New Roman"/>
          <w:i/>
          <w:iCs/>
        </w:rPr>
        <w:t>ersonality</w:t>
      </w:r>
      <w:r w:rsidRPr="00247CB0">
        <w:rPr>
          <w:rFonts w:ascii="Times New Roman" w:hAnsi="Times New Roman" w:cs="Times New Roman"/>
          <w:i/>
          <w:iCs/>
          <w:rPrChange w:id="780" w:author="Jackie" w:date="2020-06-18T10:11:00Z">
            <w:rPr>
              <w:rFonts w:ascii="Times New Roman" w:hAnsi="Times New Roman" w:cs="Times New Roman"/>
            </w:rPr>
          </w:rPrChange>
        </w:rPr>
        <w:t>,</w:t>
      </w:r>
      <w:r w:rsidR="00A91C8B">
        <w:rPr>
          <w:rFonts w:ascii="Times New Roman" w:hAnsi="Times New Roman" w:cs="Times New Roman"/>
          <w:i/>
          <w:iCs/>
        </w:rPr>
        <w:t xml:space="preserve"> </w:t>
      </w:r>
      <w:r w:rsidRPr="00990D1D">
        <w:rPr>
          <w:rFonts w:ascii="Times New Roman" w:hAnsi="Times New Roman" w:cs="Times New Roman"/>
          <w:i/>
          <w:iCs/>
        </w:rPr>
        <w:t>78</w:t>
      </w:r>
      <w:r w:rsidRPr="00990D1D">
        <w:rPr>
          <w:rFonts w:ascii="Times New Roman" w:hAnsi="Times New Roman" w:cs="Times New Roman"/>
        </w:rPr>
        <w:t>(2), 441</w:t>
      </w:r>
      <w:ins w:id="781" w:author="Jackie" w:date="2020-06-18T10:10:00Z">
        <w:r w:rsidR="00A53875">
          <w:rPr>
            <w:rFonts w:ascii="Times New Roman" w:hAnsi="Times New Roman" w:cs="Times New Roman"/>
          </w:rPr>
          <w:t>–</w:t>
        </w:r>
      </w:ins>
      <w:del w:id="782" w:author="Jackie" w:date="2020-06-18T10:10:00Z">
        <w:r w:rsidRPr="00990D1D" w:rsidDel="00A53875">
          <w:rPr>
            <w:rFonts w:ascii="Times New Roman" w:hAnsi="Times New Roman" w:cs="Times New Roman"/>
          </w:rPr>
          <w:delText>-</w:delText>
        </w:r>
      </w:del>
      <w:r w:rsidRPr="00990D1D">
        <w:rPr>
          <w:rFonts w:ascii="Times New Roman" w:hAnsi="Times New Roman" w:cs="Times New Roman"/>
        </w:rPr>
        <w:t>470.</w:t>
      </w:r>
    </w:p>
    <w:p w14:paraId="4E29C204" w14:textId="1DD4A0D9" w:rsidR="00A53875" w:rsidRPr="00990D1D" w:rsidRDefault="00A53875" w:rsidP="00A53875">
      <w:pPr>
        <w:spacing w:line="480" w:lineRule="auto"/>
        <w:ind w:left="720" w:hanging="720"/>
        <w:rPr>
          <w:ins w:id="783" w:author="Jackie" w:date="2020-06-18T10:09:00Z"/>
          <w:rFonts w:ascii="Times New Roman" w:hAnsi="Times New Roman" w:cs="Times New Roman"/>
        </w:rPr>
      </w:pPr>
      <w:ins w:id="784" w:author="Jackie" w:date="2020-06-18T10:09:00Z">
        <w:r w:rsidRPr="00990D1D">
          <w:rPr>
            <w:rFonts w:ascii="Times New Roman" w:hAnsi="Times New Roman" w:cs="Times New Roman"/>
          </w:rPr>
          <w:t xml:space="preserve">Bridle, C., Spanjers, K., Patel, S., Atherton, N. M., &amp; Lamb, S. E. (2012). Effect of exercise on depression severity in older people: </w:t>
        </w:r>
        <w:r>
          <w:rPr>
            <w:rFonts w:ascii="Times New Roman" w:hAnsi="Times New Roman" w:cs="Times New Roman"/>
          </w:rPr>
          <w:t>S</w:t>
        </w:r>
        <w:r w:rsidRPr="00990D1D">
          <w:rPr>
            <w:rFonts w:ascii="Times New Roman" w:hAnsi="Times New Roman" w:cs="Times New Roman"/>
          </w:rPr>
          <w:t>ystematic review and meta-analysis of randomised controlled trials.</w:t>
        </w:r>
      </w:ins>
      <w:r w:rsidR="00A91C8B">
        <w:rPr>
          <w:rFonts w:ascii="Times New Roman" w:hAnsi="Times New Roman" w:cs="Times New Roman"/>
        </w:rPr>
        <w:t xml:space="preserve"> </w:t>
      </w:r>
      <w:ins w:id="785" w:author="Jackie" w:date="2020-06-18T10:09:00Z">
        <w:r w:rsidRPr="00990D1D">
          <w:rPr>
            <w:rFonts w:ascii="Times New Roman" w:hAnsi="Times New Roman" w:cs="Times New Roman"/>
            <w:i/>
            <w:iCs/>
          </w:rPr>
          <w:t>British Journal of Psychiatry</w:t>
        </w:r>
        <w:r w:rsidRPr="00B436B7">
          <w:rPr>
            <w:rFonts w:ascii="Times New Roman" w:hAnsi="Times New Roman" w:cs="Times New Roman"/>
            <w:i/>
            <w:iCs/>
          </w:rPr>
          <w:t>,</w:t>
        </w:r>
      </w:ins>
      <w:r w:rsidR="00A91C8B">
        <w:rPr>
          <w:rFonts w:ascii="Times New Roman" w:hAnsi="Times New Roman" w:cs="Times New Roman"/>
        </w:rPr>
        <w:t xml:space="preserve"> </w:t>
      </w:r>
      <w:ins w:id="786" w:author="Jackie" w:date="2020-06-18T10:09:00Z">
        <w:r w:rsidRPr="00990D1D">
          <w:rPr>
            <w:rFonts w:ascii="Times New Roman" w:hAnsi="Times New Roman" w:cs="Times New Roman"/>
            <w:i/>
            <w:iCs/>
          </w:rPr>
          <w:t>201</w:t>
        </w:r>
        <w:r w:rsidRPr="00990D1D">
          <w:rPr>
            <w:rFonts w:ascii="Times New Roman" w:hAnsi="Times New Roman" w:cs="Times New Roman"/>
          </w:rPr>
          <w:t>(3), 180</w:t>
        </w:r>
        <w:r>
          <w:rPr>
            <w:rFonts w:ascii="Times New Roman" w:hAnsi="Times New Roman" w:cs="Times New Roman"/>
          </w:rPr>
          <w:t>–</w:t>
        </w:r>
        <w:r w:rsidRPr="00990D1D">
          <w:rPr>
            <w:rFonts w:ascii="Times New Roman" w:hAnsi="Times New Roman" w:cs="Times New Roman"/>
          </w:rPr>
          <w:t>185.</w:t>
        </w:r>
      </w:ins>
    </w:p>
    <w:p w14:paraId="12E29DC0" w14:textId="4311D75D"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Carek, P. J., Laibstain, S. E., &amp; Carek, S. M. (2011). Exercise for the treatment of depression and anxiety.</w:t>
      </w:r>
      <w:r w:rsidR="00A91C8B">
        <w:rPr>
          <w:rFonts w:ascii="Times New Roman" w:hAnsi="Times New Roman" w:cs="Times New Roman"/>
        </w:rPr>
        <w:t xml:space="preserve"> </w:t>
      </w:r>
      <w:del w:id="787" w:author="Jackie" w:date="2020-06-18T10:11:00Z">
        <w:r w:rsidRPr="00990D1D" w:rsidDel="00247CB0">
          <w:rPr>
            <w:rFonts w:ascii="Times New Roman" w:hAnsi="Times New Roman" w:cs="Times New Roman"/>
            <w:i/>
            <w:iCs/>
          </w:rPr>
          <w:delText xml:space="preserve">The </w:delText>
        </w:r>
      </w:del>
      <w:r w:rsidRPr="00990D1D">
        <w:rPr>
          <w:rFonts w:ascii="Times New Roman" w:hAnsi="Times New Roman" w:cs="Times New Roman"/>
          <w:i/>
          <w:iCs/>
        </w:rPr>
        <w:t>International Journal of Psychiatry in Medicine</w:t>
      </w:r>
      <w:r w:rsidRPr="00247CB0">
        <w:rPr>
          <w:rFonts w:ascii="Times New Roman" w:hAnsi="Times New Roman" w:cs="Times New Roman"/>
          <w:i/>
          <w:iCs/>
          <w:rPrChange w:id="788" w:author="Jackie" w:date="2020-06-18T10:11:00Z">
            <w:rPr>
              <w:rFonts w:ascii="Times New Roman" w:hAnsi="Times New Roman" w:cs="Times New Roman"/>
            </w:rPr>
          </w:rPrChange>
        </w:rPr>
        <w:t>,</w:t>
      </w:r>
      <w:r w:rsidR="00A91C8B">
        <w:rPr>
          <w:rFonts w:ascii="Times New Roman" w:hAnsi="Times New Roman" w:cs="Times New Roman"/>
        </w:rPr>
        <w:t xml:space="preserve"> </w:t>
      </w:r>
      <w:r w:rsidRPr="00990D1D">
        <w:rPr>
          <w:rFonts w:ascii="Times New Roman" w:hAnsi="Times New Roman" w:cs="Times New Roman"/>
          <w:i/>
          <w:iCs/>
        </w:rPr>
        <w:t>41</w:t>
      </w:r>
      <w:r w:rsidRPr="00990D1D">
        <w:rPr>
          <w:rFonts w:ascii="Times New Roman" w:hAnsi="Times New Roman" w:cs="Times New Roman"/>
        </w:rPr>
        <w:t>(1), 15</w:t>
      </w:r>
      <w:ins w:id="789" w:author="Jackie" w:date="2020-06-18T10:10:00Z">
        <w:r w:rsidR="00A53875">
          <w:rPr>
            <w:rFonts w:ascii="Times New Roman" w:hAnsi="Times New Roman" w:cs="Times New Roman"/>
          </w:rPr>
          <w:t>–</w:t>
        </w:r>
      </w:ins>
      <w:commentRangeStart w:id="790"/>
      <w:del w:id="791" w:author="Jackie" w:date="2020-06-18T10:10:00Z">
        <w:r w:rsidRPr="00990D1D" w:rsidDel="00A53875">
          <w:rPr>
            <w:rFonts w:ascii="Times New Roman" w:hAnsi="Times New Roman" w:cs="Times New Roman"/>
          </w:rPr>
          <w:delText>-</w:delText>
        </w:r>
      </w:del>
      <w:r w:rsidRPr="00990D1D">
        <w:rPr>
          <w:rFonts w:ascii="Times New Roman" w:hAnsi="Times New Roman" w:cs="Times New Roman"/>
        </w:rPr>
        <w:t>28</w:t>
      </w:r>
      <w:commentRangeEnd w:id="790"/>
      <w:r w:rsidR="00A85A4D">
        <w:rPr>
          <w:rStyle w:val="CommentReference"/>
        </w:rPr>
        <w:commentReference w:id="790"/>
      </w:r>
      <w:r w:rsidRPr="00990D1D">
        <w:rPr>
          <w:rFonts w:ascii="Times New Roman" w:hAnsi="Times New Roman" w:cs="Times New Roman"/>
        </w:rPr>
        <w:t>.</w:t>
      </w:r>
    </w:p>
    <w:p w14:paraId="1ACA99E8" w14:textId="07E40D5E"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Carneiro, P., &amp; Ginja, R. (2014). Long-term impacts of compensatory preschool on health and behavior: Evidence from Head Start.</w:t>
      </w:r>
      <w:r w:rsidR="00A91C8B">
        <w:rPr>
          <w:rFonts w:ascii="Times New Roman" w:hAnsi="Times New Roman" w:cs="Times New Roman"/>
        </w:rPr>
        <w:t xml:space="preserve"> </w:t>
      </w:r>
      <w:r w:rsidRPr="00990D1D">
        <w:rPr>
          <w:rFonts w:ascii="Times New Roman" w:hAnsi="Times New Roman" w:cs="Times New Roman"/>
          <w:i/>
          <w:iCs/>
        </w:rPr>
        <w:t>American Economic Journal: Economic Policy</w:t>
      </w:r>
      <w:r w:rsidRPr="00247CB0">
        <w:rPr>
          <w:rFonts w:ascii="Times New Roman" w:hAnsi="Times New Roman" w:cs="Times New Roman"/>
          <w:i/>
          <w:iCs/>
          <w:rPrChange w:id="792" w:author="Jackie" w:date="2020-06-18T10:11:00Z">
            <w:rPr>
              <w:rFonts w:ascii="Times New Roman" w:hAnsi="Times New Roman" w:cs="Times New Roman"/>
            </w:rPr>
          </w:rPrChange>
        </w:rPr>
        <w:t>,</w:t>
      </w:r>
      <w:r w:rsidR="00A91C8B">
        <w:rPr>
          <w:rFonts w:ascii="Times New Roman" w:hAnsi="Times New Roman" w:cs="Times New Roman"/>
        </w:rPr>
        <w:t xml:space="preserve"> </w:t>
      </w:r>
      <w:r w:rsidRPr="00990D1D">
        <w:rPr>
          <w:rFonts w:ascii="Times New Roman" w:hAnsi="Times New Roman" w:cs="Times New Roman"/>
          <w:i/>
          <w:iCs/>
        </w:rPr>
        <w:t>6</w:t>
      </w:r>
      <w:r w:rsidRPr="00990D1D">
        <w:rPr>
          <w:rFonts w:ascii="Times New Roman" w:hAnsi="Times New Roman" w:cs="Times New Roman"/>
        </w:rPr>
        <w:t>(4), 135</w:t>
      </w:r>
      <w:ins w:id="793" w:author="Jackie" w:date="2020-06-18T10:11:00Z">
        <w:r w:rsidR="00247CB0">
          <w:rPr>
            <w:rFonts w:ascii="Times New Roman" w:hAnsi="Times New Roman" w:cs="Times New Roman"/>
          </w:rPr>
          <w:t>–1</w:t>
        </w:r>
      </w:ins>
      <w:del w:id="794" w:author="Jackie" w:date="2020-06-18T10:11:00Z">
        <w:r w:rsidRPr="00990D1D" w:rsidDel="00247CB0">
          <w:rPr>
            <w:rFonts w:ascii="Times New Roman" w:hAnsi="Times New Roman" w:cs="Times New Roman"/>
          </w:rPr>
          <w:delText>-</w:delText>
        </w:r>
      </w:del>
      <w:r w:rsidRPr="00990D1D">
        <w:rPr>
          <w:rFonts w:ascii="Times New Roman" w:hAnsi="Times New Roman" w:cs="Times New Roman"/>
        </w:rPr>
        <w:t>73.</w:t>
      </w:r>
    </w:p>
    <w:p w14:paraId="697F1F60" w14:textId="182778DA"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lastRenderedPageBreak/>
        <w:t>Chapman, B. P., Hampson, S., &amp; Clarkin, J. (2014). Personality-informed interventions for healthy aging: Conclusions from a National Institute on Aging work group.</w:t>
      </w:r>
      <w:r w:rsidR="00A91C8B">
        <w:rPr>
          <w:rFonts w:ascii="Times New Roman" w:hAnsi="Times New Roman" w:cs="Times New Roman"/>
        </w:rPr>
        <w:t xml:space="preserve"> </w:t>
      </w:r>
      <w:r w:rsidRPr="00990D1D">
        <w:rPr>
          <w:rFonts w:ascii="Times New Roman" w:hAnsi="Times New Roman" w:cs="Times New Roman"/>
          <w:i/>
          <w:iCs/>
        </w:rPr>
        <w:t xml:space="preserve">Developmental </w:t>
      </w:r>
      <w:ins w:id="795" w:author="Jackie" w:date="2020-06-18T10:11:00Z">
        <w:r w:rsidR="00247CB0">
          <w:rPr>
            <w:rFonts w:ascii="Times New Roman" w:hAnsi="Times New Roman" w:cs="Times New Roman"/>
            <w:i/>
            <w:iCs/>
          </w:rPr>
          <w:t>P</w:t>
        </w:r>
      </w:ins>
      <w:del w:id="796" w:author="Jackie" w:date="2020-06-18T10:11:00Z">
        <w:r w:rsidRPr="00990D1D" w:rsidDel="00247CB0">
          <w:rPr>
            <w:rFonts w:ascii="Times New Roman" w:hAnsi="Times New Roman" w:cs="Times New Roman"/>
            <w:i/>
            <w:iCs/>
          </w:rPr>
          <w:delText>p</w:delText>
        </w:r>
      </w:del>
      <w:r w:rsidRPr="00990D1D">
        <w:rPr>
          <w:rFonts w:ascii="Times New Roman" w:hAnsi="Times New Roman" w:cs="Times New Roman"/>
          <w:i/>
          <w:iCs/>
        </w:rPr>
        <w:t>sychology</w:t>
      </w:r>
      <w:r w:rsidRPr="00247CB0">
        <w:rPr>
          <w:rFonts w:ascii="Times New Roman" w:hAnsi="Times New Roman" w:cs="Times New Roman"/>
          <w:i/>
          <w:iCs/>
          <w:rPrChange w:id="797" w:author="Jackie" w:date="2020-06-18T10:12:00Z">
            <w:rPr>
              <w:rFonts w:ascii="Times New Roman" w:hAnsi="Times New Roman" w:cs="Times New Roman"/>
            </w:rPr>
          </w:rPrChange>
        </w:rPr>
        <w:t>,</w:t>
      </w:r>
      <w:r w:rsidR="00A91C8B">
        <w:rPr>
          <w:rFonts w:ascii="Times New Roman" w:hAnsi="Times New Roman" w:cs="Times New Roman"/>
          <w:i/>
          <w:iCs/>
        </w:rPr>
        <w:t xml:space="preserve"> </w:t>
      </w:r>
      <w:r w:rsidRPr="00990D1D">
        <w:rPr>
          <w:rFonts w:ascii="Times New Roman" w:hAnsi="Times New Roman" w:cs="Times New Roman"/>
          <w:i/>
          <w:iCs/>
        </w:rPr>
        <w:t>50</w:t>
      </w:r>
      <w:r w:rsidRPr="00990D1D">
        <w:rPr>
          <w:rFonts w:ascii="Times New Roman" w:hAnsi="Times New Roman" w:cs="Times New Roman"/>
        </w:rPr>
        <w:t>(5), 1426</w:t>
      </w:r>
      <w:ins w:id="798" w:author="Jackie" w:date="2020-06-18T10:12:00Z">
        <w:r w:rsidR="00247CB0">
          <w:rPr>
            <w:rFonts w:ascii="Times New Roman" w:hAnsi="Times New Roman" w:cs="Times New Roman"/>
          </w:rPr>
          <w:t>–1441</w:t>
        </w:r>
      </w:ins>
      <w:r w:rsidRPr="00990D1D">
        <w:rPr>
          <w:rFonts w:ascii="Times New Roman" w:hAnsi="Times New Roman" w:cs="Times New Roman"/>
        </w:rPr>
        <w:t>.</w:t>
      </w:r>
    </w:p>
    <w:p w14:paraId="4CE39003" w14:textId="62C0261D"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Colcombe, S., &amp; Kramer, A. F. (2003). Fitness effects on the cognitive function of older adults:</w:t>
      </w:r>
      <w:ins w:id="799" w:author="Jackie" w:date="2020-06-18T10:13:00Z">
        <w:r w:rsidR="00247CB0">
          <w:rPr>
            <w:rFonts w:ascii="Times New Roman" w:hAnsi="Times New Roman" w:cs="Times New Roman"/>
          </w:rPr>
          <w:t xml:space="preserve"> A</w:t>
        </w:r>
      </w:ins>
      <w:del w:id="800" w:author="Jackie" w:date="2020-06-18T10:13:00Z">
        <w:r w:rsidRPr="00990D1D" w:rsidDel="00247CB0">
          <w:rPr>
            <w:rFonts w:ascii="Times New Roman" w:hAnsi="Times New Roman" w:cs="Times New Roman"/>
          </w:rPr>
          <w:delText xml:space="preserve"> a</w:delText>
        </w:r>
      </w:del>
      <w:r w:rsidRPr="00990D1D">
        <w:rPr>
          <w:rFonts w:ascii="Times New Roman" w:hAnsi="Times New Roman" w:cs="Times New Roman"/>
        </w:rPr>
        <w:t xml:space="preserve"> meta-analytic study.</w:t>
      </w:r>
      <w:r w:rsidR="00A91C8B">
        <w:rPr>
          <w:rFonts w:ascii="Times New Roman" w:hAnsi="Times New Roman" w:cs="Times New Roman"/>
        </w:rPr>
        <w:t xml:space="preserve"> </w:t>
      </w:r>
      <w:r w:rsidRPr="00990D1D">
        <w:rPr>
          <w:rFonts w:ascii="Times New Roman" w:hAnsi="Times New Roman" w:cs="Times New Roman"/>
          <w:i/>
          <w:iCs/>
        </w:rPr>
        <w:t xml:space="preserve">Psychological </w:t>
      </w:r>
      <w:ins w:id="801" w:author="Jackie" w:date="2020-06-18T10:13:00Z">
        <w:r w:rsidR="00247CB0">
          <w:rPr>
            <w:rFonts w:ascii="Times New Roman" w:hAnsi="Times New Roman" w:cs="Times New Roman"/>
            <w:i/>
            <w:iCs/>
          </w:rPr>
          <w:t>S</w:t>
        </w:r>
      </w:ins>
      <w:del w:id="802" w:author="Jackie" w:date="2020-06-18T10:13:00Z">
        <w:r w:rsidRPr="00990D1D" w:rsidDel="00247CB0">
          <w:rPr>
            <w:rFonts w:ascii="Times New Roman" w:hAnsi="Times New Roman" w:cs="Times New Roman"/>
            <w:i/>
            <w:iCs/>
          </w:rPr>
          <w:delText>s</w:delText>
        </w:r>
      </w:del>
      <w:r w:rsidRPr="00990D1D">
        <w:rPr>
          <w:rFonts w:ascii="Times New Roman" w:hAnsi="Times New Roman" w:cs="Times New Roman"/>
          <w:i/>
          <w:iCs/>
        </w:rPr>
        <w:t>cience</w:t>
      </w:r>
      <w:r w:rsidRPr="00247CB0">
        <w:rPr>
          <w:rFonts w:ascii="Times New Roman" w:hAnsi="Times New Roman" w:cs="Times New Roman"/>
          <w:i/>
          <w:iCs/>
          <w:rPrChange w:id="803" w:author="Jackie" w:date="2020-06-18T10:13:00Z">
            <w:rPr>
              <w:rFonts w:ascii="Times New Roman" w:hAnsi="Times New Roman" w:cs="Times New Roman"/>
            </w:rPr>
          </w:rPrChange>
        </w:rPr>
        <w:t>,</w:t>
      </w:r>
      <w:r w:rsidR="00A91C8B">
        <w:rPr>
          <w:rFonts w:ascii="Times New Roman" w:hAnsi="Times New Roman" w:cs="Times New Roman"/>
        </w:rPr>
        <w:t xml:space="preserve"> </w:t>
      </w:r>
      <w:r w:rsidRPr="00990D1D">
        <w:rPr>
          <w:rFonts w:ascii="Times New Roman" w:hAnsi="Times New Roman" w:cs="Times New Roman"/>
          <w:i/>
          <w:iCs/>
        </w:rPr>
        <w:t>14</w:t>
      </w:r>
      <w:r w:rsidRPr="00990D1D">
        <w:rPr>
          <w:rFonts w:ascii="Times New Roman" w:hAnsi="Times New Roman" w:cs="Times New Roman"/>
        </w:rPr>
        <w:t>(2), 125</w:t>
      </w:r>
      <w:ins w:id="804" w:author="Jackie" w:date="2020-06-18T10:13:00Z">
        <w:r w:rsidR="00247CB0">
          <w:rPr>
            <w:rFonts w:ascii="Times New Roman" w:hAnsi="Times New Roman" w:cs="Times New Roman"/>
          </w:rPr>
          <w:t>–</w:t>
        </w:r>
      </w:ins>
      <w:del w:id="805" w:author="Jackie" w:date="2020-06-18T10:13:00Z">
        <w:r w:rsidRPr="00990D1D" w:rsidDel="00247CB0">
          <w:rPr>
            <w:rFonts w:ascii="Times New Roman" w:hAnsi="Times New Roman" w:cs="Times New Roman"/>
          </w:rPr>
          <w:delText>-</w:delText>
        </w:r>
      </w:del>
      <w:r w:rsidRPr="00990D1D">
        <w:rPr>
          <w:rFonts w:ascii="Times New Roman" w:hAnsi="Times New Roman" w:cs="Times New Roman"/>
        </w:rPr>
        <w:t>130.</w:t>
      </w:r>
    </w:p>
    <w:p w14:paraId="51189510" w14:textId="2A69E7C0"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Conti, G., Heckman, J. J., &amp; Pinto, R. (2016). The effects of two influential early childhood interventions on health and healthy behaviour.</w:t>
      </w:r>
      <w:r w:rsidR="00A91C8B">
        <w:rPr>
          <w:rFonts w:ascii="Times New Roman" w:hAnsi="Times New Roman" w:cs="Times New Roman"/>
        </w:rPr>
        <w:t xml:space="preserve"> </w:t>
      </w:r>
      <w:del w:id="806" w:author="Jackie" w:date="2020-06-18T10:13:00Z">
        <w:r w:rsidRPr="00990D1D" w:rsidDel="00247CB0">
          <w:rPr>
            <w:rFonts w:ascii="Times New Roman" w:hAnsi="Times New Roman" w:cs="Times New Roman"/>
            <w:i/>
            <w:iCs/>
          </w:rPr>
          <w:delText xml:space="preserve">The </w:delText>
        </w:r>
      </w:del>
      <w:r w:rsidRPr="00990D1D">
        <w:rPr>
          <w:rFonts w:ascii="Times New Roman" w:hAnsi="Times New Roman" w:cs="Times New Roman"/>
          <w:i/>
          <w:iCs/>
        </w:rPr>
        <w:t>Economic Journal</w:t>
      </w:r>
      <w:r w:rsidRPr="00247CB0">
        <w:rPr>
          <w:rFonts w:ascii="Times New Roman" w:hAnsi="Times New Roman" w:cs="Times New Roman"/>
          <w:i/>
          <w:iCs/>
          <w:rPrChange w:id="807" w:author="Jackie" w:date="2020-06-18T10:13:00Z">
            <w:rPr>
              <w:rFonts w:ascii="Times New Roman" w:hAnsi="Times New Roman" w:cs="Times New Roman"/>
            </w:rPr>
          </w:rPrChange>
        </w:rPr>
        <w:t>,</w:t>
      </w:r>
      <w:r w:rsidR="00A91C8B">
        <w:rPr>
          <w:rFonts w:ascii="Times New Roman" w:hAnsi="Times New Roman" w:cs="Times New Roman"/>
        </w:rPr>
        <w:t xml:space="preserve"> </w:t>
      </w:r>
      <w:r w:rsidRPr="00990D1D">
        <w:rPr>
          <w:rFonts w:ascii="Times New Roman" w:hAnsi="Times New Roman" w:cs="Times New Roman"/>
          <w:i/>
          <w:iCs/>
        </w:rPr>
        <w:t>126</w:t>
      </w:r>
      <w:r w:rsidRPr="00990D1D">
        <w:rPr>
          <w:rFonts w:ascii="Times New Roman" w:hAnsi="Times New Roman" w:cs="Times New Roman"/>
        </w:rPr>
        <w:t>(596)</w:t>
      </w:r>
      <w:ins w:id="808" w:author="Jackie" w:date="2020-06-18T10:14:00Z">
        <w:r w:rsidR="00247CB0">
          <w:rPr>
            <w:rFonts w:ascii="Times New Roman" w:hAnsi="Times New Roman" w:cs="Times New Roman"/>
          </w:rPr>
          <w:t>, F28–F65</w:t>
        </w:r>
      </w:ins>
      <w:r w:rsidRPr="00990D1D">
        <w:rPr>
          <w:rFonts w:ascii="Times New Roman" w:hAnsi="Times New Roman" w:cs="Times New Roman"/>
        </w:rPr>
        <w:t>.</w:t>
      </w:r>
    </w:p>
    <w:p w14:paraId="371B55B6" w14:textId="26ECF7FF"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Crick, N. R., &amp; Dodge, K. A. (1994). A review and reformulation of social information-processing mechanisms in children</w:t>
      </w:r>
      <w:ins w:id="809" w:author="Jackie" w:date="2020-06-18T10:14:00Z">
        <w:r w:rsidR="00247CB0">
          <w:rPr>
            <w:rFonts w:ascii="Times New Roman" w:hAnsi="Times New Roman" w:cs="Times New Roman"/>
          </w:rPr>
          <w:t>’</w:t>
        </w:r>
      </w:ins>
      <w:del w:id="810" w:author="Jackie" w:date="2020-06-18T10:14:00Z">
        <w:r w:rsidRPr="00990D1D" w:rsidDel="00247CB0">
          <w:rPr>
            <w:rFonts w:ascii="Times New Roman" w:hAnsi="Times New Roman" w:cs="Times New Roman"/>
          </w:rPr>
          <w:delText>'</w:delText>
        </w:r>
      </w:del>
      <w:r w:rsidRPr="00990D1D">
        <w:rPr>
          <w:rFonts w:ascii="Times New Roman" w:hAnsi="Times New Roman" w:cs="Times New Roman"/>
        </w:rPr>
        <w:t>s social adjustment.</w:t>
      </w:r>
      <w:r w:rsidR="00A91C8B">
        <w:rPr>
          <w:rFonts w:ascii="Times New Roman" w:hAnsi="Times New Roman" w:cs="Times New Roman"/>
        </w:rPr>
        <w:t xml:space="preserve"> </w:t>
      </w:r>
      <w:r w:rsidRPr="00990D1D">
        <w:rPr>
          <w:rFonts w:ascii="Times New Roman" w:hAnsi="Times New Roman" w:cs="Times New Roman"/>
          <w:i/>
          <w:iCs/>
        </w:rPr>
        <w:t xml:space="preserve">Psychological </w:t>
      </w:r>
      <w:ins w:id="811" w:author="Jackie" w:date="2020-06-18T10:14:00Z">
        <w:r w:rsidR="00247CB0">
          <w:rPr>
            <w:rFonts w:ascii="Times New Roman" w:hAnsi="Times New Roman" w:cs="Times New Roman"/>
            <w:i/>
            <w:iCs/>
          </w:rPr>
          <w:t>B</w:t>
        </w:r>
      </w:ins>
      <w:del w:id="812" w:author="Jackie" w:date="2020-06-18T10:14:00Z">
        <w:r w:rsidRPr="00990D1D" w:rsidDel="00247CB0">
          <w:rPr>
            <w:rFonts w:ascii="Times New Roman" w:hAnsi="Times New Roman" w:cs="Times New Roman"/>
            <w:i/>
            <w:iCs/>
          </w:rPr>
          <w:delText>b</w:delText>
        </w:r>
      </w:del>
      <w:r w:rsidRPr="00990D1D">
        <w:rPr>
          <w:rFonts w:ascii="Times New Roman" w:hAnsi="Times New Roman" w:cs="Times New Roman"/>
          <w:i/>
          <w:iCs/>
        </w:rPr>
        <w:t>ulletin</w:t>
      </w:r>
      <w:r w:rsidRPr="00247CB0">
        <w:rPr>
          <w:rFonts w:ascii="Times New Roman" w:hAnsi="Times New Roman" w:cs="Times New Roman"/>
          <w:i/>
          <w:iCs/>
          <w:rPrChange w:id="813" w:author="Jackie" w:date="2020-06-18T10:14:00Z">
            <w:rPr>
              <w:rFonts w:ascii="Times New Roman" w:hAnsi="Times New Roman" w:cs="Times New Roman"/>
            </w:rPr>
          </w:rPrChange>
        </w:rPr>
        <w:t>,</w:t>
      </w:r>
      <w:r w:rsidR="00A91C8B">
        <w:rPr>
          <w:rFonts w:ascii="Times New Roman" w:hAnsi="Times New Roman" w:cs="Times New Roman"/>
        </w:rPr>
        <w:t xml:space="preserve"> </w:t>
      </w:r>
      <w:r w:rsidRPr="00990D1D">
        <w:rPr>
          <w:rFonts w:ascii="Times New Roman" w:hAnsi="Times New Roman" w:cs="Times New Roman"/>
          <w:i/>
          <w:iCs/>
        </w:rPr>
        <w:t>115</w:t>
      </w:r>
      <w:r w:rsidRPr="00990D1D">
        <w:rPr>
          <w:rFonts w:ascii="Times New Roman" w:hAnsi="Times New Roman" w:cs="Times New Roman"/>
        </w:rPr>
        <w:t>(1), 74</w:t>
      </w:r>
      <w:ins w:id="814" w:author="Jackie" w:date="2020-06-18T10:15:00Z">
        <w:r w:rsidR="00247CB0">
          <w:rPr>
            <w:rFonts w:ascii="Times New Roman" w:hAnsi="Times New Roman" w:cs="Times New Roman"/>
          </w:rPr>
          <w:t>–101</w:t>
        </w:r>
      </w:ins>
      <w:r w:rsidRPr="00990D1D">
        <w:rPr>
          <w:rFonts w:ascii="Times New Roman" w:hAnsi="Times New Roman" w:cs="Times New Roman"/>
        </w:rPr>
        <w:t>.</w:t>
      </w:r>
    </w:p>
    <w:p w14:paraId="2EB40B39" w14:textId="028F8CB5"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Crick, N. R., &amp; Dodge, K. A. (1996). Social information‐processing mechanisms in reactive and proactive aggression.</w:t>
      </w:r>
      <w:r w:rsidR="00A91C8B">
        <w:rPr>
          <w:rFonts w:ascii="Times New Roman" w:hAnsi="Times New Roman" w:cs="Times New Roman"/>
        </w:rPr>
        <w:t xml:space="preserve"> </w:t>
      </w:r>
      <w:r w:rsidRPr="00990D1D">
        <w:rPr>
          <w:rFonts w:ascii="Times New Roman" w:hAnsi="Times New Roman" w:cs="Times New Roman"/>
          <w:i/>
          <w:iCs/>
        </w:rPr>
        <w:t xml:space="preserve">Child </w:t>
      </w:r>
      <w:ins w:id="815" w:author="Jackie" w:date="2020-06-18T10:15:00Z">
        <w:r w:rsidR="00247CB0">
          <w:rPr>
            <w:rFonts w:ascii="Times New Roman" w:hAnsi="Times New Roman" w:cs="Times New Roman"/>
            <w:i/>
            <w:iCs/>
          </w:rPr>
          <w:t>D</w:t>
        </w:r>
      </w:ins>
      <w:del w:id="816" w:author="Jackie" w:date="2020-06-18T10:15:00Z">
        <w:r w:rsidRPr="00990D1D" w:rsidDel="00247CB0">
          <w:rPr>
            <w:rFonts w:ascii="Times New Roman" w:hAnsi="Times New Roman" w:cs="Times New Roman"/>
            <w:i/>
            <w:iCs/>
          </w:rPr>
          <w:delText>d</w:delText>
        </w:r>
      </w:del>
      <w:r w:rsidRPr="00990D1D">
        <w:rPr>
          <w:rFonts w:ascii="Times New Roman" w:hAnsi="Times New Roman" w:cs="Times New Roman"/>
          <w:i/>
          <w:iCs/>
        </w:rPr>
        <w:t>evelopment</w:t>
      </w:r>
      <w:r w:rsidRPr="00247CB0">
        <w:rPr>
          <w:rFonts w:ascii="Times New Roman" w:hAnsi="Times New Roman" w:cs="Times New Roman"/>
          <w:i/>
          <w:iCs/>
          <w:rPrChange w:id="817" w:author="Jackie" w:date="2020-06-18T10:16:00Z">
            <w:rPr>
              <w:rFonts w:ascii="Times New Roman" w:hAnsi="Times New Roman" w:cs="Times New Roman"/>
            </w:rPr>
          </w:rPrChange>
        </w:rPr>
        <w:t>,</w:t>
      </w:r>
      <w:r w:rsidR="00A91C8B">
        <w:rPr>
          <w:rFonts w:ascii="Times New Roman" w:hAnsi="Times New Roman" w:cs="Times New Roman"/>
        </w:rPr>
        <w:t xml:space="preserve"> </w:t>
      </w:r>
      <w:r w:rsidRPr="00990D1D">
        <w:rPr>
          <w:rFonts w:ascii="Times New Roman" w:hAnsi="Times New Roman" w:cs="Times New Roman"/>
          <w:i/>
          <w:iCs/>
        </w:rPr>
        <w:t>67</w:t>
      </w:r>
      <w:r w:rsidRPr="00990D1D">
        <w:rPr>
          <w:rFonts w:ascii="Times New Roman" w:hAnsi="Times New Roman" w:cs="Times New Roman"/>
        </w:rPr>
        <w:t>(3), 993</w:t>
      </w:r>
      <w:ins w:id="818" w:author="Jackie" w:date="2020-06-18T10:16:00Z">
        <w:r w:rsidR="00247CB0">
          <w:rPr>
            <w:rFonts w:ascii="Times New Roman" w:hAnsi="Times New Roman" w:cs="Times New Roman"/>
          </w:rPr>
          <w:t>–</w:t>
        </w:r>
      </w:ins>
      <w:del w:id="819" w:author="Jackie" w:date="2020-06-18T10:16:00Z">
        <w:r w:rsidRPr="00990D1D" w:rsidDel="00247CB0">
          <w:rPr>
            <w:rFonts w:ascii="Times New Roman" w:hAnsi="Times New Roman" w:cs="Times New Roman"/>
          </w:rPr>
          <w:delText>-</w:delText>
        </w:r>
      </w:del>
      <w:r w:rsidRPr="00990D1D">
        <w:rPr>
          <w:rFonts w:ascii="Times New Roman" w:hAnsi="Times New Roman" w:cs="Times New Roman"/>
        </w:rPr>
        <w:t>1002.</w:t>
      </w:r>
    </w:p>
    <w:p w14:paraId="4C1F56F5" w14:textId="3CDDD8F2"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De Fruyt, F., Van Leeuwen, K., Bagby, R. M., Rolland, J. P., &amp; Rouillon, F. (2006). Assessing and interpreting personality change and continuity in patients treated for major depression.</w:t>
      </w:r>
      <w:r w:rsidR="00A91C8B">
        <w:rPr>
          <w:rFonts w:ascii="Times New Roman" w:hAnsi="Times New Roman" w:cs="Times New Roman"/>
        </w:rPr>
        <w:t xml:space="preserve"> </w:t>
      </w:r>
      <w:r w:rsidRPr="00990D1D">
        <w:rPr>
          <w:rFonts w:ascii="Times New Roman" w:hAnsi="Times New Roman" w:cs="Times New Roman"/>
          <w:i/>
          <w:iCs/>
        </w:rPr>
        <w:t xml:space="preserve">Psychological </w:t>
      </w:r>
      <w:ins w:id="820" w:author="Jackie" w:date="2020-06-18T10:16:00Z">
        <w:r w:rsidR="00247CB0">
          <w:rPr>
            <w:rFonts w:ascii="Times New Roman" w:hAnsi="Times New Roman" w:cs="Times New Roman"/>
            <w:i/>
            <w:iCs/>
          </w:rPr>
          <w:t>A</w:t>
        </w:r>
      </w:ins>
      <w:del w:id="821" w:author="Jackie" w:date="2020-06-18T10:16:00Z">
        <w:r w:rsidRPr="00990D1D" w:rsidDel="00247CB0">
          <w:rPr>
            <w:rFonts w:ascii="Times New Roman" w:hAnsi="Times New Roman" w:cs="Times New Roman"/>
            <w:i/>
            <w:iCs/>
          </w:rPr>
          <w:delText>a</w:delText>
        </w:r>
      </w:del>
      <w:r w:rsidRPr="00990D1D">
        <w:rPr>
          <w:rFonts w:ascii="Times New Roman" w:hAnsi="Times New Roman" w:cs="Times New Roman"/>
          <w:i/>
          <w:iCs/>
        </w:rPr>
        <w:t>ssessment</w:t>
      </w:r>
      <w:r w:rsidRPr="00247CB0">
        <w:rPr>
          <w:rFonts w:ascii="Times New Roman" w:hAnsi="Times New Roman" w:cs="Times New Roman"/>
          <w:i/>
          <w:iCs/>
          <w:rPrChange w:id="822" w:author="Jackie" w:date="2020-06-18T10:16:00Z">
            <w:rPr>
              <w:rFonts w:ascii="Times New Roman" w:hAnsi="Times New Roman" w:cs="Times New Roman"/>
            </w:rPr>
          </w:rPrChange>
        </w:rPr>
        <w:t>,</w:t>
      </w:r>
      <w:r w:rsidR="00A91C8B">
        <w:rPr>
          <w:rFonts w:ascii="Times New Roman" w:hAnsi="Times New Roman" w:cs="Times New Roman"/>
          <w:i/>
          <w:iCs/>
        </w:rPr>
        <w:t xml:space="preserve"> </w:t>
      </w:r>
      <w:r w:rsidRPr="00990D1D">
        <w:rPr>
          <w:rFonts w:ascii="Times New Roman" w:hAnsi="Times New Roman" w:cs="Times New Roman"/>
          <w:i/>
          <w:iCs/>
        </w:rPr>
        <w:t>18</w:t>
      </w:r>
      <w:r w:rsidRPr="00990D1D">
        <w:rPr>
          <w:rFonts w:ascii="Times New Roman" w:hAnsi="Times New Roman" w:cs="Times New Roman"/>
        </w:rPr>
        <w:t>(1), 71</w:t>
      </w:r>
      <w:ins w:id="823" w:author="Jackie" w:date="2020-06-18T10:17:00Z">
        <w:r w:rsidR="00247CB0">
          <w:rPr>
            <w:rFonts w:ascii="Times New Roman" w:hAnsi="Times New Roman" w:cs="Times New Roman"/>
          </w:rPr>
          <w:t>–80</w:t>
        </w:r>
      </w:ins>
      <w:r w:rsidRPr="00990D1D">
        <w:rPr>
          <w:rFonts w:ascii="Times New Roman" w:hAnsi="Times New Roman" w:cs="Times New Roman"/>
        </w:rPr>
        <w:t>.</w:t>
      </w:r>
    </w:p>
    <w:p w14:paraId="6957D941" w14:textId="24FAF704"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Deming, D. (2009). Early childhood intervention and life-cycle skill development: Evidence from Head Start.</w:t>
      </w:r>
      <w:r w:rsidR="00A91C8B">
        <w:rPr>
          <w:rFonts w:ascii="Times New Roman" w:hAnsi="Times New Roman" w:cs="Times New Roman"/>
        </w:rPr>
        <w:t xml:space="preserve"> </w:t>
      </w:r>
      <w:r w:rsidRPr="00990D1D">
        <w:rPr>
          <w:rFonts w:ascii="Times New Roman" w:hAnsi="Times New Roman" w:cs="Times New Roman"/>
          <w:i/>
          <w:iCs/>
        </w:rPr>
        <w:t>American Economic Journal: Applied Economics</w:t>
      </w:r>
      <w:r w:rsidRPr="00247CB0">
        <w:rPr>
          <w:rFonts w:ascii="Times New Roman" w:hAnsi="Times New Roman" w:cs="Times New Roman"/>
          <w:i/>
          <w:iCs/>
          <w:rPrChange w:id="824" w:author="Jackie" w:date="2020-06-18T10:17:00Z">
            <w:rPr>
              <w:rFonts w:ascii="Times New Roman" w:hAnsi="Times New Roman" w:cs="Times New Roman"/>
            </w:rPr>
          </w:rPrChange>
        </w:rPr>
        <w:t>,</w:t>
      </w:r>
      <w:r w:rsidR="00A91C8B">
        <w:rPr>
          <w:rFonts w:ascii="Times New Roman" w:hAnsi="Times New Roman" w:cs="Times New Roman"/>
        </w:rPr>
        <w:t xml:space="preserve"> </w:t>
      </w:r>
      <w:r w:rsidRPr="00990D1D">
        <w:rPr>
          <w:rFonts w:ascii="Times New Roman" w:hAnsi="Times New Roman" w:cs="Times New Roman"/>
          <w:i/>
          <w:iCs/>
        </w:rPr>
        <w:t>1</w:t>
      </w:r>
      <w:r w:rsidRPr="00990D1D">
        <w:rPr>
          <w:rFonts w:ascii="Times New Roman" w:hAnsi="Times New Roman" w:cs="Times New Roman"/>
        </w:rPr>
        <w:t>(3), 111</w:t>
      </w:r>
      <w:ins w:id="825" w:author="Jackie" w:date="2020-06-18T10:17:00Z">
        <w:r w:rsidR="00247CB0">
          <w:rPr>
            <w:rFonts w:ascii="Times New Roman" w:hAnsi="Times New Roman" w:cs="Times New Roman"/>
          </w:rPr>
          <w:t>–1</w:t>
        </w:r>
      </w:ins>
      <w:del w:id="826" w:author="Jackie" w:date="2020-06-18T10:17:00Z">
        <w:r w:rsidRPr="00990D1D" w:rsidDel="00247CB0">
          <w:rPr>
            <w:rFonts w:ascii="Times New Roman" w:hAnsi="Times New Roman" w:cs="Times New Roman"/>
          </w:rPr>
          <w:delText>-</w:delText>
        </w:r>
      </w:del>
      <w:r w:rsidRPr="00990D1D">
        <w:rPr>
          <w:rFonts w:ascii="Times New Roman" w:hAnsi="Times New Roman" w:cs="Times New Roman"/>
        </w:rPr>
        <w:t>34.</w:t>
      </w:r>
    </w:p>
    <w:p w14:paraId="6A369429" w14:textId="352BE743"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 xml:space="preserve">De Moor, M. H. M., Beem, A. L., Stubbe, J. H., Boomsma, D. I., &amp; De Geus, E. J. C. (2006). Regular exercise, anxiety, depression and personality: </w:t>
      </w:r>
      <w:ins w:id="827" w:author="Jackie" w:date="2020-06-18T10:17:00Z">
        <w:r w:rsidR="00247CB0">
          <w:rPr>
            <w:rFonts w:ascii="Times New Roman" w:hAnsi="Times New Roman" w:cs="Times New Roman"/>
          </w:rPr>
          <w:t>A</w:t>
        </w:r>
      </w:ins>
      <w:del w:id="828" w:author="Jackie" w:date="2020-06-18T10:17:00Z">
        <w:r w:rsidRPr="00990D1D" w:rsidDel="00247CB0">
          <w:rPr>
            <w:rFonts w:ascii="Times New Roman" w:hAnsi="Times New Roman" w:cs="Times New Roman"/>
          </w:rPr>
          <w:delText>a</w:delText>
        </w:r>
      </w:del>
      <w:r w:rsidRPr="00990D1D">
        <w:rPr>
          <w:rFonts w:ascii="Times New Roman" w:hAnsi="Times New Roman" w:cs="Times New Roman"/>
        </w:rPr>
        <w:t xml:space="preserve"> population-based study.</w:t>
      </w:r>
      <w:ins w:id="829" w:author="Jackie" w:date="2020-06-18T10:17:00Z">
        <w:r w:rsidR="00247CB0">
          <w:rPr>
            <w:rFonts w:ascii="Times New Roman" w:hAnsi="Times New Roman" w:cs="Times New Roman"/>
          </w:rPr>
          <w:t xml:space="preserve"> </w:t>
        </w:r>
      </w:ins>
      <w:del w:id="830" w:author="Jackie" w:date="2020-06-18T10:17:00Z">
        <w:r w:rsidRPr="00990D1D" w:rsidDel="00247CB0">
          <w:rPr>
            <w:rFonts w:ascii="Times New Roman" w:hAnsi="Times New Roman" w:cs="Times New Roman"/>
          </w:rPr>
          <w:delText> </w:delText>
        </w:r>
      </w:del>
      <w:r w:rsidRPr="00990D1D">
        <w:rPr>
          <w:rFonts w:ascii="Times New Roman" w:hAnsi="Times New Roman" w:cs="Times New Roman"/>
          <w:i/>
          <w:iCs/>
        </w:rPr>
        <w:t xml:space="preserve">Preventive </w:t>
      </w:r>
      <w:ins w:id="831" w:author="Jackie" w:date="2020-06-18T10:17:00Z">
        <w:r w:rsidR="00247CB0">
          <w:rPr>
            <w:rFonts w:ascii="Times New Roman" w:hAnsi="Times New Roman" w:cs="Times New Roman"/>
            <w:i/>
            <w:iCs/>
          </w:rPr>
          <w:t>M</w:t>
        </w:r>
      </w:ins>
      <w:del w:id="832" w:author="Jackie" w:date="2020-06-18T10:17:00Z">
        <w:r w:rsidRPr="00990D1D" w:rsidDel="00247CB0">
          <w:rPr>
            <w:rFonts w:ascii="Times New Roman" w:hAnsi="Times New Roman" w:cs="Times New Roman"/>
            <w:i/>
            <w:iCs/>
          </w:rPr>
          <w:delText>m</w:delText>
        </w:r>
      </w:del>
      <w:r w:rsidRPr="00990D1D">
        <w:rPr>
          <w:rFonts w:ascii="Times New Roman" w:hAnsi="Times New Roman" w:cs="Times New Roman"/>
          <w:i/>
          <w:iCs/>
        </w:rPr>
        <w:t>edicine</w:t>
      </w:r>
      <w:r w:rsidRPr="00247CB0">
        <w:rPr>
          <w:rFonts w:ascii="Times New Roman" w:hAnsi="Times New Roman" w:cs="Times New Roman"/>
          <w:i/>
          <w:iCs/>
          <w:rPrChange w:id="833" w:author="Jackie" w:date="2020-06-18T10:17:00Z">
            <w:rPr>
              <w:rFonts w:ascii="Times New Roman" w:hAnsi="Times New Roman" w:cs="Times New Roman"/>
            </w:rPr>
          </w:rPrChange>
        </w:rPr>
        <w:t>,</w:t>
      </w:r>
      <w:ins w:id="834" w:author="Jackie" w:date="2020-06-18T10:17:00Z">
        <w:r w:rsidR="00247CB0">
          <w:rPr>
            <w:rFonts w:ascii="Times New Roman" w:hAnsi="Times New Roman" w:cs="Times New Roman"/>
            <w:i/>
            <w:iCs/>
          </w:rPr>
          <w:t xml:space="preserve"> </w:t>
        </w:r>
      </w:ins>
      <w:del w:id="835" w:author="Jackie" w:date="2020-06-18T10:17:00Z">
        <w:r w:rsidRPr="00247CB0" w:rsidDel="00247CB0">
          <w:rPr>
            <w:rFonts w:ascii="Times New Roman" w:hAnsi="Times New Roman" w:cs="Times New Roman"/>
            <w:i/>
            <w:iCs/>
            <w:rPrChange w:id="836" w:author="Jackie" w:date="2020-06-18T10:17:00Z">
              <w:rPr>
                <w:rFonts w:ascii="Times New Roman" w:hAnsi="Times New Roman" w:cs="Times New Roman"/>
              </w:rPr>
            </w:rPrChange>
          </w:rPr>
          <w:delText> </w:delText>
        </w:r>
      </w:del>
      <w:r w:rsidRPr="00990D1D">
        <w:rPr>
          <w:rFonts w:ascii="Times New Roman" w:hAnsi="Times New Roman" w:cs="Times New Roman"/>
          <w:i/>
          <w:iCs/>
        </w:rPr>
        <w:t>42</w:t>
      </w:r>
      <w:r w:rsidRPr="00990D1D">
        <w:rPr>
          <w:rFonts w:ascii="Times New Roman" w:hAnsi="Times New Roman" w:cs="Times New Roman"/>
        </w:rPr>
        <w:t>(4), 273</w:t>
      </w:r>
      <w:ins w:id="837" w:author="Jackie" w:date="2020-06-18T10:17:00Z">
        <w:r w:rsidR="00247CB0">
          <w:rPr>
            <w:rFonts w:ascii="Times New Roman" w:hAnsi="Times New Roman" w:cs="Times New Roman"/>
          </w:rPr>
          <w:t>–</w:t>
        </w:r>
      </w:ins>
      <w:del w:id="838" w:author="Jackie" w:date="2020-06-18T10:17:00Z">
        <w:r w:rsidRPr="00990D1D" w:rsidDel="00247CB0">
          <w:rPr>
            <w:rFonts w:ascii="Times New Roman" w:hAnsi="Times New Roman" w:cs="Times New Roman"/>
          </w:rPr>
          <w:delText>-</w:delText>
        </w:r>
      </w:del>
      <w:r w:rsidRPr="00990D1D">
        <w:rPr>
          <w:rFonts w:ascii="Times New Roman" w:hAnsi="Times New Roman" w:cs="Times New Roman"/>
        </w:rPr>
        <w:t>279.</w:t>
      </w:r>
    </w:p>
    <w:p w14:paraId="4ADEEB45" w14:textId="2AAB6B9E"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Dodge, K. A. (1993). Social-cognitive mechanisms in the development of conduct disorder and depression.</w:t>
      </w:r>
      <w:r w:rsidR="00A91C8B">
        <w:rPr>
          <w:rFonts w:ascii="Times New Roman" w:hAnsi="Times New Roman" w:cs="Times New Roman"/>
        </w:rPr>
        <w:t xml:space="preserve"> </w:t>
      </w:r>
      <w:r w:rsidRPr="00990D1D">
        <w:rPr>
          <w:rFonts w:ascii="Times New Roman" w:hAnsi="Times New Roman" w:cs="Times New Roman"/>
          <w:i/>
          <w:iCs/>
        </w:rPr>
        <w:t xml:space="preserve">Annual </w:t>
      </w:r>
      <w:ins w:id="839" w:author="Jackie" w:date="2020-06-18T10:18:00Z">
        <w:r w:rsidR="00247CB0">
          <w:rPr>
            <w:rFonts w:ascii="Times New Roman" w:hAnsi="Times New Roman" w:cs="Times New Roman"/>
            <w:i/>
            <w:iCs/>
          </w:rPr>
          <w:t>R</w:t>
        </w:r>
      </w:ins>
      <w:del w:id="840" w:author="Jackie" w:date="2020-06-18T10:18:00Z">
        <w:r w:rsidRPr="00990D1D" w:rsidDel="00247CB0">
          <w:rPr>
            <w:rFonts w:ascii="Times New Roman" w:hAnsi="Times New Roman" w:cs="Times New Roman"/>
            <w:i/>
            <w:iCs/>
          </w:rPr>
          <w:delText>r</w:delText>
        </w:r>
      </w:del>
      <w:r w:rsidRPr="00990D1D">
        <w:rPr>
          <w:rFonts w:ascii="Times New Roman" w:hAnsi="Times New Roman" w:cs="Times New Roman"/>
          <w:i/>
          <w:iCs/>
        </w:rPr>
        <w:t xml:space="preserve">eview of </w:t>
      </w:r>
      <w:ins w:id="841" w:author="Jackie" w:date="2020-06-18T10:18:00Z">
        <w:r w:rsidR="00247CB0">
          <w:rPr>
            <w:rFonts w:ascii="Times New Roman" w:hAnsi="Times New Roman" w:cs="Times New Roman"/>
            <w:i/>
            <w:iCs/>
          </w:rPr>
          <w:t>P</w:t>
        </w:r>
      </w:ins>
      <w:del w:id="842" w:author="Jackie" w:date="2020-06-18T10:18:00Z">
        <w:r w:rsidRPr="00990D1D" w:rsidDel="00247CB0">
          <w:rPr>
            <w:rFonts w:ascii="Times New Roman" w:hAnsi="Times New Roman" w:cs="Times New Roman"/>
            <w:i/>
            <w:iCs/>
          </w:rPr>
          <w:delText>p</w:delText>
        </w:r>
      </w:del>
      <w:r w:rsidRPr="00990D1D">
        <w:rPr>
          <w:rFonts w:ascii="Times New Roman" w:hAnsi="Times New Roman" w:cs="Times New Roman"/>
          <w:i/>
          <w:iCs/>
        </w:rPr>
        <w:t>sychology</w:t>
      </w:r>
      <w:r w:rsidRPr="00247CB0">
        <w:rPr>
          <w:rFonts w:ascii="Times New Roman" w:hAnsi="Times New Roman" w:cs="Times New Roman"/>
          <w:i/>
          <w:iCs/>
          <w:rPrChange w:id="843" w:author="Jackie" w:date="2020-06-18T10:18:00Z">
            <w:rPr>
              <w:rFonts w:ascii="Times New Roman" w:hAnsi="Times New Roman" w:cs="Times New Roman"/>
            </w:rPr>
          </w:rPrChange>
        </w:rPr>
        <w:t>,</w:t>
      </w:r>
      <w:r w:rsidR="00A91C8B">
        <w:rPr>
          <w:rFonts w:ascii="Times New Roman" w:hAnsi="Times New Roman" w:cs="Times New Roman"/>
          <w:i/>
          <w:iCs/>
        </w:rPr>
        <w:t xml:space="preserve"> </w:t>
      </w:r>
      <w:r w:rsidRPr="00990D1D">
        <w:rPr>
          <w:rFonts w:ascii="Times New Roman" w:hAnsi="Times New Roman" w:cs="Times New Roman"/>
          <w:i/>
          <w:iCs/>
        </w:rPr>
        <w:t>44</w:t>
      </w:r>
      <w:r w:rsidRPr="00990D1D">
        <w:rPr>
          <w:rFonts w:ascii="Times New Roman" w:hAnsi="Times New Roman" w:cs="Times New Roman"/>
        </w:rPr>
        <w:t>(1), 559</w:t>
      </w:r>
      <w:ins w:id="844" w:author="Jackie" w:date="2020-06-18T10:18:00Z">
        <w:r w:rsidR="00247CB0">
          <w:rPr>
            <w:rFonts w:ascii="Times New Roman" w:hAnsi="Times New Roman" w:cs="Times New Roman"/>
          </w:rPr>
          <w:t>–</w:t>
        </w:r>
      </w:ins>
      <w:del w:id="845" w:author="Jackie" w:date="2020-06-18T10:18:00Z">
        <w:r w:rsidRPr="00990D1D" w:rsidDel="00247CB0">
          <w:rPr>
            <w:rFonts w:ascii="Times New Roman" w:hAnsi="Times New Roman" w:cs="Times New Roman"/>
          </w:rPr>
          <w:delText>-</w:delText>
        </w:r>
      </w:del>
      <w:r w:rsidRPr="00990D1D">
        <w:rPr>
          <w:rFonts w:ascii="Times New Roman" w:hAnsi="Times New Roman" w:cs="Times New Roman"/>
        </w:rPr>
        <w:t>584.</w:t>
      </w:r>
    </w:p>
    <w:p w14:paraId="64F49200" w14:textId="28CFF1D3"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lastRenderedPageBreak/>
        <w:t>Dusseldorp, E., van Elderen, T., Maes, S., Meulman, J., &amp; Kraaij, V. (1999). A meta-analysis of psychoeducational programs for coronary heart disease patients.</w:t>
      </w:r>
      <w:r w:rsidR="00A91C8B">
        <w:rPr>
          <w:rFonts w:ascii="Times New Roman" w:hAnsi="Times New Roman" w:cs="Times New Roman"/>
        </w:rPr>
        <w:t xml:space="preserve"> </w:t>
      </w:r>
      <w:r w:rsidRPr="00990D1D">
        <w:rPr>
          <w:rFonts w:ascii="Times New Roman" w:hAnsi="Times New Roman" w:cs="Times New Roman"/>
          <w:i/>
          <w:iCs/>
        </w:rPr>
        <w:t>Health Psychology</w:t>
      </w:r>
      <w:r w:rsidRPr="00247CB0">
        <w:rPr>
          <w:rFonts w:ascii="Times New Roman" w:hAnsi="Times New Roman" w:cs="Times New Roman"/>
          <w:i/>
          <w:iCs/>
          <w:rPrChange w:id="846" w:author="Jackie" w:date="2020-06-18T10:18:00Z">
            <w:rPr>
              <w:rFonts w:ascii="Times New Roman" w:hAnsi="Times New Roman" w:cs="Times New Roman"/>
            </w:rPr>
          </w:rPrChange>
        </w:rPr>
        <w:t>,</w:t>
      </w:r>
      <w:ins w:id="847" w:author="Jackie" w:date="2020-06-18T10:20:00Z">
        <w:r w:rsidR="00247CB0">
          <w:rPr>
            <w:rFonts w:ascii="Times New Roman" w:hAnsi="Times New Roman" w:cs="Times New Roman"/>
            <w:i/>
            <w:iCs/>
          </w:rPr>
          <w:t xml:space="preserve"> </w:t>
        </w:r>
      </w:ins>
      <w:del w:id="848" w:author="Jackie" w:date="2020-06-18T10:20:00Z">
        <w:r w:rsidRPr="00247CB0" w:rsidDel="00247CB0">
          <w:rPr>
            <w:rFonts w:ascii="Times New Roman" w:hAnsi="Times New Roman" w:cs="Times New Roman"/>
            <w:i/>
            <w:iCs/>
            <w:rPrChange w:id="849" w:author="Jackie" w:date="2020-06-18T10:18:00Z">
              <w:rPr>
                <w:rFonts w:ascii="Times New Roman" w:hAnsi="Times New Roman" w:cs="Times New Roman"/>
              </w:rPr>
            </w:rPrChange>
          </w:rPr>
          <w:delText> </w:delText>
        </w:r>
      </w:del>
      <w:r w:rsidRPr="00990D1D">
        <w:rPr>
          <w:rFonts w:ascii="Times New Roman" w:hAnsi="Times New Roman" w:cs="Times New Roman"/>
          <w:i/>
          <w:iCs/>
        </w:rPr>
        <w:t>18</w:t>
      </w:r>
      <w:r w:rsidRPr="00990D1D">
        <w:rPr>
          <w:rFonts w:ascii="Times New Roman" w:hAnsi="Times New Roman" w:cs="Times New Roman"/>
        </w:rPr>
        <w:t>(5), 506</w:t>
      </w:r>
      <w:ins w:id="850" w:author="Jackie" w:date="2020-06-18T10:20:00Z">
        <w:r w:rsidR="00247CB0">
          <w:rPr>
            <w:rFonts w:ascii="Times New Roman" w:hAnsi="Times New Roman" w:cs="Times New Roman"/>
          </w:rPr>
          <w:t>–519</w:t>
        </w:r>
      </w:ins>
      <w:r w:rsidRPr="00990D1D">
        <w:rPr>
          <w:rFonts w:ascii="Times New Roman" w:hAnsi="Times New Roman" w:cs="Times New Roman"/>
        </w:rPr>
        <w:t>.</w:t>
      </w:r>
    </w:p>
    <w:p w14:paraId="76451586" w14:textId="683B9324" w:rsidR="00E154D7" w:rsidRPr="00990D1D" w:rsidRDefault="00E154D7" w:rsidP="00865F2C">
      <w:pPr>
        <w:spacing w:line="480" w:lineRule="auto"/>
        <w:ind w:left="720" w:hanging="720"/>
        <w:rPr>
          <w:rFonts w:ascii="Times New Roman" w:hAnsi="Times New Roman" w:cs="Times New Roman"/>
        </w:rPr>
      </w:pPr>
      <w:r w:rsidRPr="00990D1D">
        <w:rPr>
          <w:rFonts w:ascii="Times New Roman" w:hAnsi="Times New Roman" w:cs="Times New Roman"/>
        </w:rPr>
        <w:t>Erritzoe, D., Roseman, L., Nour, M. M., MacLean, K., Kaelen, M., Nutt, D. J., &amp; Carhart‐Harris, R. L. (2018). Effects of psilocybin therapy on personality structure.</w:t>
      </w:r>
      <w:r w:rsidR="00A91C8B">
        <w:rPr>
          <w:rFonts w:ascii="Times New Roman" w:hAnsi="Times New Roman" w:cs="Times New Roman"/>
        </w:rPr>
        <w:t xml:space="preserve"> </w:t>
      </w:r>
      <w:r w:rsidRPr="00990D1D">
        <w:rPr>
          <w:rFonts w:ascii="Times New Roman" w:hAnsi="Times New Roman" w:cs="Times New Roman"/>
          <w:i/>
          <w:iCs/>
        </w:rPr>
        <w:t>Acta Psychiatrica Scandinavica</w:t>
      </w:r>
      <w:ins w:id="851" w:author="Jackie" w:date="2020-06-18T10:20:00Z">
        <w:r w:rsidR="007920C0">
          <w:rPr>
            <w:rFonts w:ascii="Times New Roman" w:hAnsi="Times New Roman" w:cs="Times New Roman"/>
            <w:i/>
            <w:iCs/>
          </w:rPr>
          <w:t xml:space="preserve">, </w:t>
        </w:r>
      </w:ins>
      <w:del w:id="852" w:author="Jackie" w:date="2020-06-18T10:20:00Z">
        <w:r w:rsidRPr="00990D1D" w:rsidDel="007920C0">
          <w:rPr>
            <w:rFonts w:ascii="Times New Roman" w:hAnsi="Times New Roman" w:cs="Times New Roman"/>
          </w:rPr>
          <w:delText>, </w:delText>
        </w:r>
      </w:del>
      <w:r w:rsidRPr="00990D1D">
        <w:rPr>
          <w:rFonts w:ascii="Times New Roman" w:hAnsi="Times New Roman" w:cs="Times New Roman"/>
          <w:i/>
          <w:iCs/>
        </w:rPr>
        <w:t>138</w:t>
      </w:r>
      <w:r w:rsidRPr="00990D1D">
        <w:rPr>
          <w:rFonts w:ascii="Times New Roman" w:hAnsi="Times New Roman" w:cs="Times New Roman"/>
        </w:rPr>
        <w:t>(5), 368</w:t>
      </w:r>
      <w:ins w:id="853" w:author="Jackie" w:date="2020-06-18T10:20:00Z">
        <w:r w:rsidR="007920C0">
          <w:rPr>
            <w:rFonts w:ascii="Times New Roman" w:hAnsi="Times New Roman" w:cs="Times New Roman"/>
          </w:rPr>
          <w:t>–</w:t>
        </w:r>
      </w:ins>
      <w:del w:id="854" w:author="Jackie" w:date="2020-06-18T10:20:00Z">
        <w:r w:rsidRPr="00990D1D" w:rsidDel="007920C0">
          <w:rPr>
            <w:rFonts w:ascii="Times New Roman" w:hAnsi="Times New Roman" w:cs="Times New Roman"/>
          </w:rPr>
          <w:delText>-</w:delText>
        </w:r>
      </w:del>
      <w:r w:rsidRPr="00990D1D">
        <w:rPr>
          <w:rFonts w:ascii="Times New Roman" w:hAnsi="Times New Roman" w:cs="Times New Roman"/>
        </w:rPr>
        <w:t>378.</w:t>
      </w:r>
    </w:p>
    <w:p w14:paraId="15920556" w14:textId="1098275F" w:rsidR="00865F2C" w:rsidRPr="00A071AA" w:rsidRDefault="00865F2C" w:rsidP="00865F2C">
      <w:pPr>
        <w:spacing w:line="480" w:lineRule="auto"/>
        <w:ind w:left="720" w:hanging="720"/>
        <w:rPr>
          <w:rFonts w:ascii="Times New Roman" w:hAnsi="Times New Roman" w:cs="Times New Roman"/>
          <w:b/>
          <w:bCs/>
          <w:rPrChange w:id="855" w:author="Jackie" w:date="2020-06-19T05:34:00Z">
            <w:rPr>
              <w:rFonts w:ascii="Times New Roman" w:hAnsi="Times New Roman" w:cs="Times New Roman"/>
            </w:rPr>
          </w:rPrChange>
        </w:rPr>
      </w:pPr>
      <w:r w:rsidRPr="00990D1D">
        <w:rPr>
          <w:rFonts w:ascii="Times New Roman" w:hAnsi="Times New Roman" w:cs="Times New Roman"/>
        </w:rPr>
        <w:t>Feller, A., Grindal, T., Miratrix, L., &amp; Page, L. C. (2016). Compared to what?</w:t>
      </w:r>
      <w:ins w:id="856" w:author="Jackie" w:date="2020-06-18T10:20:00Z">
        <w:r w:rsidR="007920C0">
          <w:rPr>
            <w:rFonts w:ascii="Times New Roman" w:hAnsi="Times New Roman" w:cs="Times New Roman"/>
          </w:rPr>
          <w:t>:</w:t>
        </w:r>
      </w:ins>
      <w:r w:rsidRPr="00990D1D">
        <w:rPr>
          <w:rFonts w:ascii="Times New Roman" w:hAnsi="Times New Roman" w:cs="Times New Roman"/>
        </w:rPr>
        <w:t xml:space="preserve"> Variation in the impacts of early childhood education by alternative care type.</w:t>
      </w:r>
      <w:r w:rsidR="00A91C8B">
        <w:rPr>
          <w:rFonts w:ascii="Times New Roman" w:hAnsi="Times New Roman" w:cs="Times New Roman"/>
        </w:rPr>
        <w:t xml:space="preserve"> </w:t>
      </w:r>
      <w:del w:id="857" w:author="Jackie" w:date="2020-06-18T10:21:00Z">
        <w:r w:rsidRPr="00990D1D" w:rsidDel="007920C0">
          <w:rPr>
            <w:rFonts w:ascii="Times New Roman" w:hAnsi="Times New Roman" w:cs="Times New Roman"/>
            <w:i/>
            <w:iCs/>
          </w:rPr>
          <w:delText xml:space="preserve">The </w:delText>
        </w:r>
      </w:del>
      <w:r w:rsidRPr="00990D1D">
        <w:rPr>
          <w:rFonts w:ascii="Times New Roman" w:hAnsi="Times New Roman" w:cs="Times New Roman"/>
          <w:i/>
          <w:iCs/>
        </w:rPr>
        <w:t>Annals of Applied Statistics</w:t>
      </w:r>
      <w:ins w:id="858" w:author="Jackie" w:date="2020-06-18T10:21:00Z">
        <w:r w:rsidR="007920C0">
          <w:rPr>
            <w:rFonts w:ascii="Times New Roman" w:hAnsi="Times New Roman" w:cs="Times New Roman"/>
            <w:i/>
            <w:iCs/>
          </w:rPr>
          <w:t>,</w:t>
        </w:r>
      </w:ins>
      <w:del w:id="859" w:author="Jackie" w:date="2020-06-18T10:21:00Z">
        <w:r w:rsidRPr="00990D1D" w:rsidDel="007920C0">
          <w:rPr>
            <w:rFonts w:ascii="Times New Roman" w:hAnsi="Times New Roman" w:cs="Times New Roman"/>
          </w:rPr>
          <w:delText>,</w:delText>
        </w:r>
      </w:del>
      <w:ins w:id="860" w:author="Jackie" w:date="2020-06-18T10:21:00Z">
        <w:r w:rsidR="007920C0">
          <w:rPr>
            <w:rFonts w:ascii="Times New Roman" w:hAnsi="Times New Roman" w:cs="Times New Roman"/>
          </w:rPr>
          <w:t xml:space="preserve"> </w:t>
        </w:r>
      </w:ins>
      <w:del w:id="861" w:author="Jackie" w:date="2020-06-18T10:21:00Z">
        <w:r w:rsidRPr="00990D1D" w:rsidDel="007920C0">
          <w:rPr>
            <w:rFonts w:ascii="Times New Roman" w:hAnsi="Times New Roman" w:cs="Times New Roman"/>
          </w:rPr>
          <w:delText> </w:delText>
        </w:r>
      </w:del>
      <w:r w:rsidRPr="00990D1D">
        <w:rPr>
          <w:rFonts w:ascii="Times New Roman" w:hAnsi="Times New Roman" w:cs="Times New Roman"/>
          <w:i/>
          <w:iCs/>
        </w:rPr>
        <w:t>10</w:t>
      </w:r>
      <w:r w:rsidRPr="00990D1D">
        <w:rPr>
          <w:rFonts w:ascii="Times New Roman" w:hAnsi="Times New Roman" w:cs="Times New Roman"/>
        </w:rPr>
        <w:t>(3), 1245</w:t>
      </w:r>
      <w:ins w:id="862" w:author="Jackie" w:date="2020-06-18T10:20:00Z">
        <w:r w:rsidR="007920C0">
          <w:rPr>
            <w:rFonts w:ascii="Times New Roman" w:hAnsi="Times New Roman" w:cs="Times New Roman"/>
          </w:rPr>
          <w:t>–</w:t>
        </w:r>
      </w:ins>
      <w:del w:id="863" w:author="Jackie" w:date="2020-06-18T10:20:00Z">
        <w:r w:rsidRPr="00990D1D" w:rsidDel="007920C0">
          <w:rPr>
            <w:rFonts w:ascii="Times New Roman" w:hAnsi="Times New Roman" w:cs="Times New Roman"/>
          </w:rPr>
          <w:delText>-</w:delText>
        </w:r>
      </w:del>
      <w:r w:rsidRPr="00990D1D">
        <w:rPr>
          <w:rFonts w:ascii="Times New Roman" w:hAnsi="Times New Roman" w:cs="Times New Roman"/>
        </w:rPr>
        <w:t>1285.</w:t>
      </w:r>
      <w:ins w:id="864" w:author="Jackie" w:date="2020-06-19T05:34:00Z">
        <w:r w:rsidR="00A071AA">
          <w:rPr>
            <w:rFonts w:ascii="Times New Roman" w:hAnsi="Times New Roman" w:cs="Times New Roman"/>
            <w:b/>
            <w:bCs/>
          </w:rPr>
          <w:t>[AU: Cite in text or delete here]</w:t>
        </w:r>
      </w:ins>
    </w:p>
    <w:p w14:paraId="1DE366F9" w14:textId="673A1148"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Friese, M., Frankenbach, J., Job, V., &amp; Loschelder, D. D. (2017). Does self-control training improve self-control?</w:t>
      </w:r>
      <w:ins w:id="865" w:author="Jackie" w:date="2020-06-18T10:21:00Z">
        <w:r w:rsidR="007920C0">
          <w:rPr>
            <w:rFonts w:ascii="Times New Roman" w:hAnsi="Times New Roman" w:cs="Times New Roman"/>
          </w:rPr>
          <w:t>:</w:t>
        </w:r>
      </w:ins>
      <w:r w:rsidRPr="00990D1D">
        <w:rPr>
          <w:rFonts w:ascii="Times New Roman" w:hAnsi="Times New Roman" w:cs="Times New Roman"/>
        </w:rPr>
        <w:t xml:space="preserve"> A meta-analysis.</w:t>
      </w:r>
      <w:r w:rsidR="00A91C8B">
        <w:rPr>
          <w:rFonts w:ascii="Times New Roman" w:hAnsi="Times New Roman" w:cs="Times New Roman"/>
        </w:rPr>
        <w:t xml:space="preserve"> </w:t>
      </w:r>
      <w:r w:rsidRPr="00990D1D">
        <w:rPr>
          <w:rFonts w:ascii="Times New Roman" w:hAnsi="Times New Roman" w:cs="Times New Roman"/>
          <w:i/>
          <w:iCs/>
        </w:rPr>
        <w:t>Perspectives on Psychological Science</w:t>
      </w:r>
      <w:r w:rsidRPr="007920C0">
        <w:rPr>
          <w:rFonts w:ascii="Times New Roman" w:hAnsi="Times New Roman" w:cs="Times New Roman"/>
          <w:i/>
          <w:iCs/>
          <w:rPrChange w:id="866" w:author="Jackie" w:date="2020-06-18T10:21:00Z">
            <w:rPr>
              <w:rFonts w:ascii="Times New Roman" w:hAnsi="Times New Roman" w:cs="Times New Roman"/>
            </w:rPr>
          </w:rPrChange>
        </w:rPr>
        <w:t>,</w:t>
      </w:r>
      <w:r w:rsidRPr="00990D1D">
        <w:rPr>
          <w:rFonts w:ascii="Times New Roman" w:hAnsi="Times New Roman" w:cs="Times New Roman"/>
        </w:rPr>
        <w:t> </w:t>
      </w:r>
      <w:r w:rsidRPr="00990D1D">
        <w:rPr>
          <w:rFonts w:ascii="Times New Roman" w:hAnsi="Times New Roman" w:cs="Times New Roman"/>
          <w:i/>
          <w:iCs/>
        </w:rPr>
        <w:t>12</w:t>
      </w:r>
      <w:r w:rsidRPr="00990D1D">
        <w:rPr>
          <w:rFonts w:ascii="Times New Roman" w:hAnsi="Times New Roman" w:cs="Times New Roman"/>
        </w:rPr>
        <w:t>(6), 1077</w:t>
      </w:r>
      <w:ins w:id="867" w:author="Jackie" w:date="2020-06-18T10:21:00Z">
        <w:r w:rsidR="007920C0">
          <w:rPr>
            <w:rFonts w:ascii="Times New Roman" w:hAnsi="Times New Roman" w:cs="Times New Roman"/>
          </w:rPr>
          <w:t>–</w:t>
        </w:r>
      </w:ins>
      <w:del w:id="868" w:author="Jackie" w:date="2020-06-18T10:21:00Z">
        <w:r w:rsidRPr="00990D1D" w:rsidDel="007920C0">
          <w:rPr>
            <w:rFonts w:ascii="Times New Roman" w:hAnsi="Times New Roman" w:cs="Times New Roman"/>
          </w:rPr>
          <w:delText>-</w:delText>
        </w:r>
      </w:del>
      <w:r w:rsidRPr="00990D1D">
        <w:rPr>
          <w:rFonts w:ascii="Times New Roman" w:hAnsi="Times New Roman" w:cs="Times New Roman"/>
        </w:rPr>
        <w:t>1099</w:t>
      </w:r>
      <w:ins w:id="869" w:author="Jackie" w:date="2020-06-18T10:21:00Z">
        <w:r w:rsidR="007920C0">
          <w:rPr>
            <w:rFonts w:ascii="Times New Roman" w:hAnsi="Times New Roman" w:cs="Times New Roman"/>
          </w:rPr>
          <w:t>.</w:t>
        </w:r>
      </w:ins>
    </w:p>
    <w:p w14:paraId="37F210CF" w14:textId="58D37F3F"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Gailliot, M. T., Baumeister, R. F., DeWall, C. N., Maner, J. K., Plant, E. A.,</w:t>
      </w:r>
      <w:r w:rsidR="007A6010" w:rsidRPr="00990D1D">
        <w:rPr>
          <w:rFonts w:ascii="Times New Roman" w:hAnsi="Times New Roman" w:cs="Times New Roman"/>
        </w:rPr>
        <w:t xml:space="preserve"> </w:t>
      </w:r>
      <w:ins w:id="870" w:author="Jackie" w:date="2020-06-19T05:34:00Z">
        <w:r w:rsidR="00A071AA">
          <w:rPr>
            <w:rFonts w:ascii="Times New Roman" w:hAnsi="Times New Roman" w:cs="Times New Roman"/>
          </w:rPr>
          <w:t>Tic</w:t>
        </w:r>
      </w:ins>
      <w:ins w:id="871" w:author="Jackie" w:date="2020-06-19T05:35:00Z">
        <w:r w:rsidR="00A071AA">
          <w:rPr>
            <w:rFonts w:ascii="Times New Roman" w:hAnsi="Times New Roman" w:cs="Times New Roman"/>
          </w:rPr>
          <w:t xml:space="preserve">e, D. M., et al. </w:t>
        </w:r>
      </w:ins>
      <w:del w:id="872" w:author="Jackie" w:date="2020-06-19T05:35:00Z">
        <w:r w:rsidRPr="00990D1D" w:rsidDel="00A071AA">
          <w:rPr>
            <w:rFonts w:ascii="Times New Roman" w:hAnsi="Times New Roman" w:cs="Times New Roman"/>
          </w:rPr>
          <w:delText xml:space="preserve">... &amp; Schmeichel, B. J. </w:delText>
        </w:r>
      </w:del>
      <w:r w:rsidRPr="00990D1D">
        <w:rPr>
          <w:rFonts w:ascii="Times New Roman" w:hAnsi="Times New Roman" w:cs="Times New Roman"/>
        </w:rPr>
        <w:t xml:space="preserve">(2007). Self-control relies on glucose as a limited energy source: </w:t>
      </w:r>
      <w:ins w:id="873" w:author="Jackie" w:date="2020-06-18T10:22:00Z">
        <w:r w:rsidR="007920C0">
          <w:rPr>
            <w:rFonts w:ascii="Times New Roman" w:hAnsi="Times New Roman" w:cs="Times New Roman"/>
          </w:rPr>
          <w:t>W</w:t>
        </w:r>
      </w:ins>
      <w:del w:id="874" w:author="Jackie" w:date="2020-06-18T10:22:00Z">
        <w:r w:rsidRPr="00990D1D" w:rsidDel="007920C0">
          <w:rPr>
            <w:rFonts w:ascii="Times New Roman" w:hAnsi="Times New Roman" w:cs="Times New Roman"/>
          </w:rPr>
          <w:delText>w</w:delText>
        </w:r>
      </w:del>
      <w:r w:rsidRPr="00990D1D">
        <w:rPr>
          <w:rFonts w:ascii="Times New Roman" w:hAnsi="Times New Roman" w:cs="Times New Roman"/>
        </w:rPr>
        <w:t>illpower is more than a metaphor.</w:t>
      </w:r>
      <w:r w:rsidR="00A91C8B">
        <w:rPr>
          <w:rFonts w:ascii="Times New Roman" w:hAnsi="Times New Roman" w:cs="Times New Roman"/>
        </w:rPr>
        <w:t xml:space="preserve"> </w:t>
      </w:r>
      <w:r w:rsidRPr="00990D1D">
        <w:rPr>
          <w:rFonts w:ascii="Times New Roman" w:hAnsi="Times New Roman" w:cs="Times New Roman"/>
          <w:i/>
          <w:iCs/>
        </w:rPr>
        <w:t xml:space="preserve">Journal of </w:t>
      </w:r>
      <w:r w:rsidR="007920C0" w:rsidRPr="00990D1D">
        <w:rPr>
          <w:rFonts w:ascii="Times New Roman" w:hAnsi="Times New Roman" w:cs="Times New Roman"/>
          <w:i/>
          <w:iCs/>
        </w:rPr>
        <w:t xml:space="preserve">Personality </w:t>
      </w:r>
      <w:ins w:id="875" w:author="Jackie" w:date="2020-06-18T10:22:00Z">
        <w:r w:rsidR="007920C0">
          <w:rPr>
            <w:rFonts w:ascii="Times New Roman" w:hAnsi="Times New Roman" w:cs="Times New Roman"/>
            <w:i/>
            <w:iCs/>
          </w:rPr>
          <w:t>a</w:t>
        </w:r>
      </w:ins>
      <w:del w:id="876" w:author="Jackie" w:date="2020-06-18T10:22:00Z">
        <w:r w:rsidR="007920C0" w:rsidRPr="00990D1D" w:rsidDel="007920C0">
          <w:rPr>
            <w:rFonts w:ascii="Times New Roman" w:hAnsi="Times New Roman" w:cs="Times New Roman"/>
            <w:i/>
            <w:iCs/>
          </w:rPr>
          <w:delText>A</w:delText>
        </w:r>
      </w:del>
      <w:r w:rsidR="007920C0" w:rsidRPr="00990D1D">
        <w:rPr>
          <w:rFonts w:ascii="Times New Roman" w:hAnsi="Times New Roman" w:cs="Times New Roman"/>
          <w:i/>
          <w:iCs/>
        </w:rPr>
        <w:t>nd Social Psychology</w:t>
      </w:r>
      <w:r w:rsidRPr="007920C0">
        <w:rPr>
          <w:rFonts w:ascii="Times New Roman" w:hAnsi="Times New Roman" w:cs="Times New Roman"/>
          <w:i/>
          <w:iCs/>
          <w:rPrChange w:id="877" w:author="Jackie" w:date="2020-06-18T10:22:00Z">
            <w:rPr>
              <w:rFonts w:ascii="Times New Roman" w:hAnsi="Times New Roman" w:cs="Times New Roman"/>
            </w:rPr>
          </w:rPrChange>
        </w:rPr>
        <w:t>, </w:t>
      </w:r>
      <w:r w:rsidRPr="00990D1D">
        <w:rPr>
          <w:rFonts w:ascii="Times New Roman" w:hAnsi="Times New Roman" w:cs="Times New Roman"/>
          <w:i/>
          <w:iCs/>
        </w:rPr>
        <w:t>92</w:t>
      </w:r>
      <w:r w:rsidRPr="00990D1D">
        <w:rPr>
          <w:rFonts w:ascii="Times New Roman" w:hAnsi="Times New Roman" w:cs="Times New Roman"/>
        </w:rPr>
        <w:t>(2), 325</w:t>
      </w:r>
      <w:ins w:id="878" w:author="Jackie" w:date="2020-06-18T10:23:00Z">
        <w:r w:rsidR="007920C0">
          <w:rPr>
            <w:rFonts w:ascii="Times New Roman" w:hAnsi="Times New Roman" w:cs="Times New Roman"/>
          </w:rPr>
          <w:t>–336</w:t>
        </w:r>
      </w:ins>
      <w:r w:rsidRPr="00990D1D">
        <w:rPr>
          <w:rFonts w:ascii="Times New Roman" w:hAnsi="Times New Roman" w:cs="Times New Roman"/>
        </w:rPr>
        <w:t>.</w:t>
      </w:r>
    </w:p>
    <w:p w14:paraId="5C7BB16F" w14:textId="6CC07EB1"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Gidron, Y., Davidson, K., &amp; Bata, I. (1999). The short-term effects of a hostility-reduction intervention on male coronary heart disease patients.</w:t>
      </w:r>
      <w:r w:rsidR="00A91C8B">
        <w:rPr>
          <w:rFonts w:ascii="Times New Roman" w:hAnsi="Times New Roman" w:cs="Times New Roman"/>
        </w:rPr>
        <w:t xml:space="preserve"> </w:t>
      </w:r>
      <w:r w:rsidRPr="00990D1D">
        <w:rPr>
          <w:rFonts w:ascii="Times New Roman" w:hAnsi="Times New Roman" w:cs="Times New Roman"/>
          <w:i/>
          <w:iCs/>
        </w:rPr>
        <w:t>Health Psychology</w:t>
      </w:r>
      <w:r w:rsidRPr="007920C0">
        <w:rPr>
          <w:rFonts w:ascii="Times New Roman" w:hAnsi="Times New Roman" w:cs="Times New Roman"/>
          <w:i/>
          <w:iCs/>
          <w:rPrChange w:id="879" w:author="Jackie" w:date="2020-06-18T10:23:00Z">
            <w:rPr>
              <w:rFonts w:ascii="Times New Roman" w:hAnsi="Times New Roman" w:cs="Times New Roman"/>
            </w:rPr>
          </w:rPrChange>
        </w:rPr>
        <w:t>,</w:t>
      </w:r>
      <w:r w:rsidR="00A91C8B">
        <w:rPr>
          <w:rFonts w:ascii="Times New Roman" w:hAnsi="Times New Roman" w:cs="Times New Roman"/>
          <w:i/>
          <w:iCs/>
        </w:rPr>
        <w:t xml:space="preserve"> </w:t>
      </w:r>
      <w:r w:rsidRPr="00990D1D">
        <w:rPr>
          <w:rFonts w:ascii="Times New Roman" w:hAnsi="Times New Roman" w:cs="Times New Roman"/>
          <w:i/>
          <w:iCs/>
        </w:rPr>
        <w:t>18</w:t>
      </w:r>
      <w:r w:rsidRPr="00990D1D">
        <w:rPr>
          <w:rFonts w:ascii="Times New Roman" w:hAnsi="Times New Roman" w:cs="Times New Roman"/>
        </w:rPr>
        <w:t>(4), 416</w:t>
      </w:r>
      <w:ins w:id="880" w:author="Jackie" w:date="2020-06-18T10:24:00Z">
        <w:r w:rsidR="007920C0">
          <w:rPr>
            <w:rFonts w:ascii="Times New Roman" w:hAnsi="Times New Roman" w:cs="Times New Roman"/>
          </w:rPr>
          <w:t>–420</w:t>
        </w:r>
      </w:ins>
      <w:r w:rsidRPr="00990D1D">
        <w:rPr>
          <w:rFonts w:ascii="Times New Roman" w:hAnsi="Times New Roman" w:cs="Times New Roman"/>
        </w:rPr>
        <w:t>.</w:t>
      </w:r>
    </w:p>
    <w:p w14:paraId="1052E02B" w14:textId="65931299"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Glanz, K., &amp; Bishop, D. B. (2010). The role of behavioral science theory in development and implementation of public health interventions. </w:t>
      </w:r>
      <w:r w:rsidRPr="00990D1D">
        <w:rPr>
          <w:rFonts w:ascii="Times New Roman" w:hAnsi="Times New Roman" w:cs="Times New Roman"/>
          <w:i/>
          <w:iCs/>
        </w:rPr>
        <w:t xml:space="preserve">Annual </w:t>
      </w:r>
      <w:ins w:id="881" w:author="Jackie" w:date="2020-06-18T10:24:00Z">
        <w:r w:rsidR="007920C0">
          <w:rPr>
            <w:rFonts w:ascii="Times New Roman" w:hAnsi="Times New Roman" w:cs="Times New Roman"/>
            <w:i/>
            <w:iCs/>
          </w:rPr>
          <w:t>R</w:t>
        </w:r>
      </w:ins>
      <w:del w:id="882" w:author="Jackie" w:date="2020-06-18T10:24:00Z">
        <w:r w:rsidRPr="00990D1D" w:rsidDel="007920C0">
          <w:rPr>
            <w:rFonts w:ascii="Times New Roman" w:hAnsi="Times New Roman" w:cs="Times New Roman"/>
            <w:i/>
            <w:iCs/>
          </w:rPr>
          <w:delText>r</w:delText>
        </w:r>
      </w:del>
      <w:r w:rsidRPr="00990D1D">
        <w:rPr>
          <w:rFonts w:ascii="Times New Roman" w:hAnsi="Times New Roman" w:cs="Times New Roman"/>
          <w:i/>
          <w:iCs/>
        </w:rPr>
        <w:t xml:space="preserve">eview of </w:t>
      </w:r>
      <w:ins w:id="883" w:author="Jackie" w:date="2020-06-18T10:24:00Z">
        <w:r w:rsidR="007920C0">
          <w:rPr>
            <w:rFonts w:ascii="Times New Roman" w:hAnsi="Times New Roman" w:cs="Times New Roman"/>
            <w:i/>
            <w:iCs/>
          </w:rPr>
          <w:t>P</w:t>
        </w:r>
      </w:ins>
      <w:del w:id="884" w:author="Jackie" w:date="2020-06-18T10:24:00Z">
        <w:r w:rsidRPr="00990D1D" w:rsidDel="007920C0">
          <w:rPr>
            <w:rFonts w:ascii="Times New Roman" w:hAnsi="Times New Roman" w:cs="Times New Roman"/>
            <w:i/>
            <w:iCs/>
          </w:rPr>
          <w:delText>p</w:delText>
        </w:r>
      </w:del>
      <w:r w:rsidRPr="00990D1D">
        <w:rPr>
          <w:rFonts w:ascii="Times New Roman" w:hAnsi="Times New Roman" w:cs="Times New Roman"/>
          <w:i/>
          <w:iCs/>
        </w:rPr>
        <w:t xml:space="preserve">ublic </w:t>
      </w:r>
      <w:ins w:id="885" w:author="Jackie" w:date="2020-06-18T10:24:00Z">
        <w:r w:rsidR="007920C0">
          <w:rPr>
            <w:rFonts w:ascii="Times New Roman" w:hAnsi="Times New Roman" w:cs="Times New Roman"/>
            <w:i/>
            <w:iCs/>
          </w:rPr>
          <w:t>H</w:t>
        </w:r>
      </w:ins>
      <w:del w:id="886" w:author="Jackie" w:date="2020-06-18T10:24:00Z">
        <w:r w:rsidRPr="00990D1D" w:rsidDel="007920C0">
          <w:rPr>
            <w:rFonts w:ascii="Times New Roman" w:hAnsi="Times New Roman" w:cs="Times New Roman"/>
            <w:i/>
            <w:iCs/>
          </w:rPr>
          <w:delText>h</w:delText>
        </w:r>
      </w:del>
      <w:r w:rsidRPr="00990D1D">
        <w:rPr>
          <w:rFonts w:ascii="Times New Roman" w:hAnsi="Times New Roman" w:cs="Times New Roman"/>
          <w:i/>
          <w:iCs/>
        </w:rPr>
        <w:t>ealth</w:t>
      </w:r>
      <w:r w:rsidRPr="007920C0">
        <w:rPr>
          <w:rFonts w:ascii="Times New Roman" w:hAnsi="Times New Roman" w:cs="Times New Roman"/>
          <w:i/>
          <w:iCs/>
          <w:rPrChange w:id="887" w:author="Jackie" w:date="2020-06-18T10:24:00Z">
            <w:rPr>
              <w:rFonts w:ascii="Times New Roman" w:hAnsi="Times New Roman" w:cs="Times New Roman"/>
            </w:rPr>
          </w:rPrChange>
        </w:rPr>
        <w:t>, </w:t>
      </w:r>
      <w:r w:rsidRPr="007920C0">
        <w:rPr>
          <w:rFonts w:ascii="Times New Roman" w:hAnsi="Times New Roman" w:cs="Times New Roman"/>
          <w:i/>
          <w:iCs/>
        </w:rPr>
        <w:t>31</w:t>
      </w:r>
      <w:r w:rsidRPr="007920C0">
        <w:rPr>
          <w:rFonts w:ascii="Times New Roman" w:hAnsi="Times New Roman" w:cs="Times New Roman"/>
          <w:i/>
          <w:iCs/>
          <w:rPrChange w:id="888" w:author="Jackie" w:date="2020-06-18T10:24:00Z">
            <w:rPr>
              <w:rFonts w:ascii="Times New Roman" w:hAnsi="Times New Roman" w:cs="Times New Roman"/>
            </w:rPr>
          </w:rPrChange>
        </w:rPr>
        <w:t>,</w:t>
      </w:r>
      <w:r w:rsidRPr="00990D1D">
        <w:rPr>
          <w:rFonts w:ascii="Times New Roman" w:hAnsi="Times New Roman" w:cs="Times New Roman"/>
        </w:rPr>
        <w:t xml:space="preserve"> 399</w:t>
      </w:r>
      <w:ins w:id="889" w:author="Jackie" w:date="2020-06-18T10:25:00Z">
        <w:r w:rsidR="007920C0">
          <w:rPr>
            <w:rFonts w:ascii="Times New Roman" w:hAnsi="Times New Roman" w:cs="Times New Roman"/>
          </w:rPr>
          <w:t>–</w:t>
        </w:r>
      </w:ins>
      <w:del w:id="890" w:author="Jackie" w:date="2020-06-18T10:25:00Z">
        <w:r w:rsidRPr="00990D1D" w:rsidDel="007920C0">
          <w:rPr>
            <w:rFonts w:ascii="Times New Roman" w:hAnsi="Times New Roman" w:cs="Times New Roman"/>
          </w:rPr>
          <w:delText>-</w:delText>
        </w:r>
      </w:del>
      <w:r w:rsidRPr="00990D1D">
        <w:rPr>
          <w:rFonts w:ascii="Times New Roman" w:hAnsi="Times New Roman" w:cs="Times New Roman"/>
        </w:rPr>
        <w:t>418.</w:t>
      </w:r>
    </w:p>
    <w:p w14:paraId="566E9A3A" w14:textId="543B4D43"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Gottfredson, M. R., &amp; Hirschi, T. (1990).</w:t>
      </w:r>
      <w:r w:rsidR="00A91C8B">
        <w:rPr>
          <w:rFonts w:ascii="Times New Roman" w:hAnsi="Times New Roman" w:cs="Times New Roman"/>
        </w:rPr>
        <w:t xml:space="preserve"> </w:t>
      </w:r>
      <w:r w:rsidRPr="00990D1D">
        <w:rPr>
          <w:rFonts w:ascii="Times New Roman" w:hAnsi="Times New Roman" w:cs="Times New Roman"/>
          <w:i/>
          <w:iCs/>
        </w:rPr>
        <w:t>A general theory of crime</w:t>
      </w:r>
      <w:r w:rsidRPr="00990D1D">
        <w:rPr>
          <w:rFonts w:ascii="Times New Roman" w:hAnsi="Times New Roman" w:cs="Times New Roman"/>
        </w:rPr>
        <w:t>.</w:t>
      </w:r>
      <w:ins w:id="891" w:author="Jackie" w:date="2020-06-18T10:25:00Z">
        <w:r w:rsidR="007920C0">
          <w:rPr>
            <w:rFonts w:ascii="Times New Roman" w:hAnsi="Times New Roman" w:cs="Times New Roman"/>
          </w:rPr>
          <w:t xml:space="preserve"> Stanford, CA:</w:t>
        </w:r>
      </w:ins>
      <w:r w:rsidRPr="00990D1D">
        <w:rPr>
          <w:rFonts w:ascii="Times New Roman" w:hAnsi="Times New Roman" w:cs="Times New Roman"/>
        </w:rPr>
        <w:t xml:space="preserve"> Stanford University Press.</w:t>
      </w:r>
    </w:p>
    <w:p w14:paraId="35C8B50C" w14:textId="12DC70F0" w:rsidR="00A071AA" w:rsidRPr="0091547A" w:rsidRDefault="00A071AA" w:rsidP="00A071AA">
      <w:pPr>
        <w:spacing w:line="480" w:lineRule="auto"/>
        <w:ind w:left="720" w:hanging="720"/>
        <w:rPr>
          <w:ins w:id="892" w:author="Jackie" w:date="2020-06-19T05:39:00Z"/>
          <w:rFonts w:ascii="Times New Roman" w:hAnsi="Times New Roman" w:cs="Times New Roman"/>
          <w:b/>
          <w:bCs/>
        </w:rPr>
      </w:pPr>
      <w:ins w:id="893" w:author="Jackie" w:date="2020-06-19T05:39:00Z">
        <w:r w:rsidRPr="00990D1D">
          <w:rPr>
            <w:rFonts w:ascii="Times New Roman" w:hAnsi="Times New Roman" w:cs="Times New Roman"/>
          </w:rPr>
          <w:lastRenderedPageBreak/>
          <w:t>Head Start Impact Study</w:t>
        </w:r>
        <w:r>
          <w:rPr>
            <w:rFonts w:ascii="Times New Roman" w:hAnsi="Times New Roman" w:cs="Times New Roman"/>
          </w:rPr>
          <w:t>. (</w:t>
        </w:r>
        <w:r w:rsidRPr="00990D1D">
          <w:rPr>
            <w:rFonts w:ascii="Times New Roman" w:hAnsi="Times New Roman" w:cs="Times New Roman"/>
          </w:rPr>
          <w:t>20</w:t>
        </w:r>
        <w:r>
          <w:rPr>
            <w:rFonts w:ascii="Times New Roman" w:hAnsi="Times New Roman" w:cs="Times New Roman"/>
          </w:rPr>
          <w:t>10).</w:t>
        </w:r>
        <w:r w:rsidRPr="00990D1D">
          <w:rPr>
            <w:rFonts w:ascii="Times New Roman" w:hAnsi="Times New Roman" w:cs="Times New Roman"/>
          </w:rPr>
          <w:t xml:space="preserve"> </w:t>
        </w:r>
        <w:r w:rsidRPr="00A91C8B">
          <w:rPr>
            <w:rFonts w:ascii="Times New Roman" w:hAnsi="Times New Roman" w:cs="Times New Roman"/>
            <w:i/>
            <w:iCs/>
          </w:rPr>
          <w:t>Spring 2003 Center Director Interview Data Codebook.</w:t>
        </w:r>
      </w:ins>
      <w:r w:rsidR="00A91C8B">
        <w:rPr>
          <w:rFonts w:ascii="Times New Roman" w:hAnsi="Times New Roman" w:cs="Times New Roman"/>
        </w:rPr>
        <w:t xml:space="preserve"> </w:t>
      </w:r>
      <w:ins w:id="894" w:author="Jackie" w:date="2020-06-19T05:39:00Z">
        <w:r w:rsidRPr="00990D1D">
          <w:rPr>
            <w:rFonts w:ascii="Times New Roman" w:hAnsi="Times New Roman" w:cs="Times New Roman"/>
          </w:rPr>
          <w:t>University of Michigan; Ann Arbor, MI: Inter-University Consortium for Political and Social Research</w:t>
        </w:r>
        <w:r>
          <w:rPr>
            <w:rFonts w:ascii="Times New Roman" w:hAnsi="Times New Roman" w:cs="Times New Roman"/>
          </w:rPr>
          <w:t>.</w:t>
        </w:r>
        <w:r>
          <w:rPr>
            <w:rFonts w:ascii="Times New Roman" w:hAnsi="Times New Roman" w:cs="Times New Roman"/>
            <w:b/>
            <w:bCs/>
          </w:rPr>
          <w:t xml:space="preserve">[AU: As </w:t>
        </w:r>
        <w:commentRangeStart w:id="895"/>
        <w:r>
          <w:rPr>
            <w:rFonts w:ascii="Times New Roman" w:hAnsi="Times New Roman" w:cs="Times New Roman"/>
            <w:b/>
            <w:bCs/>
          </w:rPr>
          <w:t>meant</w:t>
        </w:r>
      </w:ins>
      <w:commentRangeEnd w:id="895"/>
      <w:r w:rsidR="0035540E">
        <w:rPr>
          <w:rStyle w:val="CommentReference"/>
        </w:rPr>
        <w:commentReference w:id="895"/>
      </w:r>
      <w:ins w:id="896" w:author="Jackie" w:date="2020-06-19T05:39:00Z">
        <w:r>
          <w:rPr>
            <w:rFonts w:ascii="Times New Roman" w:hAnsi="Times New Roman" w:cs="Times New Roman"/>
            <w:b/>
            <w:bCs/>
          </w:rPr>
          <w:t>?]</w:t>
        </w:r>
      </w:ins>
    </w:p>
    <w:p w14:paraId="6C1F7D48" w14:textId="1E61586A"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Heckman, J. J. (2006). Skill formation and the economics of investing in disadvantaged children.</w:t>
      </w:r>
      <w:ins w:id="897" w:author="Jackie" w:date="2020-06-18T10:25:00Z">
        <w:r w:rsidR="007920C0">
          <w:rPr>
            <w:rFonts w:ascii="Times New Roman" w:hAnsi="Times New Roman" w:cs="Times New Roman"/>
          </w:rPr>
          <w:t xml:space="preserve"> </w:t>
        </w:r>
      </w:ins>
      <w:del w:id="898" w:author="Jackie" w:date="2020-06-18T10:25:00Z">
        <w:r w:rsidRPr="00990D1D" w:rsidDel="007920C0">
          <w:rPr>
            <w:rFonts w:ascii="Times New Roman" w:hAnsi="Times New Roman" w:cs="Times New Roman"/>
          </w:rPr>
          <w:delText> </w:delText>
        </w:r>
      </w:del>
      <w:r w:rsidRPr="00990D1D">
        <w:rPr>
          <w:rFonts w:ascii="Times New Roman" w:hAnsi="Times New Roman" w:cs="Times New Roman"/>
          <w:i/>
          <w:iCs/>
        </w:rPr>
        <w:t>Science</w:t>
      </w:r>
      <w:r w:rsidRPr="007920C0">
        <w:rPr>
          <w:rFonts w:ascii="Times New Roman" w:hAnsi="Times New Roman" w:cs="Times New Roman"/>
          <w:i/>
          <w:iCs/>
          <w:rPrChange w:id="899" w:author="Jackie" w:date="2020-06-18T10:25:00Z">
            <w:rPr>
              <w:rFonts w:ascii="Times New Roman" w:hAnsi="Times New Roman" w:cs="Times New Roman"/>
            </w:rPr>
          </w:rPrChange>
        </w:rPr>
        <w:t>,</w:t>
      </w:r>
      <w:r w:rsidR="00A91C8B">
        <w:rPr>
          <w:rFonts w:ascii="Times New Roman" w:hAnsi="Times New Roman" w:cs="Times New Roman"/>
          <w:i/>
          <w:iCs/>
        </w:rPr>
        <w:t xml:space="preserve"> </w:t>
      </w:r>
      <w:r w:rsidRPr="00990D1D">
        <w:rPr>
          <w:rFonts w:ascii="Times New Roman" w:hAnsi="Times New Roman" w:cs="Times New Roman"/>
          <w:i/>
          <w:iCs/>
        </w:rPr>
        <w:t>312</w:t>
      </w:r>
      <w:r w:rsidRPr="00990D1D">
        <w:rPr>
          <w:rFonts w:ascii="Times New Roman" w:hAnsi="Times New Roman" w:cs="Times New Roman"/>
        </w:rPr>
        <w:t>(5782), 1900</w:t>
      </w:r>
      <w:ins w:id="900" w:author="Jackie" w:date="2020-06-18T10:25:00Z">
        <w:r w:rsidR="007920C0">
          <w:rPr>
            <w:rFonts w:ascii="Times New Roman" w:hAnsi="Times New Roman" w:cs="Times New Roman"/>
          </w:rPr>
          <w:t>–</w:t>
        </w:r>
      </w:ins>
      <w:del w:id="901" w:author="Jackie" w:date="2020-06-18T10:25:00Z">
        <w:r w:rsidRPr="00990D1D" w:rsidDel="007920C0">
          <w:rPr>
            <w:rFonts w:ascii="Times New Roman" w:hAnsi="Times New Roman" w:cs="Times New Roman"/>
          </w:rPr>
          <w:delText>-</w:delText>
        </w:r>
      </w:del>
      <w:r w:rsidRPr="00990D1D">
        <w:rPr>
          <w:rFonts w:ascii="Times New Roman" w:hAnsi="Times New Roman" w:cs="Times New Roman"/>
        </w:rPr>
        <w:t>1902.</w:t>
      </w:r>
    </w:p>
    <w:p w14:paraId="0F1627AC" w14:textId="05348BA5"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Heckman, J.</w:t>
      </w:r>
      <w:ins w:id="902" w:author="Jackie" w:date="2020-06-19T05:37:00Z">
        <w:r w:rsidR="00A071AA">
          <w:rPr>
            <w:rFonts w:ascii="Times New Roman" w:hAnsi="Times New Roman" w:cs="Times New Roman"/>
          </w:rPr>
          <w:t xml:space="preserve"> J.</w:t>
        </w:r>
      </w:ins>
      <w:r w:rsidRPr="00990D1D">
        <w:rPr>
          <w:rFonts w:ascii="Times New Roman" w:hAnsi="Times New Roman" w:cs="Times New Roman"/>
        </w:rPr>
        <w:t>, Pinto, R., &amp; Savelyev, P. (2013). Understanding the mechanisms through which an influential early childhood program boosted adult outcomes.</w:t>
      </w:r>
      <w:r w:rsidR="00A91C8B">
        <w:rPr>
          <w:rFonts w:ascii="Times New Roman" w:hAnsi="Times New Roman" w:cs="Times New Roman"/>
        </w:rPr>
        <w:t xml:space="preserve"> </w:t>
      </w:r>
      <w:r w:rsidRPr="00990D1D">
        <w:rPr>
          <w:rFonts w:ascii="Times New Roman" w:hAnsi="Times New Roman" w:cs="Times New Roman"/>
          <w:i/>
          <w:iCs/>
        </w:rPr>
        <w:t>American Economic Review</w:t>
      </w:r>
      <w:r w:rsidRPr="007920C0">
        <w:rPr>
          <w:rFonts w:ascii="Times New Roman" w:hAnsi="Times New Roman" w:cs="Times New Roman"/>
          <w:i/>
          <w:iCs/>
          <w:rPrChange w:id="903" w:author="Jackie" w:date="2020-06-18T10:26:00Z">
            <w:rPr>
              <w:rFonts w:ascii="Times New Roman" w:hAnsi="Times New Roman" w:cs="Times New Roman"/>
            </w:rPr>
          </w:rPrChange>
        </w:rPr>
        <w:t>,</w:t>
      </w:r>
      <w:ins w:id="904" w:author="Jackie" w:date="2020-06-18T10:26:00Z">
        <w:r w:rsidR="007920C0">
          <w:rPr>
            <w:rFonts w:ascii="Times New Roman" w:hAnsi="Times New Roman" w:cs="Times New Roman"/>
            <w:i/>
            <w:iCs/>
          </w:rPr>
          <w:t xml:space="preserve"> </w:t>
        </w:r>
      </w:ins>
      <w:del w:id="905" w:author="Jackie" w:date="2020-06-18T10:26:00Z">
        <w:r w:rsidRPr="00990D1D" w:rsidDel="007920C0">
          <w:rPr>
            <w:rFonts w:ascii="Times New Roman" w:hAnsi="Times New Roman" w:cs="Times New Roman"/>
          </w:rPr>
          <w:delText> </w:delText>
        </w:r>
      </w:del>
      <w:r w:rsidRPr="00990D1D">
        <w:rPr>
          <w:rFonts w:ascii="Times New Roman" w:hAnsi="Times New Roman" w:cs="Times New Roman"/>
          <w:i/>
          <w:iCs/>
        </w:rPr>
        <w:t>103</w:t>
      </w:r>
      <w:r w:rsidRPr="00990D1D">
        <w:rPr>
          <w:rFonts w:ascii="Times New Roman" w:hAnsi="Times New Roman" w:cs="Times New Roman"/>
        </w:rPr>
        <w:t>(6), 2052</w:t>
      </w:r>
      <w:ins w:id="906" w:author="Jackie" w:date="2020-06-18T10:26:00Z">
        <w:r w:rsidR="007920C0">
          <w:rPr>
            <w:rFonts w:ascii="Times New Roman" w:hAnsi="Times New Roman" w:cs="Times New Roman"/>
          </w:rPr>
          <w:t>–</w:t>
        </w:r>
      </w:ins>
      <w:del w:id="907" w:author="Jackie" w:date="2020-06-18T10:26:00Z">
        <w:r w:rsidRPr="00990D1D" w:rsidDel="007920C0">
          <w:rPr>
            <w:rFonts w:ascii="Times New Roman" w:hAnsi="Times New Roman" w:cs="Times New Roman"/>
          </w:rPr>
          <w:delText>-</w:delText>
        </w:r>
      </w:del>
      <w:ins w:id="908" w:author="Jackie" w:date="2020-06-18T10:26:00Z">
        <w:r w:rsidR="007920C0">
          <w:rPr>
            <w:rFonts w:ascii="Times New Roman" w:hAnsi="Times New Roman" w:cs="Times New Roman"/>
          </w:rPr>
          <w:t>20</w:t>
        </w:r>
      </w:ins>
      <w:r w:rsidRPr="00990D1D">
        <w:rPr>
          <w:rFonts w:ascii="Times New Roman" w:hAnsi="Times New Roman" w:cs="Times New Roman"/>
        </w:rPr>
        <w:t>86.</w:t>
      </w:r>
    </w:p>
    <w:p w14:paraId="5FFCB658" w14:textId="160681D8"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 xml:space="preserve">Hertzog, C., Kramer, A. F., Wilson, R. S., &amp; Lindenberger, U. (2008). Enrichment effects on adult cognitive development: </w:t>
      </w:r>
      <w:ins w:id="909" w:author="Jackie" w:date="2020-06-19T05:37:00Z">
        <w:r w:rsidR="00A071AA">
          <w:rPr>
            <w:rFonts w:ascii="Times New Roman" w:hAnsi="Times New Roman" w:cs="Times New Roman"/>
          </w:rPr>
          <w:t>C</w:t>
        </w:r>
      </w:ins>
      <w:del w:id="910" w:author="Jackie" w:date="2020-06-19T05:37:00Z">
        <w:r w:rsidRPr="00990D1D" w:rsidDel="00A071AA">
          <w:rPr>
            <w:rFonts w:ascii="Times New Roman" w:hAnsi="Times New Roman" w:cs="Times New Roman"/>
          </w:rPr>
          <w:delText>c</w:delText>
        </w:r>
      </w:del>
      <w:r w:rsidRPr="00990D1D">
        <w:rPr>
          <w:rFonts w:ascii="Times New Roman" w:hAnsi="Times New Roman" w:cs="Times New Roman"/>
        </w:rPr>
        <w:t>an the functional capacity of older adults be preserved and enhanced?</w:t>
      </w:r>
      <w:del w:id="911" w:author="Jackie" w:date="2020-06-19T05:37:00Z">
        <w:r w:rsidRPr="00990D1D" w:rsidDel="00A071AA">
          <w:rPr>
            <w:rFonts w:ascii="Times New Roman" w:hAnsi="Times New Roman" w:cs="Times New Roman"/>
          </w:rPr>
          <w:delText>.</w:delText>
        </w:r>
      </w:del>
      <w:r w:rsidR="00A91C8B">
        <w:rPr>
          <w:rFonts w:ascii="Times New Roman" w:hAnsi="Times New Roman" w:cs="Times New Roman"/>
        </w:rPr>
        <w:t xml:space="preserve"> </w:t>
      </w:r>
      <w:r w:rsidRPr="00990D1D">
        <w:rPr>
          <w:rFonts w:ascii="Times New Roman" w:hAnsi="Times New Roman" w:cs="Times New Roman"/>
          <w:i/>
          <w:iCs/>
        </w:rPr>
        <w:t xml:space="preserve">Psychological </w:t>
      </w:r>
      <w:ins w:id="912" w:author="Jackie" w:date="2020-06-18T10:26:00Z">
        <w:r w:rsidR="007920C0">
          <w:rPr>
            <w:rFonts w:ascii="Times New Roman" w:hAnsi="Times New Roman" w:cs="Times New Roman"/>
            <w:i/>
            <w:iCs/>
          </w:rPr>
          <w:t>S</w:t>
        </w:r>
      </w:ins>
      <w:del w:id="913" w:author="Jackie" w:date="2020-06-18T10:26:00Z">
        <w:r w:rsidRPr="00990D1D" w:rsidDel="007920C0">
          <w:rPr>
            <w:rFonts w:ascii="Times New Roman" w:hAnsi="Times New Roman" w:cs="Times New Roman"/>
            <w:i/>
            <w:iCs/>
          </w:rPr>
          <w:delText>s</w:delText>
        </w:r>
      </w:del>
      <w:r w:rsidRPr="00990D1D">
        <w:rPr>
          <w:rFonts w:ascii="Times New Roman" w:hAnsi="Times New Roman" w:cs="Times New Roman"/>
          <w:i/>
          <w:iCs/>
        </w:rPr>
        <w:t xml:space="preserve">cience in the </w:t>
      </w:r>
      <w:ins w:id="914" w:author="Jackie" w:date="2020-06-18T10:26:00Z">
        <w:r w:rsidR="007920C0">
          <w:rPr>
            <w:rFonts w:ascii="Times New Roman" w:hAnsi="Times New Roman" w:cs="Times New Roman"/>
            <w:i/>
            <w:iCs/>
          </w:rPr>
          <w:t>P</w:t>
        </w:r>
      </w:ins>
      <w:del w:id="915" w:author="Jackie" w:date="2020-06-18T10:26:00Z">
        <w:r w:rsidRPr="00990D1D" w:rsidDel="007920C0">
          <w:rPr>
            <w:rFonts w:ascii="Times New Roman" w:hAnsi="Times New Roman" w:cs="Times New Roman"/>
            <w:i/>
            <w:iCs/>
          </w:rPr>
          <w:delText>p</w:delText>
        </w:r>
      </w:del>
      <w:r w:rsidRPr="00990D1D">
        <w:rPr>
          <w:rFonts w:ascii="Times New Roman" w:hAnsi="Times New Roman" w:cs="Times New Roman"/>
          <w:i/>
          <w:iCs/>
        </w:rPr>
        <w:t xml:space="preserve">ublic </w:t>
      </w:r>
      <w:ins w:id="916" w:author="Jackie" w:date="2020-06-18T10:26:00Z">
        <w:r w:rsidR="007920C0">
          <w:rPr>
            <w:rFonts w:ascii="Times New Roman" w:hAnsi="Times New Roman" w:cs="Times New Roman"/>
            <w:i/>
            <w:iCs/>
          </w:rPr>
          <w:t>I</w:t>
        </w:r>
      </w:ins>
      <w:del w:id="917" w:author="Jackie" w:date="2020-06-18T10:26:00Z">
        <w:r w:rsidRPr="00990D1D" w:rsidDel="007920C0">
          <w:rPr>
            <w:rFonts w:ascii="Times New Roman" w:hAnsi="Times New Roman" w:cs="Times New Roman"/>
            <w:i/>
            <w:iCs/>
          </w:rPr>
          <w:delText>i</w:delText>
        </w:r>
      </w:del>
      <w:r w:rsidRPr="00990D1D">
        <w:rPr>
          <w:rFonts w:ascii="Times New Roman" w:hAnsi="Times New Roman" w:cs="Times New Roman"/>
          <w:i/>
          <w:iCs/>
        </w:rPr>
        <w:t>nterest</w:t>
      </w:r>
      <w:r w:rsidRPr="007920C0">
        <w:rPr>
          <w:rFonts w:ascii="Times New Roman" w:hAnsi="Times New Roman" w:cs="Times New Roman"/>
          <w:i/>
          <w:iCs/>
          <w:rPrChange w:id="918" w:author="Jackie" w:date="2020-06-18T10:26:00Z">
            <w:rPr>
              <w:rFonts w:ascii="Times New Roman" w:hAnsi="Times New Roman" w:cs="Times New Roman"/>
            </w:rPr>
          </w:rPrChange>
        </w:rPr>
        <w:t>,</w:t>
      </w:r>
      <w:r w:rsidR="00A91C8B">
        <w:rPr>
          <w:rFonts w:ascii="Times New Roman" w:hAnsi="Times New Roman" w:cs="Times New Roman"/>
        </w:rPr>
        <w:t xml:space="preserve"> </w:t>
      </w:r>
      <w:r w:rsidRPr="00990D1D">
        <w:rPr>
          <w:rFonts w:ascii="Times New Roman" w:hAnsi="Times New Roman" w:cs="Times New Roman"/>
          <w:i/>
          <w:iCs/>
        </w:rPr>
        <w:t>9</w:t>
      </w:r>
      <w:r w:rsidRPr="00990D1D">
        <w:rPr>
          <w:rFonts w:ascii="Times New Roman" w:hAnsi="Times New Roman" w:cs="Times New Roman"/>
        </w:rPr>
        <w:t>(1), 1</w:t>
      </w:r>
      <w:ins w:id="919" w:author="Jackie" w:date="2020-06-18T10:26:00Z">
        <w:r w:rsidR="007920C0">
          <w:rPr>
            <w:rFonts w:ascii="Times New Roman" w:hAnsi="Times New Roman" w:cs="Times New Roman"/>
          </w:rPr>
          <w:t>–</w:t>
        </w:r>
      </w:ins>
      <w:del w:id="920" w:author="Jackie" w:date="2020-06-18T10:26:00Z">
        <w:r w:rsidRPr="00990D1D" w:rsidDel="007920C0">
          <w:rPr>
            <w:rFonts w:ascii="Times New Roman" w:hAnsi="Times New Roman" w:cs="Times New Roman"/>
          </w:rPr>
          <w:delText>-</w:delText>
        </w:r>
      </w:del>
      <w:r w:rsidRPr="00990D1D">
        <w:rPr>
          <w:rFonts w:ascii="Times New Roman" w:hAnsi="Times New Roman" w:cs="Times New Roman"/>
        </w:rPr>
        <w:t>65</w:t>
      </w:r>
      <w:ins w:id="921" w:author="Jackie" w:date="2020-06-18T10:26:00Z">
        <w:r w:rsidR="007920C0">
          <w:rPr>
            <w:rFonts w:ascii="Times New Roman" w:hAnsi="Times New Roman" w:cs="Times New Roman"/>
          </w:rPr>
          <w:t>.</w:t>
        </w:r>
      </w:ins>
    </w:p>
    <w:p w14:paraId="7CEC2508" w14:textId="024034B9"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Hindin, S. B., &amp; Zelinski, E. M. (2012). Extended practice and aerobic exercise interventions benefit untrained cognitive outcomes in older adults: A meta‐analysis.</w:t>
      </w:r>
      <w:r w:rsidR="00A91C8B">
        <w:rPr>
          <w:rFonts w:ascii="Times New Roman" w:hAnsi="Times New Roman" w:cs="Times New Roman"/>
        </w:rPr>
        <w:t xml:space="preserve"> </w:t>
      </w:r>
      <w:r w:rsidRPr="00990D1D">
        <w:rPr>
          <w:rFonts w:ascii="Times New Roman" w:hAnsi="Times New Roman" w:cs="Times New Roman"/>
          <w:i/>
          <w:iCs/>
        </w:rPr>
        <w:t>Journal of the American Geriatrics Society</w:t>
      </w:r>
      <w:r w:rsidRPr="007920C0">
        <w:rPr>
          <w:rFonts w:ascii="Times New Roman" w:hAnsi="Times New Roman" w:cs="Times New Roman"/>
          <w:i/>
          <w:iCs/>
          <w:rPrChange w:id="922" w:author="Jackie" w:date="2020-06-18T10:27:00Z">
            <w:rPr>
              <w:rFonts w:ascii="Times New Roman" w:hAnsi="Times New Roman" w:cs="Times New Roman"/>
            </w:rPr>
          </w:rPrChange>
        </w:rPr>
        <w:t>,</w:t>
      </w:r>
      <w:r w:rsidR="00A91C8B">
        <w:rPr>
          <w:rFonts w:ascii="Times New Roman" w:hAnsi="Times New Roman" w:cs="Times New Roman"/>
        </w:rPr>
        <w:t xml:space="preserve"> </w:t>
      </w:r>
      <w:r w:rsidRPr="00990D1D">
        <w:rPr>
          <w:rFonts w:ascii="Times New Roman" w:hAnsi="Times New Roman" w:cs="Times New Roman"/>
          <w:i/>
          <w:iCs/>
        </w:rPr>
        <w:t>60</w:t>
      </w:r>
      <w:r w:rsidRPr="00990D1D">
        <w:rPr>
          <w:rFonts w:ascii="Times New Roman" w:hAnsi="Times New Roman" w:cs="Times New Roman"/>
        </w:rPr>
        <w:t>(1), 136</w:t>
      </w:r>
      <w:ins w:id="923" w:author="Jackie" w:date="2020-06-18T10:27:00Z">
        <w:r w:rsidR="007920C0">
          <w:rPr>
            <w:rFonts w:ascii="Times New Roman" w:hAnsi="Times New Roman" w:cs="Times New Roman"/>
          </w:rPr>
          <w:t>–</w:t>
        </w:r>
      </w:ins>
      <w:del w:id="924" w:author="Jackie" w:date="2020-06-18T10:27:00Z">
        <w:r w:rsidRPr="00990D1D" w:rsidDel="007920C0">
          <w:rPr>
            <w:rFonts w:ascii="Times New Roman" w:hAnsi="Times New Roman" w:cs="Times New Roman"/>
          </w:rPr>
          <w:delText>-</w:delText>
        </w:r>
      </w:del>
      <w:r w:rsidRPr="00990D1D">
        <w:rPr>
          <w:rFonts w:ascii="Times New Roman" w:hAnsi="Times New Roman" w:cs="Times New Roman"/>
        </w:rPr>
        <w:t>141.</w:t>
      </w:r>
    </w:p>
    <w:p w14:paraId="78DC5E36" w14:textId="551E9934" w:rsidR="00CF6AF4" w:rsidRPr="00990D1D" w:rsidRDefault="00CF6AF4" w:rsidP="00865F2C">
      <w:pPr>
        <w:spacing w:line="480" w:lineRule="auto"/>
        <w:ind w:left="720" w:hanging="720"/>
        <w:rPr>
          <w:rFonts w:ascii="Times New Roman" w:hAnsi="Times New Roman" w:cs="Times New Roman"/>
        </w:rPr>
      </w:pPr>
      <w:r w:rsidRPr="00990D1D">
        <w:rPr>
          <w:rFonts w:ascii="Times New Roman" w:hAnsi="Times New Roman" w:cs="Times New Roman"/>
        </w:rPr>
        <w:t xml:space="preserve">Hudson, N. W., Briley, D. A., Chopik, W. J., &amp; Derringer, J. (2019). You have to follow through: Attaining behavioral change goals predicts volitional personality change. </w:t>
      </w:r>
      <w:r w:rsidRPr="007920C0">
        <w:rPr>
          <w:rFonts w:ascii="Times New Roman" w:hAnsi="Times New Roman" w:cs="Times New Roman"/>
          <w:i/>
          <w:iCs/>
          <w:rPrChange w:id="925" w:author="Jackie" w:date="2020-06-18T10:27:00Z">
            <w:rPr>
              <w:rFonts w:ascii="Times New Roman" w:hAnsi="Times New Roman" w:cs="Times New Roman"/>
            </w:rPr>
          </w:rPrChange>
        </w:rPr>
        <w:t>Journal of Personality and Social Psychology,</w:t>
      </w:r>
      <w:ins w:id="926" w:author="Jackie" w:date="2020-06-18T10:27:00Z">
        <w:r w:rsidR="007920C0">
          <w:rPr>
            <w:rFonts w:ascii="Times New Roman" w:hAnsi="Times New Roman" w:cs="Times New Roman"/>
            <w:i/>
            <w:iCs/>
          </w:rPr>
          <w:t xml:space="preserve"> </w:t>
        </w:r>
      </w:ins>
      <w:del w:id="927" w:author="Jackie" w:date="2020-06-18T10:27:00Z">
        <w:r w:rsidRPr="007920C0" w:rsidDel="007920C0">
          <w:rPr>
            <w:rFonts w:ascii="Times New Roman" w:hAnsi="Times New Roman" w:cs="Times New Roman"/>
            <w:i/>
            <w:iCs/>
            <w:rPrChange w:id="928" w:author="Jackie" w:date="2020-06-18T10:27:00Z">
              <w:rPr>
                <w:rFonts w:ascii="Times New Roman" w:hAnsi="Times New Roman" w:cs="Times New Roman"/>
              </w:rPr>
            </w:rPrChange>
          </w:rPr>
          <w:delText xml:space="preserve"> </w:delText>
        </w:r>
      </w:del>
      <w:r w:rsidRPr="007920C0">
        <w:rPr>
          <w:rFonts w:ascii="Times New Roman" w:hAnsi="Times New Roman" w:cs="Times New Roman"/>
          <w:i/>
          <w:iCs/>
          <w:rPrChange w:id="929" w:author="Jackie" w:date="2020-06-18T10:27:00Z">
            <w:rPr>
              <w:rFonts w:ascii="Times New Roman" w:hAnsi="Times New Roman" w:cs="Times New Roman"/>
            </w:rPr>
          </w:rPrChange>
        </w:rPr>
        <w:t>117</w:t>
      </w:r>
      <w:r w:rsidRPr="00990D1D">
        <w:rPr>
          <w:rFonts w:ascii="Times New Roman" w:hAnsi="Times New Roman" w:cs="Times New Roman"/>
        </w:rPr>
        <w:t>(4), 839</w:t>
      </w:r>
      <w:ins w:id="930" w:author="Jackie" w:date="2020-06-18T10:27:00Z">
        <w:r w:rsidR="007920C0">
          <w:rPr>
            <w:rFonts w:ascii="Times New Roman" w:hAnsi="Times New Roman" w:cs="Times New Roman"/>
          </w:rPr>
          <w:t>–</w:t>
        </w:r>
      </w:ins>
      <w:commentRangeStart w:id="931"/>
      <w:del w:id="932" w:author="Jackie" w:date="2020-06-18T10:27:00Z">
        <w:r w:rsidRPr="00990D1D" w:rsidDel="007920C0">
          <w:rPr>
            <w:rFonts w:ascii="Times New Roman" w:hAnsi="Times New Roman" w:cs="Times New Roman"/>
          </w:rPr>
          <w:delText>-</w:delText>
        </w:r>
      </w:del>
      <w:r w:rsidRPr="00990D1D">
        <w:rPr>
          <w:rFonts w:ascii="Times New Roman" w:hAnsi="Times New Roman" w:cs="Times New Roman"/>
        </w:rPr>
        <w:t>857</w:t>
      </w:r>
      <w:commentRangeEnd w:id="931"/>
      <w:r w:rsidR="009B4FF0">
        <w:rPr>
          <w:rStyle w:val="CommentReference"/>
        </w:rPr>
        <w:commentReference w:id="931"/>
      </w:r>
      <w:r w:rsidRPr="00990D1D">
        <w:rPr>
          <w:rFonts w:ascii="Times New Roman" w:hAnsi="Times New Roman" w:cs="Times New Roman"/>
        </w:rPr>
        <w:t>.</w:t>
      </w:r>
    </w:p>
    <w:p w14:paraId="0A55A6A9" w14:textId="09E1C82A" w:rsidR="00865F2C" w:rsidRPr="00255325" w:rsidDel="00A071AA" w:rsidRDefault="00865F2C" w:rsidP="00865F2C">
      <w:pPr>
        <w:spacing w:line="480" w:lineRule="auto"/>
        <w:ind w:left="720" w:hanging="720"/>
        <w:rPr>
          <w:del w:id="933" w:author="Jackie" w:date="2020-06-19T05:38:00Z"/>
          <w:rFonts w:ascii="Times New Roman" w:hAnsi="Times New Roman" w:cs="Times New Roman"/>
          <w:b/>
          <w:bCs/>
          <w:rPrChange w:id="934" w:author="Jackie" w:date="2020-06-18T10:38:00Z">
            <w:rPr>
              <w:del w:id="935" w:author="Jackie" w:date="2020-06-19T05:38:00Z"/>
              <w:rFonts w:ascii="Times New Roman" w:hAnsi="Times New Roman" w:cs="Times New Roman"/>
            </w:rPr>
          </w:rPrChange>
        </w:rPr>
      </w:pPr>
      <w:del w:id="936" w:author="Jackie" w:date="2020-06-18T10:37:00Z">
        <w:r w:rsidRPr="00990D1D" w:rsidDel="00255325">
          <w:rPr>
            <w:rFonts w:ascii="Times New Roman" w:hAnsi="Times New Roman" w:cs="Times New Roman"/>
          </w:rPr>
          <w:delText>I</w:delText>
        </w:r>
      </w:del>
      <w:del w:id="937" w:author="Jackie" w:date="2020-06-18T10:32:00Z">
        <w:r w:rsidRPr="00990D1D" w:rsidDel="00255325">
          <w:rPr>
            <w:rFonts w:ascii="Times New Roman" w:hAnsi="Times New Roman" w:cs="Times New Roman"/>
          </w:rPr>
          <w:delText>CPSR</w:delText>
        </w:r>
      </w:del>
      <w:del w:id="938" w:author="Jackie" w:date="2020-06-18T10:37:00Z">
        <w:r w:rsidRPr="00990D1D" w:rsidDel="00255325">
          <w:rPr>
            <w:rFonts w:ascii="Times New Roman" w:hAnsi="Times New Roman" w:cs="Times New Roman"/>
          </w:rPr>
          <w:delText>. </w:delText>
        </w:r>
      </w:del>
      <w:del w:id="939" w:author="Jackie" w:date="2020-06-19T05:38:00Z">
        <w:r w:rsidRPr="00990D1D" w:rsidDel="00A071AA">
          <w:rPr>
            <w:rFonts w:ascii="Times New Roman" w:hAnsi="Times New Roman" w:cs="Times New Roman"/>
          </w:rPr>
          <w:delText>Head Start Impact Study</w:delText>
        </w:r>
      </w:del>
      <w:del w:id="940" w:author="Jackie" w:date="2020-06-18T10:37:00Z">
        <w:r w:rsidRPr="00990D1D" w:rsidDel="00255325">
          <w:rPr>
            <w:rFonts w:ascii="Times New Roman" w:hAnsi="Times New Roman" w:cs="Times New Roman"/>
          </w:rPr>
          <w:delText xml:space="preserve">, </w:delText>
        </w:r>
      </w:del>
      <w:del w:id="941" w:author="Jackie" w:date="2020-06-19T05:38:00Z">
        <w:r w:rsidRPr="00990D1D" w:rsidDel="00A071AA">
          <w:rPr>
            <w:rFonts w:ascii="Times New Roman" w:hAnsi="Times New Roman" w:cs="Times New Roman"/>
          </w:rPr>
          <w:delText>2002–2006</w:delText>
        </w:r>
      </w:del>
      <w:del w:id="942" w:author="Jackie" w:date="2020-06-18T10:37:00Z">
        <w:r w:rsidRPr="00990D1D" w:rsidDel="00255325">
          <w:rPr>
            <w:rFonts w:ascii="Times New Roman" w:hAnsi="Times New Roman" w:cs="Times New Roman"/>
          </w:rPr>
          <w:delText>:</w:delText>
        </w:r>
      </w:del>
      <w:del w:id="943" w:author="Jackie" w:date="2020-06-19T05:38:00Z">
        <w:r w:rsidRPr="00990D1D" w:rsidDel="00A071AA">
          <w:rPr>
            <w:rFonts w:ascii="Times New Roman" w:hAnsi="Times New Roman" w:cs="Times New Roman"/>
          </w:rPr>
          <w:delText xml:space="preserve"> Spring 2003 Center Director Interview Data Codebook. University of Michigan; Ann Arbor, MI: Inter-University Consortium for Political and Social Research</w:delText>
        </w:r>
      </w:del>
      <w:del w:id="944" w:author="Jackie" w:date="2020-06-18T10:38:00Z">
        <w:r w:rsidRPr="00990D1D" w:rsidDel="00255325">
          <w:rPr>
            <w:rFonts w:ascii="Times New Roman" w:hAnsi="Times New Roman" w:cs="Times New Roman"/>
          </w:rPr>
          <w:delText xml:space="preserve"> (ICPSR); 2010.</w:delText>
        </w:r>
      </w:del>
    </w:p>
    <w:p w14:paraId="3152334A" w14:textId="77777777" w:rsidR="007B1558"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Jackson, J.</w:t>
      </w:r>
      <w:ins w:id="945" w:author="Jackie" w:date="2020-06-18T10:39:00Z">
        <w:r w:rsidR="00255325">
          <w:rPr>
            <w:rFonts w:ascii="Times New Roman" w:hAnsi="Times New Roman" w:cs="Times New Roman"/>
          </w:rPr>
          <w:t xml:space="preserve"> </w:t>
        </w:r>
      </w:ins>
      <w:r w:rsidRPr="00990D1D">
        <w:rPr>
          <w:rFonts w:ascii="Times New Roman" w:hAnsi="Times New Roman" w:cs="Times New Roman"/>
        </w:rPr>
        <w:t>J., Beck, E.</w:t>
      </w:r>
      <w:ins w:id="946" w:author="Jackie" w:date="2020-06-18T10:39:00Z">
        <w:r w:rsidR="00255325">
          <w:rPr>
            <w:rFonts w:ascii="Times New Roman" w:hAnsi="Times New Roman" w:cs="Times New Roman"/>
          </w:rPr>
          <w:t xml:space="preserve"> </w:t>
        </w:r>
      </w:ins>
      <w:r w:rsidRPr="00990D1D">
        <w:rPr>
          <w:rFonts w:ascii="Times New Roman" w:hAnsi="Times New Roman" w:cs="Times New Roman"/>
        </w:rPr>
        <w:t>D., &amp; Weston S.</w:t>
      </w:r>
      <w:ins w:id="947" w:author="Jackie" w:date="2020-06-18T10:39:00Z">
        <w:r w:rsidR="00255325">
          <w:rPr>
            <w:rFonts w:ascii="Times New Roman" w:hAnsi="Times New Roman" w:cs="Times New Roman"/>
          </w:rPr>
          <w:t xml:space="preserve"> </w:t>
        </w:r>
      </w:ins>
      <w:r w:rsidRPr="00990D1D">
        <w:rPr>
          <w:rFonts w:ascii="Times New Roman" w:hAnsi="Times New Roman" w:cs="Times New Roman"/>
        </w:rPr>
        <w:t>J. (</w:t>
      </w:r>
      <w:commentRangeStart w:id="948"/>
      <w:r w:rsidR="009C69BF" w:rsidRPr="00990D1D">
        <w:rPr>
          <w:rFonts w:ascii="Times New Roman" w:hAnsi="Times New Roman" w:cs="Times New Roman"/>
        </w:rPr>
        <w:t>2019</w:t>
      </w:r>
      <w:commentRangeEnd w:id="948"/>
      <w:r w:rsidR="001B4CB6">
        <w:rPr>
          <w:rStyle w:val="CommentReference"/>
        </w:rPr>
        <w:commentReference w:id="948"/>
      </w:r>
      <w:r w:rsidRPr="00990D1D">
        <w:rPr>
          <w:rFonts w:ascii="Times New Roman" w:hAnsi="Times New Roman" w:cs="Times New Roman"/>
        </w:rPr>
        <w:t>)</w:t>
      </w:r>
      <w:r w:rsidR="00F96A4B" w:rsidRPr="00990D1D">
        <w:rPr>
          <w:rFonts w:ascii="Times New Roman" w:hAnsi="Times New Roman" w:cs="Times New Roman"/>
        </w:rPr>
        <w:t>. Does Head Start change personality? Unpublished manuscript.</w:t>
      </w:r>
      <w:ins w:id="949" w:author="Jackie" w:date="2020-06-18T10:39:00Z">
        <w:r w:rsidR="00255325">
          <w:rPr>
            <w:rFonts w:ascii="Times New Roman" w:hAnsi="Times New Roman" w:cs="Times New Roman"/>
            <w:b/>
            <w:bCs/>
          </w:rPr>
          <w:t>[AU: Provide city and affiliation</w:t>
        </w:r>
      </w:ins>
      <w:ins w:id="950" w:author="Jackie" w:date="2020-06-19T05:39:00Z">
        <w:r w:rsidR="00A071AA">
          <w:rPr>
            <w:rFonts w:ascii="Times New Roman" w:hAnsi="Times New Roman" w:cs="Times New Roman"/>
            <w:b/>
            <w:bCs/>
          </w:rPr>
          <w:t>. Cite in text or delete here.</w:t>
        </w:r>
      </w:ins>
      <w:ins w:id="951" w:author="Jackie" w:date="2020-06-18T10:39:00Z">
        <w:r w:rsidR="00255325">
          <w:rPr>
            <w:rFonts w:ascii="Times New Roman" w:hAnsi="Times New Roman" w:cs="Times New Roman"/>
            <w:b/>
            <w:bCs/>
          </w:rPr>
          <w:t>]</w:t>
        </w:r>
      </w:ins>
    </w:p>
    <w:p w14:paraId="4F7C0303" w14:textId="0BFE2EB3" w:rsidR="00865F2C" w:rsidRPr="009E5394"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Jackson, J.</w:t>
      </w:r>
      <w:ins w:id="952" w:author="Jackie" w:date="2020-06-18T10:39:00Z">
        <w:r w:rsidR="00255325">
          <w:rPr>
            <w:rFonts w:ascii="Times New Roman" w:hAnsi="Times New Roman" w:cs="Times New Roman"/>
          </w:rPr>
          <w:t xml:space="preserve"> </w:t>
        </w:r>
      </w:ins>
      <w:r w:rsidRPr="00990D1D">
        <w:rPr>
          <w:rFonts w:ascii="Times New Roman" w:hAnsi="Times New Roman" w:cs="Times New Roman"/>
        </w:rPr>
        <w:t>J.</w:t>
      </w:r>
      <w:ins w:id="953" w:author="Jackie" w:date="2020-06-19T05:40:00Z">
        <w:r w:rsidR="008E488B">
          <w:rPr>
            <w:rFonts w:ascii="Times New Roman" w:hAnsi="Times New Roman" w:cs="Times New Roman"/>
          </w:rPr>
          <w:t>,</w:t>
        </w:r>
      </w:ins>
      <w:r w:rsidRPr="00990D1D">
        <w:rPr>
          <w:rFonts w:ascii="Times New Roman" w:hAnsi="Times New Roman" w:cs="Times New Roman"/>
        </w:rPr>
        <w:t xml:space="preserve"> &amp; Hill, P. L. (</w:t>
      </w:r>
      <w:r w:rsidR="002A16B5" w:rsidRPr="00990D1D">
        <w:rPr>
          <w:rFonts w:ascii="Times New Roman" w:hAnsi="Times New Roman" w:cs="Times New Roman"/>
        </w:rPr>
        <w:t>2019</w:t>
      </w:r>
      <w:r w:rsidRPr="00990D1D">
        <w:rPr>
          <w:rFonts w:ascii="Times New Roman" w:hAnsi="Times New Roman" w:cs="Times New Roman"/>
        </w:rPr>
        <w:t xml:space="preserve">). Lifespan </w:t>
      </w:r>
      <w:r w:rsidR="00255325" w:rsidRPr="00990D1D">
        <w:rPr>
          <w:rFonts w:ascii="Times New Roman" w:hAnsi="Times New Roman" w:cs="Times New Roman"/>
        </w:rPr>
        <w:t>development of conscientiousness</w:t>
      </w:r>
      <w:r w:rsidRPr="00990D1D">
        <w:rPr>
          <w:rFonts w:ascii="Times New Roman" w:hAnsi="Times New Roman" w:cs="Times New Roman"/>
        </w:rPr>
        <w:t xml:space="preserve">. </w:t>
      </w:r>
      <w:ins w:id="954" w:author="Jackie" w:date="2020-06-18T10:41:00Z">
        <w:r w:rsidR="009E5394" w:rsidRPr="009E5394">
          <w:rPr>
            <w:rFonts w:ascii="Times New Roman" w:hAnsi="Times New Roman" w:cs="Times New Roman"/>
            <w:rPrChange w:id="955" w:author="Jackie" w:date="2020-06-18T10:42:00Z">
              <w:rPr/>
            </w:rPrChange>
          </w:rPr>
          <w:t xml:space="preserve">In D. P. McAdams, R. L. Shiner, &amp; J. L. Tackett (Eds.), </w:t>
        </w:r>
        <w:r w:rsidR="009E5394" w:rsidRPr="009E5394">
          <w:rPr>
            <w:rStyle w:val="Emphasis"/>
            <w:rFonts w:ascii="Times New Roman" w:hAnsi="Times New Roman" w:cs="Times New Roman"/>
            <w:rPrChange w:id="956" w:author="Jackie" w:date="2020-06-18T10:42:00Z">
              <w:rPr>
                <w:rStyle w:val="Emphasis"/>
              </w:rPr>
            </w:rPrChange>
          </w:rPr>
          <w:t>Handbook of personality development</w:t>
        </w:r>
        <w:r w:rsidR="009E5394" w:rsidRPr="009E5394">
          <w:rPr>
            <w:rFonts w:ascii="Times New Roman" w:hAnsi="Times New Roman" w:cs="Times New Roman"/>
            <w:rPrChange w:id="957" w:author="Jackie" w:date="2020-06-18T10:42:00Z">
              <w:rPr/>
            </w:rPrChange>
          </w:rPr>
          <w:t xml:space="preserve"> (p</w:t>
        </w:r>
      </w:ins>
      <w:ins w:id="958" w:author="Jackie" w:date="2020-06-18T10:42:00Z">
        <w:r w:rsidR="009E5394" w:rsidRPr="009E5394">
          <w:rPr>
            <w:rFonts w:ascii="Times New Roman" w:hAnsi="Times New Roman" w:cs="Times New Roman"/>
            <w:rPrChange w:id="959" w:author="Jackie" w:date="2020-06-18T10:42:00Z">
              <w:rPr/>
            </w:rPrChange>
          </w:rPr>
          <w:t>p</w:t>
        </w:r>
      </w:ins>
      <w:ins w:id="960" w:author="Jackie" w:date="2020-06-18T10:41:00Z">
        <w:r w:rsidR="009E5394" w:rsidRPr="009E5394">
          <w:rPr>
            <w:rFonts w:ascii="Times New Roman" w:hAnsi="Times New Roman" w:cs="Times New Roman"/>
            <w:rPrChange w:id="961" w:author="Jackie" w:date="2020-06-18T10:42:00Z">
              <w:rPr/>
            </w:rPrChange>
          </w:rPr>
          <w:t>. 153–170). Guilford Press.</w:t>
        </w:r>
      </w:ins>
      <w:ins w:id="962" w:author="Jackie" w:date="2020-06-18T10:42:00Z">
        <w:r w:rsidR="009E5394" w:rsidRPr="009E5394">
          <w:rPr>
            <w:rFonts w:ascii="Times New Roman" w:hAnsi="Times New Roman" w:cs="Times New Roman"/>
            <w:b/>
            <w:bCs/>
            <w:rPrChange w:id="963" w:author="Jackie" w:date="2020-06-18T10:42:00Z">
              <w:rPr>
                <w:b/>
                <w:bCs/>
              </w:rPr>
            </w:rPrChange>
          </w:rPr>
          <w:t>[ED: Guilford reference]</w:t>
        </w:r>
      </w:ins>
      <w:ins w:id="964" w:author="Jackie" w:date="2020-06-18T10:41:00Z">
        <w:r w:rsidR="009E5394" w:rsidRPr="009E5394">
          <w:rPr>
            <w:rFonts w:ascii="Times New Roman" w:hAnsi="Times New Roman" w:cs="Times New Roman"/>
            <w:rPrChange w:id="965" w:author="Jackie" w:date="2020-06-18T10:42:00Z">
              <w:rPr/>
            </w:rPrChange>
          </w:rPr>
          <w:t xml:space="preserve"> </w:t>
        </w:r>
      </w:ins>
      <w:del w:id="966" w:author="Jackie" w:date="2020-06-18T10:40:00Z">
        <w:r w:rsidRPr="009E5394" w:rsidDel="00255325">
          <w:rPr>
            <w:rFonts w:ascii="Times New Roman" w:hAnsi="Times New Roman" w:cs="Times New Roman"/>
          </w:rPr>
          <w:delText>(ed.</w:delText>
        </w:r>
      </w:del>
      <w:del w:id="967" w:author="Jackie" w:date="2020-06-18T10:41:00Z">
        <w:r w:rsidRPr="009E5394" w:rsidDel="009E5394">
          <w:rPr>
            <w:rFonts w:ascii="Times New Roman" w:hAnsi="Times New Roman" w:cs="Times New Roman"/>
          </w:rPr>
          <w:delText xml:space="preserve"> McAdams, Shiner &amp; Tackett) </w:delText>
        </w:r>
        <w:r w:rsidRPr="009E5394" w:rsidDel="009E5394">
          <w:rPr>
            <w:rFonts w:ascii="Times New Roman" w:hAnsi="Times New Roman" w:cs="Times New Roman"/>
            <w:i/>
            <w:iCs/>
            <w:rPrChange w:id="968" w:author="Jackie" w:date="2020-06-18T10:42:00Z">
              <w:rPr>
                <w:rFonts w:ascii="Times New Roman" w:hAnsi="Times New Roman" w:cs="Times New Roman"/>
              </w:rPr>
            </w:rPrChange>
          </w:rPr>
          <w:delText xml:space="preserve">Handbook of </w:delText>
        </w:r>
        <w:r w:rsidR="00255325" w:rsidRPr="009E5394" w:rsidDel="009E5394">
          <w:rPr>
            <w:rFonts w:ascii="Times New Roman" w:hAnsi="Times New Roman" w:cs="Times New Roman"/>
            <w:i/>
            <w:iCs/>
            <w:rPrChange w:id="969" w:author="Jackie" w:date="2020-06-18T10:42:00Z">
              <w:rPr>
                <w:rFonts w:ascii="Times New Roman" w:hAnsi="Times New Roman" w:cs="Times New Roman"/>
              </w:rPr>
            </w:rPrChange>
          </w:rPr>
          <w:delText>personality development across the lifespan</w:delText>
        </w:r>
        <w:r w:rsidRPr="009E5394" w:rsidDel="009E5394">
          <w:rPr>
            <w:rFonts w:ascii="Times New Roman" w:hAnsi="Times New Roman" w:cs="Times New Roman"/>
          </w:rPr>
          <w:delText>.</w:delText>
        </w:r>
      </w:del>
    </w:p>
    <w:p w14:paraId="638C60EE" w14:textId="705F74CA"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lastRenderedPageBreak/>
        <w:t>Jackson, J. J., Hill, P. L., Payne, B. R., Roberts, B. W., &amp; Stine-Morrow, E. A. (2012). Can an old dog learn (and want to experience) new tricks?</w:t>
      </w:r>
      <w:ins w:id="970" w:author="Jackie" w:date="2020-06-18T10:42:00Z">
        <w:r w:rsidR="009E5394">
          <w:rPr>
            <w:rFonts w:ascii="Times New Roman" w:hAnsi="Times New Roman" w:cs="Times New Roman"/>
          </w:rPr>
          <w:t>:</w:t>
        </w:r>
      </w:ins>
      <w:r w:rsidRPr="00990D1D">
        <w:rPr>
          <w:rFonts w:ascii="Times New Roman" w:hAnsi="Times New Roman" w:cs="Times New Roman"/>
        </w:rPr>
        <w:t xml:space="preserve"> Cognitive training increases openness to experience in older adults.</w:t>
      </w:r>
      <w:r w:rsidR="00A91C8B">
        <w:rPr>
          <w:rFonts w:ascii="Times New Roman" w:hAnsi="Times New Roman" w:cs="Times New Roman"/>
        </w:rPr>
        <w:t xml:space="preserve"> </w:t>
      </w:r>
      <w:r w:rsidRPr="00990D1D">
        <w:rPr>
          <w:rFonts w:ascii="Times New Roman" w:hAnsi="Times New Roman" w:cs="Times New Roman"/>
          <w:i/>
          <w:iCs/>
        </w:rPr>
        <w:t xml:space="preserve">Psychology and </w:t>
      </w:r>
      <w:ins w:id="971" w:author="Jackie" w:date="2020-06-18T10:43:00Z">
        <w:r w:rsidR="009E5394">
          <w:rPr>
            <w:rFonts w:ascii="Times New Roman" w:hAnsi="Times New Roman" w:cs="Times New Roman"/>
            <w:i/>
            <w:iCs/>
          </w:rPr>
          <w:t>A</w:t>
        </w:r>
      </w:ins>
      <w:del w:id="972" w:author="Jackie" w:date="2020-06-18T10:43:00Z">
        <w:r w:rsidRPr="00990D1D" w:rsidDel="009E5394">
          <w:rPr>
            <w:rFonts w:ascii="Times New Roman" w:hAnsi="Times New Roman" w:cs="Times New Roman"/>
            <w:i/>
            <w:iCs/>
          </w:rPr>
          <w:delText>a</w:delText>
        </w:r>
      </w:del>
      <w:r w:rsidRPr="00990D1D">
        <w:rPr>
          <w:rFonts w:ascii="Times New Roman" w:hAnsi="Times New Roman" w:cs="Times New Roman"/>
          <w:i/>
          <w:iCs/>
        </w:rPr>
        <w:t>ging</w:t>
      </w:r>
      <w:r w:rsidRPr="008E488B">
        <w:rPr>
          <w:rFonts w:ascii="Times New Roman" w:hAnsi="Times New Roman" w:cs="Times New Roman"/>
          <w:i/>
          <w:iCs/>
          <w:rPrChange w:id="973" w:author="Jackie" w:date="2020-06-19T05:40:00Z">
            <w:rPr>
              <w:rFonts w:ascii="Times New Roman" w:hAnsi="Times New Roman" w:cs="Times New Roman"/>
            </w:rPr>
          </w:rPrChange>
        </w:rPr>
        <w:t>,</w:t>
      </w:r>
      <w:r w:rsidR="00A91C8B">
        <w:rPr>
          <w:rFonts w:ascii="Times New Roman" w:hAnsi="Times New Roman" w:cs="Times New Roman"/>
        </w:rPr>
        <w:t xml:space="preserve"> </w:t>
      </w:r>
      <w:r w:rsidRPr="00990D1D">
        <w:rPr>
          <w:rFonts w:ascii="Times New Roman" w:hAnsi="Times New Roman" w:cs="Times New Roman"/>
          <w:i/>
          <w:iCs/>
        </w:rPr>
        <w:t>27</w:t>
      </w:r>
      <w:r w:rsidRPr="00990D1D">
        <w:rPr>
          <w:rFonts w:ascii="Times New Roman" w:hAnsi="Times New Roman" w:cs="Times New Roman"/>
        </w:rPr>
        <w:t>(2), 286</w:t>
      </w:r>
      <w:ins w:id="974" w:author="Jackie" w:date="2020-06-18T10:44:00Z">
        <w:r w:rsidR="009E5394" w:rsidRPr="00B436B7">
          <w:rPr>
            <w:rFonts w:ascii="Times New Roman" w:hAnsi="Times New Roman" w:cs="Times New Roman"/>
          </w:rPr>
          <w:t>–</w:t>
        </w:r>
      </w:ins>
      <w:ins w:id="975" w:author="Jackie" w:date="2020-06-18T10:43:00Z">
        <w:r w:rsidR="009E5394">
          <w:rPr>
            <w:rFonts w:ascii="Times New Roman" w:hAnsi="Times New Roman" w:cs="Times New Roman"/>
          </w:rPr>
          <w:t>292</w:t>
        </w:r>
      </w:ins>
      <w:r w:rsidRPr="00990D1D">
        <w:rPr>
          <w:rFonts w:ascii="Times New Roman" w:hAnsi="Times New Roman" w:cs="Times New Roman"/>
        </w:rPr>
        <w:t>.</w:t>
      </w:r>
    </w:p>
    <w:p w14:paraId="737B6A9B" w14:textId="77777777" w:rsidR="007B1558" w:rsidRDefault="00F96A4B" w:rsidP="00865F2C">
      <w:pPr>
        <w:spacing w:line="480" w:lineRule="auto"/>
        <w:ind w:left="720" w:hanging="720"/>
        <w:rPr>
          <w:rFonts w:ascii="Times New Roman" w:hAnsi="Times New Roman" w:cs="Times New Roman"/>
        </w:rPr>
      </w:pPr>
      <w:r w:rsidRPr="00990D1D">
        <w:rPr>
          <w:rFonts w:ascii="Times New Roman" w:hAnsi="Times New Roman" w:cs="Times New Roman"/>
        </w:rPr>
        <w:t>Jackson, J. J., Kube A., &amp; Mike, A. (2018). Can you increase self-control through practice? Unpublished manuscript.</w:t>
      </w:r>
      <w:ins w:id="976" w:author="Jackie" w:date="2020-06-18T10:45:00Z">
        <w:r w:rsidR="009E5394">
          <w:rPr>
            <w:rFonts w:ascii="Times New Roman" w:hAnsi="Times New Roman" w:cs="Times New Roman"/>
            <w:b/>
            <w:bCs/>
          </w:rPr>
          <w:t xml:space="preserve">[AU: Provide city and </w:t>
        </w:r>
        <w:commentRangeStart w:id="977"/>
        <w:r w:rsidR="009E5394">
          <w:rPr>
            <w:rFonts w:ascii="Times New Roman" w:hAnsi="Times New Roman" w:cs="Times New Roman"/>
            <w:b/>
            <w:bCs/>
          </w:rPr>
          <w:t>affiliation</w:t>
        </w:r>
      </w:ins>
      <w:commentRangeEnd w:id="977"/>
      <w:r w:rsidR="0035540E">
        <w:rPr>
          <w:rStyle w:val="CommentReference"/>
        </w:rPr>
        <w:commentReference w:id="977"/>
      </w:r>
      <w:ins w:id="978" w:author="Jackie" w:date="2020-06-18T10:45:00Z">
        <w:r w:rsidR="009E5394">
          <w:rPr>
            <w:rFonts w:ascii="Times New Roman" w:hAnsi="Times New Roman" w:cs="Times New Roman"/>
            <w:b/>
            <w:bCs/>
          </w:rPr>
          <w:t>]</w:t>
        </w:r>
      </w:ins>
    </w:p>
    <w:p w14:paraId="1B6F784F" w14:textId="39866271" w:rsidR="00865F2C" w:rsidRPr="009E5394" w:rsidRDefault="00865F2C" w:rsidP="00865F2C">
      <w:pPr>
        <w:spacing w:line="480" w:lineRule="auto"/>
        <w:ind w:left="720" w:hanging="720"/>
        <w:rPr>
          <w:rFonts w:ascii="Times New Roman" w:hAnsi="Times New Roman" w:cs="Times New Roman"/>
        </w:rPr>
      </w:pPr>
      <w:r w:rsidRPr="009E5394">
        <w:rPr>
          <w:rFonts w:ascii="Times New Roman" w:hAnsi="Times New Roman" w:cs="Times New Roman"/>
        </w:rPr>
        <w:t xml:space="preserve">Jackson, J. J., Weston, S. J., &amp; Schultz, L. H. (2017). </w:t>
      </w:r>
      <w:ins w:id="979" w:author="Jackie" w:date="2020-06-18T10:46:00Z">
        <w:r w:rsidR="009E5394" w:rsidRPr="009E5394">
          <w:rPr>
            <w:rStyle w:val="Emphasis"/>
            <w:rFonts w:ascii="Times New Roman" w:hAnsi="Times New Roman" w:cs="Times New Roman"/>
            <w:i w:val="0"/>
            <w:iCs w:val="0"/>
            <w:rPrChange w:id="980" w:author="Jackie" w:date="2020-06-18T10:47:00Z">
              <w:rPr>
                <w:rStyle w:val="Emphasis"/>
              </w:rPr>
            </w:rPrChange>
          </w:rPr>
          <w:t>Personality development and health.</w:t>
        </w:r>
        <w:r w:rsidR="009E5394" w:rsidRPr="009E5394">
          <w:rPr>
            <w:rFonts w:ascii="Times New Roman" w:hAnsi="Times New Roman" w:cs="Times New Roman"/>
            <w:rPrChange w:id="981" w:author="Jackie" w:date="2020-06-18T10:47:00Z">
              <w:rPr/>
            </w:rPrChange>
          </w:rPr>
          <w:t xml:space="preserve"> In J. Specht (Ed.), </w:t>
        </w:r>
        <w:r w:rsidR="009E5394" w:rsidRPr="009E5394">
          <w:rPr>
            <w:rStyle w:val="Emphasis"/>
            <w:rFonts w:ascii="Times New Roman" w:hAnsi="Times New Roman" w:cs="Times New Roman"/>
            <w:rPrChange w:id="982" w:author="Jackie" w:date="2020-06-18T10:47:00Z">
              <w:rPr>
                <w:rStyle w:val="Emphasis"/>
              </w:rPr>
            </w:rPrChange>
          </w:rPr>
          <w:t>Personality development across the lifespan</w:t>
        </w:r>
        <w:r w:rsidR="009E5394" w:rsidRPr="009E5394">
          <w:rPr>
            <w:rFonts w:ascii="Times New Roman" w:hAnsi="Times New Roman" w:cs="Times New Roman"/>
            <w:rPrChange w:id="983" w:author="Jackie" w:date="2020-06-18T10:47:00Z">
              <w:rPr/>
            </w:rPrChange>
          </w:rPr>
          <w:t xml:space="preserve"> (p</w:t>
        </w:r>
      </w:ins>
      <w:ins w:id="984" w:author="Jackie" w:date="2020-06-18T10:47:00Z">
        <w:r w:rsidR="009E5394" w:rsidRPr="009E5394">
          <w:rPr>
            <w:rFonts w:ascii="Times New Roman" w:hAnsi="Times New Roman" w:cs="Times New Roman"/>
            <w:rPrChange w:id="985" w:author="Jackie" w:date="2020-06-18T10:47:00Z">
              <w:rPr/>
            </w:rPrChange>
          </w:rPr>
          <w:t>p</w:t>
        </w:r>
      </w:ins>
      <w:ins w:id="986" w:author="Jackie" w:date="2020-06-18T10:46:00Z">
        <w:r w:rsidR="009E5394" w:rsidRPr="009E5394">
          <w:rPr>
            <w:rFonts w:ascii="Times New Roman" w:hAnsi="Times New Roman" w:cs="Times New Roman"/>
            <w:rPrChange w:id="987" w:author="Jackie" w:date="2020-06-18T10:47:00Z">
              <w:rPr/>
            </w:rPrChange>
          </w:rPr>
          <w:t xml:space="preserve">. 371–384). </w:t>
        </w:r>
      </w:ins>
      <w:ins w:id="988" w:author="Jackie" w:date="2020-06-18T10:48:00Z">
        <w:r w:rsidR="009E5394">
          <w:rPr>
            <w:rFonts w:ascii="Times New Roman" w:hAnsi="Times New Roman" w:cs="Times New Roman"/>
          </w:rPr>
          <w:t xml:space="preserve">New York: </w:t>
        </w:r>
      </w:ins>
      <w:ins w:id="989" w:author="Jackie" w:date="2020-06-18T10:46:00Z">
        <w:r w:rsidR="009E5394" w:rsidRPr="009E5394">
          <w:rPr>
            <w:rFonts w:ascii="Times New Roman" w:hAnsi="Times New Roman" w:cs="Times New Roman"/>
            <w:rPrChange w:id="990" w:author="Jackie" w:date="2020-06-18T10:47:00Z">
              <w:rPr/>
            </w:rPrChange>
          </w:rPr>
          <w:t>Elsevier</w:t>
        </w:r>
      </w:ins>
      <w:ins w:id="991" w:author="Jackie" w:date="2020-06-18T10:47:00Z">
        <w:r w:rsidR="009E5394" w:rsidRPr="009E5394">
          <w:rPr>
            <w:rFonts w:ascii="Times New Roman" w:hAnsi="Times New Roman" w:cs="Times New Roman"/>
            <w:rPrChange w:id="992" w:author="Jackie" w:date="2020-06-18T10:47:00Z">
              <w:rPr/>
            </w:rPrChange>
          </w:rPr>
          <w:t>/</w:t>
        </w:r>
      </w:ins>
      <w:ins w:id="993" w:author="Jackie" w:date="2020-06-18T10:46:00Z">
        <w:r w:rsidR="009E5394" w:rsidRPr="009E5394">
          <w:rPr>
            <w:rFonts w:ascii="Times New Roman" w:hAnsi="Times New Roman" w:cs="Times New Roman"/>
            <w:rPrChange w:id="994" w:author="Jackie" w:date="2020-06-18T10:47:00Z">
              <w:rPr/>
            </w:rPrChange>
          </w:rPr>
          <w:t>Academic Press.</w:t>
        </w:r>
      </w:ins>
      <w:ins w:id="995" w:author="Jackie" w:date="2020-06-18T10:47:00Z">
        <w:r w:rsidR="009E5394">
          <w:rPr>
            <w:rFonts w:ascii="Times New Roman" w:hAnsi="Times New Roman" w:cs="Times New Roman"/>
            <w:b/>
            <w:bCs/>
          </w:rPr>
          <w:t xml:space="preserve">[AU: As </w:t>
        </w:r>
        <w:commentRangeStart w:id="996"/>
        <w:r w:rsidR="009E5394">
          <w:rPr>
            <w:rFonts w:ascii="Times New Roman" w:hAnsi="Times New Roman" w:cs="Times New Roman"/>
            <w:b/>
            <w:bCs/>
          </w:rPr>
          <w:t>meant</w:t>
        </w:r>
      </w:ins>
      <w:commentRangeEnd w:id="996"/>
      <w:r w:rsidR="0035540E">
        <w:rPr>
          <w:rStyle w:val="CommentReference"/>
        </w:rPr>
        <w:commentReference w:id="996"/>
      </w:r>
      <w:ins w:id="997" w:author="Jackie" w:date="2020-06-18T10:47:00Z">
        <w:r w:rsidR="009E5394">
          <w:rPr>
            <w:rFonts w:ascii="Times New Roman" w:hAnsi="Times New Roman" w:cs="Times New Roman"/>
            <w:b/>
            <w:bCs/>
          </w:rPr>
          <w:t>?]</w:t>
        </w:r>
      </w:ins>
      <w:ins w:id="998" w:author="Jackie" w:date="2020-06-18T10:46:00Z">
        <w:r w:rsidR="009E5394" w:rsidRPr="009E5394" w:rsidDel="009E5394">
          <w:rPr>
            <w:rFonts w:ascii="Times New Roman" w:hAnsi="Times New Roman" w:cs="Times New Roman"/>
          </w:rPr>
          <w:t xml:space="preserve"> </w:t>
        </w:r>
      </w:ins>
      <w:del w:id="999" w:author="Jackie" w:date="2020-06-18T10:46:00Z">
        <w:r w:rsidRPr="009E5394" w:rsidDel="009E5394">
          <w:rPr>
            <w:rFonts w:ascii="Times New Roman" w:hAnsi="Times New Roman" w:cs="Times New Roman"/>
          </w:rPr>
          <w:delText>Health interventions. </w:delText>
        </w:r>
        <w:r w:rsidRPr="009E5394" w:rsidDel="009E5394">
          <w:rPr>
            <w:rFonts w:ascii="Times New Roman" w:hAnsi="Times New Roman" w:cs="Times New Roman"/>
            <w:i/>
            <w:iCs/>
          </w:rPr>
          <w:delText>Personality Development Across the Lifespan</w:delText>
        </w:r>
        <w:r w:rsidRPr="009E5394" w:rsidDel="009E5394">
          <w:rPr>
            <w:rFonts w:ascii="Times New Roman" w:hAnsi="Times New Roman" w:cs="Times New Roman"/>
          </w:rPr>
          <w:delText>, 371.</w:delText>
        </w:r>
      </w:del>
    </w:p>
    <w:p w14:paraId="1E672D1E" w14:textId="39D52730"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Kaufman, S. B. (2013). Opening up openness to experience: A four‐factor model and relations to creative achievement in the arts and sciences.</w:t>
      </w:r>
      <w:r w:rsidR="007A52E5">
        <w:rPr>
          <w:rFonts w:ascii="Times New Roman" w:hAnsi="Times New Roman" w:cs="Times New Roman"/>
        </w:rPr>
        <w:t xml:space="preserve"> </w:t>
      </w:r>
      <w:del w:id="1000" w:author="Jackie" w:date="2020-06-18T10:48:00Z">
        <w:r w:rsidRPr="00990D1D" w:rsidDel="009E5394">
          <w:rPr>
            <w:rFonts w:ascii="Times New Roman" w:hAnsi="Times New Roman" w:cs="Times New Roman"/>
            <w:i/>
            <w:iCs/>
          </w:rPr>
          <w:delText xml:space="preserve">The </w:delText>
        </w:r>
      </w:del>
      <w:r w:rsidRPr="00990D1D">
        <w:rPr>
          <w:rFonts w:ascii="Times New Roman" w:hAnsi="Times New Roman" w:cs="Times New Roman"/>
          <w:i/>
          <w:iCs/>
        </w:rPr>
        <w:t>Journal of Creative Behavior</w:t>
      </w:r>
      <w:r w:rsidRPr="009E5394">
        <w:rPr>
          <w:rFonts w:ascii="Times New Roman" w:hAnsi="Times New Roman" w:cs="Times New Roman"/>
          <w:i/>
          <w:iCs/>
          <w:rPrChange w:id="1001" w:author="Jackie" w:date="2020-06-18T10:48:00Z">
            <w:rPr>
              <w:rFonts w:ascii="Times New Roman" w:hAnsi="Times New Roman" w:cs="Times New Roman"/>
            </w:rPr>
          </w:rPrChange>
        </w:rPr>
        <w:t>,</w:t>
      </w:r>
      <w:r w:rsidR="007A52E5">
        <w:rPr>
          <w:rFonts w:ascii="Times New Roman" w:hAnsi="Times New Roman" w:cs="Times New Roman"/>
          <w:i/>
          <w:iCs/>
        </w:rPr>
        <w:t xml:space="preserve"> </w:t>
      </w:r>
      <w:r w:rsidRPr="009E5394">
        <w:rPr>
          <w:rFonts w:ascii="Times New Roman" w:hAnsi="Times New Roman" w:cs="Times New Roman"/>
          <w:i/>
          <w:iCs/>
        </w:rPr>
        <w:t>47</w:t>
      </w:r>
      <w:r w:rsidRPr="009E5394">
        <w:rPr>
          <w:rFonts w:ascii="Times New Roman" w:hAnsi="Times New Roman" w:cs="Times New Roman"/>
          <w:i/>
          <w:iCs/>
          <w:rPrChange w:id="1002" w:author="Jackie" w:date="2020-06-18T10:48:00Z">
            <w:rPr>
              <w:rFonts w:ascii="Times New Roman" w:hAnsi="Times New Roman" w:cs="Times New Roman"/>
            </w:rPr>
          </w:rPrChange>
        </w:rPr>
        <w:t>,</w:t>
      </w:r>
      <w:r w:rsidRPr="00990D1D">
        <w:rPr>
          <w:rFonts w:ascii="Times New Roman" w:hAnsi="Times New Roman" w:cs="Times New Roman"/>
        </w:rPr>
        <w:t xml:space="preserve"> 233</w:t>
      </w:r>
      <w:ins w:id="1003" w:author="Jackie" w:date="2020-06-18T10:48:00Z">
        <w:r w:rsidR="009E5394" w:rsidRPr="00B436B7">
          <w:rPr>
            <w:rFonts w:ascii="Times New Roman" w:hAnsi="Times New Roman" w:cs="Times New Roman"/>
          </w:rPr>
          <w:t>–</w:t>
        </w:r>
      </w:ins>
      <w:del w:id="1004" w:author="Jackie" w:date="2020-06-18T10:48:00Z">
        <w:r w:rsidRPr="00990D1D" w:rsidDel="009E5394">
          <w:rPr>
            <w:rFonts w:ascii="Times New Roman" w:hAnsi="Times New Roman" w:cs="Times New Roman"/>
          </w:rPr>
          <w:delText>-</w:delText>
        </w:r>
      </w:del>
      <w:r w:rsidRPr="00990D1D">
        <w:rPr>
          <w:rFonts w:ascii="Times New Roman" w:hAnsi="Times New Roman" w:cs="Times New Roman"/>
        </w:rPr>
        <w:t>255.</w:t>
      </w:r>
    </w:p>
    <w:p w14:paraId="0CCD75EA" w14:textId="5323895B" w:rsidR="00F96A4B" w:rsidRPr="00990D1D" w:rsidRDefault="00F96A4B" w:rsidP="00865F2C">
      <w:pPr>
        <w:spacing w:line="480" w:lineRule="auto"/>
        <w:ind w:left="720" w:hanging="720"/>
        <w:rPr>
          <w:rFonts w:ascii="Times New Roman" w:hAnsi="Times New Roman" w:cs="Times New Roman"/>
        </w:rPr>
      </w:pPr>
      <w:r w:rsidRPr="00990D1D">
        <w:rPr>
          <w:rFonts w:ascii="Times New Roman" w:hAnsi="Times New Roman" w:cs="Times New Roman"/>
        </w:rPr>
        <w:t xml:space="preserve">Kreplin, U., Farias, M., &amp; Brazil, I. A. (2018). The limited prosocial effects of meditation: A systematic review and meta-analysis. </w:t>
      </w:r>
      <w:r w:rsidRPr="009E5394">
        <w:rPr>
          <w:rFonts w:ascii="Times New Roman" w:hAnsi="Times New Roman" w:cs="Times New Roman"/>
          <w:i/>
          <w:iCs/>
          <w:rPrChange w:id="1005" w:author="Jackie" w:date="2020-06-18T10:49:00Z">
            <w:rPr>
              <w:rFonts w:ascii="Times New Roman" w:hAnsi="Times New Roman" w:cs="Times New Roman"/>
            </w:rPr>
          </w:rPrChange>
        </w:rPr>
        <w:t xml:space="preserve">Scientific </w:t>
      </w:r>
      <w:ins w:id="1006" w:author="Jackie" w:date="2020-06-18T10:49:00Z">
        <w:r w:rsidR="009E5394" w:rsidRPr="009E5394">
          <w:rPr>
            <w:rFonts w:ascii="Times New Roman" w:hAnsi="Times New Roman" w:cs="Times New Roman"/>
            <w:i/>
            <w:iCs/>
            <w:rPrChange w:id="1007" w:author="Jackie" w:date="2020-06-18T10:49:00Z">
              <w:rPr>
                <w:rFonts w:ascii="Times New Roman" w:hAnsi="Times New Roman" w:cs="Times New Roman"/>
              </w:rPr>
            </w:rPrChange>
          </w:rPr>
          <w:t>R</w:t>
        </w:r>
      </w:ins>
      <w:del w:id="1008" w:author="Jackie" w:date="2020-06-18T10:49:00Z">
        <w:r w:rsidRPr="009E5394" w:rsidDel="009E5394">
          <w:rPr>
            <w:rFonts w:ascii="Times New Roman" w:hAnsi="Times New Roman" w:cs="Times New Roman"/>
            <w:i/>
            <w:iCs/>
            <w:rPrChange w:id="1009" w:author="Jackie" w:date="2020-06-18T10:49:00Z">
              <w:rPr>
                <w:rFonts w:ascii="Times New Roman" w:hAnsi="Times New Roman" w:cs="Times New Roman"/>
              </w:rPr>
            </w:rPrChange>
          </w:rPr>
          <w:delText>r</w:delText>
        </w:r>
      </w:del>
      <w:r w:rsidRPr="009E5394">
        <w:rPr>
          <w:rFonts w:ascii="Times New Roman" w:hAnsi="Times New Roman" w:cs="Times New Roman"/>
          <w:i/>
          <w:iCs/>
          <w:rPrChange w:id="1010" w:author="Jackie" w:date="2020-06-18T10:49:00Z">
            <w:rPr>
              <w:rFonts w:ascii="Times New Roman" w:hAnsi="Times New Roman" w:cs="Times New Roman"/>
            </w:rPr>
          </w:rPrChange>
        </w:rPr>
        <w:t>eports, 8,</w:t>
      </w:r>
      <w:r w:rsidRPr="00990D1D">
        <w:rPr>
          <w:rFonts w:ascii="Times New Roman" w:hAnsi="Times New Roman" w:cs="Times New Roman"/>
        </w:rPr>
        <w:t xml:space="preserve"> </w:t>
      </w:r>
      <w:ins w:id="1011" w:author="Jackie" w:date="2020-06-18T10:50:00Z">
        <w:r w:rsidR="009E5394">
          <w:rPr>
            <w:rFonts w:ascii="Times New Roman" w:hAnsi="Times New Roman" w:cs="Times New Roman"/>
          </w:rPr>
          <w:t xml:space="preserve">Article No. </w:t>
        </w:r>
      </w:ins>
      <w:r w:rsidRPr="00990D1D">
        <w:rPr>
          <w:rFonts w:ascii="Times New Roman" w:hAnsi="Times New Roman" w:cs="Times New Roman"/>
        </w:rPr>
        <w:t>2403.</w:t>
      </w:r>
    </w:p>
    <w:p w14:paraId="773A9723" w14:textId="04EBD218"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 xml:space="preserve">Lebedev, A. V., Kaelen, M., Lövdén, M., Nilsson, J., Feilding, A., Nutt, D. J., </w:t>
      </w:r>
      <w:ins w:id="1012" w:author="Jackie" w:date="2020-06-18T10:50:00Z">
        <w:r w:rsidR="009E5394">
          <w:rPr>
            <w:rFonts w:ascii="Times New Roman" w:hAnsi="Times New Roman" w:cs="Times New Roman"/>
          </w:rPr>
          <w:t xml:space="preserve">et al. </w:t>
        </w:r>
      </w:ins>
      <w:del w:id="1013" w:author="Jackie" w:date="2020-06-18T10:50:00Z">
        <w:r w:rsidRPr="00990D1D" w:rsidDel="009E5394">
          <w:rPr>
            <w:rFonts w:ascii="Times New Roman" w:hAnsi="Times New Roman" w:cs="Times New Roman"/>
          </w:rPr>
          <w:delText xml:space="preserve">&amp; Carhart‐Harris, R. L. </w:delText>
        </w:r>
      </w:del>
      <w:r w:rsidRPr="00990D1D">
        <w:rPr>
          <w:rFonts w:ascii="Times New Roman" w:hAnsi="Times New Roman" w:cs="Times New Roman"/>
        </w:rPr>
        <w:t>(2016). LSD‐induced entropic brain activity predicts subsequent personality change.</w:t>
      </w:r>
      <w:r w:rsidR="007A52E5">
        <w:rPr>
          <w:rFonts w:ascii="Times New Roman" w:hAnsi="Times New Roman" w:cs="Times New Roman"/>
        </w:rPr>
        <w:t xml:space="preserve"> </w:t>
      </w:r>
      <w:r w:rsidRPr="00990D1D">
        <w:rPr>
          <w:rFonts w:ascii="Times New Roman" w:hAnsi="Times New Roman" w:cs="Times New Roman"/>
          <w:i/>
          <w:iCs/>
        </w:rPr>
        <w:t xml:space="preserve">Human </w:t>
      </w:r>
      <w:ins w:id="1014" w:author="Jackie" w:date="2020-06-18T10:50:00Z">
        <w:r w:rsidR="009E5394">
          <w:rPr>
            <w:rFonts w:ascii="Times New Roman" w:hAnsi="Times New Roman" w:cs="Times New Roman"/>
            <w:i/>
            <w:iCs/>
          </w:rPr>
          <w:t>B</w:t>
        </w:r>
      </w:ins>
      <w:del w:id="1015" w:author="Jackie" w:date="2020-06-18T10:50:00Z">
        <w:r w:rsidRPr="00990D1D" w:rsidDel="009E5394">
          <w:rPr>
            <w:rFonts w:ascii="Times New Roman" w:hAnsi="Times New Roman" w:cs="Times New Roman"/>
            <w:i/>
            <w:iCs/>
          </w:rPr>
          <w:delText>b</w:delText>
        </w:r>
      </w:del>
      <w:r w:rsidRPr="00990D1D">
        <w:rPr>
          <w:rFonts w:ascii="Times New Roman" w:hAnsi="Times New Roman" w:cs="Times New Roman"/>
          <w:i/>
          <w:iCs/>
        </w:rPr>
        <w:t xml:space="preserve">rain </w:t>
      </w:r>
      <w:ins w:id="1016" w:author="Jackie" w:date="2020-06-18T10:50:00Z">
        <w:r w:rsidR="009E5394">
          <w:rPr>
            <w:rFonts w:ascii="Times New Roman" w:hAnsi="Times New Roman" w:cs="Times New Roman"/>
            <w:i/>
            <w:iCs/>
          </w:rPr>
          <w:t>M</w:t>
        </w:r>
      </w:ins>
      <w:del w:id="1017" w:author="Jackie" w:date="2020-06-18T10:50:00Z">
        <w:r w:rsidRPr="00990D1D" w:rsidDel="009E5394">
          <w:rPr>
            <w:rFonts w:ascii="Times New Roman" w:hAnsi="Times New Roman" w:cs="Times New Roman"/>
            <w:i/>
            <w:iCs/>
          </w:rPr>
          <w:delText>m</w:delText>
        </w:r>
      </w:del>
      <w:r w:rsidRPr="00990D1D">
        <w:rPr>
          <w:rFonts w:ascii="Times New Roman" w:hAnsi="Times New Roman" w:cs="Times New Roman"/>
          <w:i/>
          <w:iCs/>
        </w:rPr>
        <w:t>apping</w:t>
      </w:r>
      <w:r w:rsidRPr="009E5394">
        <w:rPr>
          <w:rFonts w:ascii="Times New Roman" w:hAnsi="Times New Roman" w:cs="Times New Roman"/>
          <w:i/>
          <w:iCs/>
          <w:rPrChange w:id="1018" w:author="Jackie" w:date="2020-06-18T10:51:00Z">
            <w:rPr>
              <w:rFonts w:ascii="Times New Roman" w:hAnsi="Times New Roman" w:cs="Times New Roman"/>
            </w:rPr>
          </w:rPrChange>
        </w:rPr>
        <w:t>,</w:t>
      </w:r>
      <w:r w:rsidR="007A52E5">
        <w:rPr>
          <w:rFonts w:ascii="Times New Roman" w:hAnsi="Times New Roman" w:cs="Times New Roman"/>
          <w:i/>
          <w:iCs/>
        </w:rPr>
        <w:t xml:space="preserve"> </w:t>
      </w:r>
      <w:r w:rsidRPr="00990D1D">
        <w:rPr>
          <w:rFonts w:ascii="Times New Roman" w:hAnsi="Times New Roman" w:cs="Times New Roman"/>
          <w:i/>
          <w:iCs/>
        </w:rPr>
        <w:t>37</w:t>
      </w:r>
      <w:r w:rsidRPr="00990D1D">
        <w:rPr>
          <w:rFonts w:ascii="Times New Roman" w:hAnsi="Times New Roman" w:cs="Times New Roman"/>
        </w:rPr>
        <w:t>(9), 3203</w:t>
      </w:r>
      <w:ins w:id="1019" w:author="Jackie" w:date="2020-06-18T10:51:00Z">
        <w:r w:rsidR="009E5394" w:rsidRPr="00B436B7">
          <w:rPr>
            <w:rFonts w:ascii="Times New Roman" w:hAnsi="Times New Roman" w:cs="Times New Roman"/>
          </w:rPr>
          <w:t>–</w:t>
        </w:r>
      </w:ins>
      <w:del w:id="1020" w:author="Jackie" w:date="2020-06-18T10:51:00Z">
        <w:r w:rsidRPr="00990D1D" w:rsidDel="009E5394">
          <w:rPr>
            <w:rFonts w:ascii="Times New Roman" w:hAnsi="Times New Roman" w:cs="Times New Roman"/>
          </w:rPr>
          <w:delText>-</w:delText>
        </w:r>
      </w:del>
      <w:r w:rsidRPr="00990D1D">
        <w:rPr>
          <w:rFonts w:ascii="Times New Roman" w:hAnsi="Times New Roman" w:cs="Times New Roman"/>
        </w:rPr>
        <w:t>3213.</w:t>
      </w:r>
    </w:p>
    <w:p w14:paraId="1DC4FF3F" w14:textId="470BE9DD"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Lejuez, C. W., Hopko, D. R., &amp; Hopko, S. D. (2001). A brief behavioral activation treatment for depression: Treatment manual.</w:t>
      </w:r>
      <w:r w:rsidR="007A52E5">
        <w:rPr>
          <w:rFonts w:ascii="Times New Roman" w:hAnsi="Times New Roman" w:cs="Times New Roman"/>
        </w:rPr>
        <w:t xml:space="preserve"> </w:t>
      </w:r>
      <w:r w:rsidRPr="00990D1D">
        <w:rPr>
          <w:rFonts w:ascii="Times New Roman" w:hAnsi="Times New Roman" w:cs="Times New Roman"/>
          <w:i/>
          <w:iCs/>
        </w:rPr>
        <w:t>Behavior Modification</w:t>
      </w:r>
      <w:r w:rsidRPr="009E5394">
        <w:rPr>
          <w:rFonts w:ascii="Times New Roman" w:hAnsi="Times New Roman" w:cs="Times New Roman"/>
          <w:i/>
          <w:iCs/>
          <w:rPrChange w:id="1021" w:author="Jackie" w:date="2020-06-18T10:51:00Z">
            <w:rPr>
              <w:rFonts w:ascii="Times New Roman" w:hAnsi="Times New Roman" w:cs="Times New Roman"/>
            </w:rPr>
          </w:rPrChange>
        </w:rPr>
        <w:t>,</w:t>
      </w:r>
      <w:r w:rsidR="007A52E5">
        <w:rPr>
          <w:rFonts w:ascii="Times New Roman" w:hAnsi="Times New Roman" w:cs="Times New Roman"/>
        </w:rPr>
        <w:t xml:space="preserve"> </w:t>
      </w:r>
      <w:r w:rsidRPr="00990D1D">
        <w:rPr>
          <w:rFonts w:ascii="Times New Roman" w:hAnsi="Times New Roman" w:cs="Times New Roman"/>
          <w:i/>
          <w:iCs/>
        </w:rPr>
        <w:t>25</w:t>
      </w:r>
      <w:r w:rsidRPr="00990D1D">
        <w:rPr>
          <w:rFonts w:ascii="Times New Roman" w:hAnsi="Times New Roman" w:cs="Times New Roman"/>
        </w:rPr>
        <w:t>(2), 255</w:t>
      </w:r>
      <w:ins w:id="1022" w:author="Jackie" w:date="2020-06-18T10:51:00Z">
        <w:r w:rsidR="009E5394" w:rsidRPr="00B436B7">
          <w:rPr>
            <w:rFonts w:ascii="Times New Roman" w:hAnsi="Times New Roman" w:cs="Times New Roman"/>
          </w:rPr>
          <w:t>–</w:t>
        </w:r>
      </w:ins>
      <w:del w:id="1023" w:author="Jackie" w:date="2020-06-18T10:51:00Z">
        <w:r w:rsidRPr="00990D1D" w:rsidDel="009E5394">
          <w:rPr>
            <w:rFonts w:ascii="Times New Roman" w:hAnsi="Times New Roman" w:cs="Times New Roman"/>
          </w:rPr>
          <w:delText>-</w:delText>
        </w:r>
      </w:del>
      <w:r w:rsidRPr="00990D1D">
        <w:rPr>
          <w:rFonts w:ascii="Times New Roman" w:hAnsi="Times New Roman" w:cs="Times New Roman"/>
        </w:rPr>
        <w:t>286.</w:t>
      </w:r>
    </w:p>
    <w:p w14:paraId="2980CC29" w14:textId="27363524" w:rsidR="00865F2C" w:rsidRPr="00990D1D" w:rsidRDefault="00865F2C" w:rsidP="007A6010">
      <w:pPr>
        <w:spacing w:line="480" w:lineRule="auto"/>
        <w:ind w:left="720" w:hanging="720"/>
        <w:rPr>
          <w:rFonts w:ascii="Times New Roman" w:hAnsi="Times New Roman" w:cs="Times New Roman"/>
        </w:rPr>
      </w:pPr>
      <w:r w:rsidRPr="00990D1D">
        <w:rPr>
          <w:rFonts w:ascii="Times New Roman" w:hAnsi="Times New Roman" w:cs="Times New Roman"/>
        </w:rPr>
        <w:t>Lipsey, M. W. (2009). The primary factors that characterize effective interventions with juvenile offenders: A meta-analytic overview.</w:t>
      </w:r>
      <w:r w:rsidR="007A52E5">
        <w:rPr>
          <w:rFonts w:ascii="Times New Roman" w:hAnsi="Times New Roman" w:cs="Times New Roman"/>
        </w:rPr>
        <w:t xml:space="preserve"> </w:t>
      </w:r>
      <w:r w:rsidRPr="00990D1D">
        <w:rPr>
          <w:rFonts w:ascii="Times New Roman" w:hAnsi="Times New Roman" w:cs="Times New Roman"/>
          <w:i/>
          <w:iCs/>
        </w:rPr>
        <w:t xml:space="preserve">Victims and </w:t>
      </w:r>
      <w:ins w:id="1024" w:author="Jackie" w:date="2020-06-18T10:51:00Z">
        <w:r w:rsidR="009E5394">
          <w:rPr>
            <w:rFonts w:ascii="Times New Roman" w:hAnsi="Times New Roman" w:cs="Times New Roman"/>
            <w:i/>
            <w:iCs/>
          </w:rPr>
          <w:t>O</w:t>
        </w:r>
      </w:ins>
      <w:del w:id="1025" w:author="Jackie" w:date="2020-06-18T10:51:00Z">
        <w:r w:rsidRPr="00990D1D" w:rsidDel="009E5394">
          <w:rPr>
            <w:rFonts w:ascii="Times New Roman" w:hAnsi="Times New Roman" w:cs="Times New Roman"/>
            <w:i/>
            <w:iCs/>
          </w:rPr>
          <w:delText>o</w:delText>
        </w:r>
      </w:del>
      <w:r w:rsidRPr="00990D1D">
        <w:rPr>
          <w:rFonts w:ascii="Times New Roman" w:hAnsi="Times New Roman" w:cs="Times New Roman"/>
          <w:i/>
          <w:iCs/>
        </w:rPr>
        <w:t>ffenders</w:t>
      </w:r>
      <w:r w:rsidRPr="009E5394">
        <w:rPr>
          <w:rFonts w:ascii="Times New Roman" w:hAnsi="Times New Roman" w:cs="Times New Roman"/>
          <w:i/>
          <w:iCs/>
          <w:rPrChange w:id="1026" w:author="Jackie" w:date="2020-06-18T10:51:00Z">
            <w:rPr>
              <w:rFonts w:ascii="Times New Roman" w:hAnsi="Times New Roman" w:cs="Times New Roman"/>
            </w:rPr>
          </w:rPrChange>
        </w:rPr>
        <w:t>,</w:t>
      </w:r>
      <w:r w:rsidR="007A52E5">
        <w:rPr>
          <w:rFonts w:ascii="Times New Roman" w:hAnsi="Times New Roman" w:cs="Times New Roman"/>
          <w:i/>
          <w:iCs/>
        </w:rPr>
        <w:t xml:space="preserve"> </w:t>
      </w:r>
      <w:r w:rsidRPr="00990D1D">
        <w:rPr>
          <w:rFonts w:ascii="Times New Roman" w:hAnsi="Times New Roman" w:cs="Times New Roman"/>
          <w:i/>
          <w:iCs/>
        </w:rPr>
        <w:t>4</w:t>
      </w:r>
      <w:r w:rsidRPr="00990D1D">
        <w:rPr>
          <w:rFonts w:ascii="Times New Roman" w:hAnsi="Times New Roman" w:cs="Times New Roman"/>
        </w:rPr>
        <w:t>(2), 124</w:t>
      </w:r>
      <w:ins w:id="1027" w:author="Jackie" w:date="2020-06-18T10:51:00Z">
        <w:r w:rsidR="009E5394" w:rsidRPr="00B436B7">
          <w:rPr>
            <w:rFonts w:ascii="Times New Roman" w:hAnsi="Times New Roman" w:cs="Times New Roman"/>
          </w:rPr>
          <w:t>–</w:t>
        </w:r>
      </w:ins>
      <w:del w:id="1028" w:author="Jackie" w:date="2020-06-18T10:51:00Z">
        <w:r w:rsidRPr="00990D1D" w:rsidDel="009E5394">
          <w:rPr>
            <w:rFonts w:ascii="Times New Roman" w:hAnsi="Times New Roman" w:cs="Times New Roman"/>
          </w:rPr>
          <w:delText>-</w:delText>
        </w:r>
      </w:del>
      <w:r w:rsidRPr="00990D1D">
        <w:rPr>
          <w:rFonts w:ascii="Times New Roman" w:hAnsi="Times New Roman" w:cs="Times New Roman"/>
        </w:rPr>
        <w:t>147.</w:t>
      </w:r>
    </w:p>
    <w:p w14:paraId="4D25042E" w14:textId="523CA999" w:rsidR="00865F2C" w:rsidRPr="00B01202" w:rsidRDefault="00865F2C" w:rsidP="007A6010">
      <w:pPr>
        <w:spacing w:line="480" w:lineRule="auto"/>
        <w:ind w:left="720" w:hanging="720"/>
        <w:rPr>
          <w:rFonts w:ascii="Times New Roman" w:hAnsi="Times New Roman" w:cs="Times New Roman"/>
          <w:b/>
          <w:bCs/>
          <w:rPrChange w:id="1029" w:author="Jackie" w:date="2020-06-18T11:01:00Z">
            <w:rPr>
              <w:rFonts w:ascii="Times New Roman" w:hAnsi="Times New Roman" w:cs="Times New Roman"/>
            </w:rPr>
          </w:rPrChange>
        </w:rPr>
      </w:pPr>
      <w:r w:rsidRPr="00990D1D">
        <w:rPr>
          <w:rFonts w:ascii="Times New Roman" w:hAnsi="Times New Roman" w:cs="Times New Roman"/>
        </w:rPr>
        <w:t>Littlefield,</w:t>
      </w:r>
      <w:r w:rsidR="007A52E5">
        <w:rPr>
          <w:rFonts w:ascii="Times New Roman" w:hAnsi="Times New Roman" w:cs="Times New Roman"/>
        </w:rPr>
        <w:t xml:space="preserve"> </w:t>
      </w:r>
      <w:r w:rsidR="007A6010" w:rsidRPr="00990D1D">
        <w:rPr>
          <w:rFonts w:ascii="Times New Roman" w:hAnsi="Times New Roman" w:cs="Times New Roman"/>
        </w:rPr>
        <w:t>A.</w:t>
      </w:r>
      <w:ins w:id="1030" w:author="Jackie" w:date="2020-06-18T10:51:00Z">
        <w:r w:rsidR="009E5394">
          <w:rPr>
            <w:rFonts w:ascii="Times New Roman" w:hAnsi="Times New Roman" w:cs="Times New Roman"/>
          </w:rPr>
          <w:t xml:space="preserve"> </w:t>
        </w:r>
      </w:ins>
      <w:r w:rsidR="007A6010" w:rsidRPr="00990D1D">
        <w:rPr>
          <w:rFonts w:ascii="Times New Roman" w:hAnsi="Times New Roman" w:cs="Times New Roman"/>
        </w:rPr>
        <w:t xml:space="preserve">K., &amp; </w:t>
      </w:r>
      <w:r w:rsidRPr="00990D1D">
        <w:rPr>
          <w:rFonts w:ascii="Times New Roman" w:hAnsi="Times New Roman" w:cs="Times New Roman"/>
        </w:rPr>
        <w:t>Sher</w:t>
      </w:r>
      <w:r w:rsidR="007A6010" w:rsidRPr="00990D1D">
        <w:rPr>
          <w:rFonts w:ascii="Times New Roman" w:hAnsi="Times New Roman" w:cs="Times New Roman"/>
        </w:rPr>
        <w:t>, K.</w:t>
      </w:r>
      <w:ins w:id="1031" w:author="Jackie" w:date="2020-06-18T10:51:00Z">
        <w:r w:rsidR="009E5394">
          <w:rPr>
            <w:rFonts w:ascii="Times New Roman" w:hAnsi="Times New Roman" w:cs="Times New Roman"/>
          </w:rPr>
          <w:t xml:space="preserve"> </w:t>
        </w:r>
      </w:ins>
      <w:r w:rsidR="007A6010" w:rsidRPr="00990D1D">
        <w:rPr>
          <w:rFonts w:ascii="Times New Roman" w:hAnsi="Times New Roman" w:cs="Times New Roman"/>
        </w:rPr>
        <w:t>J. (2014)</w:t>
      </w:r>
      <w:ins w:id="1032" w:author="Jackie" w:date="2020-06-18T10:54:00Z">
        <w:r w:rsidR="00B01202">
          <w:rPr>
            <w:rFonts w:ascii="Times New Roman" w:hAnsi="Times New Roman" w:cs="Times New Roman"/>
          </w:rPr>
          <w:t>.</w:t>
        </w:r>
      </w:ins>
      <w:r w:rsidRPr="00990D1D">
        <w:rPr>
          <w:rFonts w:ascii="Times New Roman" w:hAnsi="Times New Roman" w:cs="Times New Roman"/>
        </w:rPr>
        <w:t xml:space="preserve"> </w:t>
      </w:r>
      <w:r w:rsidR="00742904" w:rsidRPr="00990D1D">
        <w:rPr>
          <w:rFonts w:ascii="Times New Roman" w:hAnsi="Times New Roman" w:cs="Times New Roman"/>
          <w:bCs/>
        </w:rPr>
        <w:t>Personality and substance use disorders</w:t>
      </w:r>
      <w:r w:rsidR="007A6010" w:rsidRPr="00990D1D">
        <w:rPr>
          <w:rFonts w:ascii="Times New Roman" w:hAnsi="Times New Roman" w:cs="Times New Roman"/>
          <w:bCs/>
        </w:rPr>
        <w:t>.</w:t>
      </w:r>
      <w:r w:rsidR="007A6010" w:rsidRPr="00990D1D">
        <w:rPr>
          <w:rFonts w:ascii="Times New Roman" w:hAnsi="Times New Roman" w:cs="Times New Roman"/>
        </w:rPr>
        <w:t xml:space="preserve"> </w:t>
      </w:r>
      <w:ins w:id="1033" w:author="Jackie" w:date="2020-06-18T10:52:00Z">
        <w:r w:rsidR="00B01202">
          <w:rPr>
            <w:rFonts w:ascii="Times New Roman" w:hAnsi="Times New Roman" w:cs="Times New Roman"/>
          </w:rPr>
          <w:t xml:space="preserve">In </w:t>
        </w:r>
      </w:ins>
      <w:r w:rsidR="007A6010" w:rsidRPr="00990D1D">
        <w:rPr>
          <w:rFonts w:ascii="Times New Roman" w:hAnsi="Times New Roman" w:cs="Times New Roman"/>
        </w:rPr>
        <w:t>K.</w:t>
      </w:r>
      <w:ins w:id="1034" w:author="Jackie" w:date="2020-06-18T10:52:00Z">
        <w:r w:rsidR="00B01202">
          <w:rPr>
            <w:rFonts w:ascii="Times New Roman" w:hAnsi="Times New Roman" w:cs="Times New Roman"/>
          </w:rPr>
          <w:t xml:space="preserve"> </w:t>
        </w:r>
      </w:ins>
      <w:r w:rsidR="007A6010" w:rsidRPr="00990D1D">
        <w:rPr>
          <w:rFonts w:ascii="Times New Roman" w:hAnsi="Times New Roman" w:cs="Times New Roman"/>
        </w:rPr>
        <w:t>J</w:t>
      </w:r>
      <w:ins w:id="1035" w:author="Jackie" w:date="2020-06-18T10:52:00Z">
        <w:r w:rsidR="00B01202">
          <w:rPr>
            <w:rFonts w:ascii="Times New Roman" w:hAnsi="Times New Roman" w:cs="Times New Roman"/>
          </w:rPr>
          <w:t>.</w:t>
        </w:r>
      </w:ins>
      <w:r w:rsidR="007A6010" w:rsidRPr="00990D1D">
        <w:rPr>
          <w:rFonts w:ascii="Times New Roman" w:hAnsi="Times New Roman" w:cs="Times New Roman"/>
        </w:rPr>
        <w:t xml:space="preserve"> Sher (Ed.)</w:t>
      </w:r>
      <w:ins w:id="1036" w:author="Jackie" w:date="2020-06-18T10:52:00Z">
        <w:r w:rsidR="00B01202">
          <w:rPr>
            <w:rFonts w:ascii="Times New Roman" w:hAnsi="Times New Roman" w:cs="Times New Roman"/>
          </w:rPr>
          <w:t>,</w:t>
        </w:r>
      </w:ins>
      <w:r w:rsidR="007A6010" w:rsidRPr="00990D1D">
        <w:rPr>
          <w:rFonts w:ascii="Times New Roman" w:hAnsi="Times New Roman" w:cs="Times New Roman"/>
        </w:rPr>
        <w:t xml:space="preserve"> </w:t>
      </w:r>
      <w:r w:rsidR="00742904" w:rsidRPr="00B01202">
        <w:rPr>
          <w:rFonts w:ascii="Times New Roman" w:hAnsi="Times New Roman" w:cs="Times New Roman"/>
          <w:i/>
          <w:iCs/>
          <w:rPrChange w:id="1037" w:author="Jackie" w:date="2020-06-18T10:52:00Z">
            <w:rPr>
              <w:rFonts w:ascii="Times New Roman" w:hAnsi="Times New Roman" w:cs="Times New Roman"/>
            </w:rPr>
          </w:rPrChange>
        </w:rPr>
        <w:t>Handbook of substance use and substance use disorders</w:t>
      </w:r>
      <w:ins w:id="1038" w:author="Jackie" w:date="2020-06-18T10:52:00Z">
        <w:r w:rsidR="00B01202">
          <w:rPr>
            <w:rFonts w:ascii="Times New Roman" w:hAnsi="Times New Roman" w:cs="Times New Roman"/>
            <w:i/>
            <w:iCs/>
          </w:rPr>
          <w:t xml:space="preserve"> </w:t>
        </w:r>
        <w:r w:rsidR="00B01202" w:rsidRPr="00B01202">
          <w:rPr>
            <w:rFonts w:ascii="Times New Roman" w:hAnsi="Times New Roman" w:cs="Times New Roman"/>
            <w:rPrChange w:id="1039" w:author="Jackie" w:date="2020-06-18T10:52:00Z">
              <w:rPr>
                <w:rFonts w:ascii="Times New Roman" w:hAnsi="Times New Roman" w:cs="Times New Roman"/>
                <w:i/>
                <w:iCs/>
              </w:rPr>
            </w:rPrChange>
          </w:rPr>
          <w:t>(pp. ).</w:t>
        </w:r>
      </w:ins>
      <w:del w:id="1040" w:author="Jackie" w:date="2020-06-18T10:52:00Z">
        <w:r w:rsidR="00742904" w:rsidRPr="00B01202" w:rsidDel="00B01202">
          <w:rPr>
            <w:rFonts w:ascii="Times New Roman" w:hAnsi="Times New Roman" w:cs="Times New Roman"/>
          </w:rPr>
          <w:delText>,</w:delText>
        </w:r>
      </w:del>
      <w:r w:rsidR="007A52E5">
        <w:rPr>
          <w:rFonts w:ascii="Times New Roman" w:hAnsi="Times New Roman" w:cs="Times New Roman"/>
        </w:rPr>
        <w:t xml:space="preserve"> </w:t>
      </w:r>
      <w:del w:id="1041" w:author="Jackie" w:date="2020-06-18T10:52:00Z">
        <w:r w:rsidR="00742904" w:rsidRPr="00990D1D" w:rsidDel="00B01202">
          <w:rPr>
            <w:rFonts w:ascii="Times New Roman" w:hAnsi="Times New Roman" w:cs="Times New Roman"/>
          </w:rPr>
          <w:delText>Oxford, </w:delText>
        </w:r>
      </w:del>
      <w:r w:rsidR="00742904" w:rsidRPr="00990D1D">
        <w:rPr>
          <w:rFonts w:ascii="Times New Roman" w:hAnsi="Times New Roman" w:cs="Times New Roman"/>
        </w:rPr>
        <w:t>New York</w:t>
      </w:r>
      <w:ins w:id="1042" w:author="Jackie" w:date="2020-06-18T10:52:00Z">
        <w:r w:rsidR="00B01202">
          <w:rPr>
            <w:rFonts w:ascii="Times New Roman" w:hAnsi="Times New Roman" w:cs="Times New Roman"/>
          </w:rPr>
          <w:t>: Oxford University Press.</w:t>
        </w:r>
      </w:ins>
      <w:ins w:id="1043" w:author="Jackie" w:date="2020-06-18T11:01:00Z">
        <w:r w:rsidR="00B01202">
          <w:rPr>
            <w:rFonts w:ascii="Times New Roman" w:hAnsi="Times New Roman" w:cs="Times New Roman"/>
            <w:b/>
            <w:bCs/>
          </w:rPr>
          <w:t xml:space="preserve">[AU: Provide inclusive page </w:t>
        </w:r>
        <w:commentRangeStart w:id="1044"/>
        <w:r w:rsidR="00B01202">
          <w:rPr>
            <w:rFonts w:ascii="Times New Roman" w:hAnsi="Times New Roman" w:cs="Times New Roman"/>
            <w:b/>
            <w:bCs/>
          </w:rPr>
          <w:t>nos</w:t>
        </w:r>
      </w:ins>
      <w:commentRangeEnd w:id="1044"/>
      <w:r w:rsidR="0058585A">
        <w:rPr>
          <w:rStyle w:val="CommentReference"/>
        </w:rPr>
        <w:commentReference w:id="1044"/>
      </w:r>
      <w:ins w:id="1045" w:author="Jackie" w:date="2020-06-18T11:01:00Z">
        <w:r w:rsidR="00B01202">
          <w:rPr>
            <w:rFonts w:ascii="Times New Roman" w:hAnsi="Times New Roman" w:cs="Times New Roman"/>
            <w:b/>
            <w:bCs/>
          </w:rPr>
          <w:t>.]</w:t>
        </w:r>
      </w:ins>
    </w:p>
    <w:p w14:paraId="201E36E6" w14:textId="6721F1FB"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lastRenderedPageBreak/>
        <w:t xml:space="preserve">Littlefield, A. K., Stevens, A. K., Cunningham, S., Jones, R. E., King, K. M., Schumacher, J. A., </w:t>
      </w:r>
      <w:ins w:id="1046" w:author="Jackie" w:date="2020-06-18T11:01:00Z">
        <w:r w:rsidR="00B01202">
          <w:rPr>
            <w:rFonts w:ascii="Times New Roman" w:hAnsi="Times New Roman" w:cs="Times New Roman"/>
          </w:rPr>
          <w:t>et al.</w:t>
        </w:r>
      </w:ins>
      <w:del w:id="1047" w:author="Jackie" w:date="2020-06-18T11:01:00Z">
        <w:r w:rsidRPr="00990D1D" w:rsidDel="00B01202">
          <w:rPr>
            <w:rFonts w:ascii="Times New Roman" w:hAnsi="Times New Roman" w:cs="Times New Roman"/>
          </w:rPr>
          <w:delText>&amp; Coffey, S. F.</w:delText>
        </w:r>
      </w:del>
      <w:r w:rsidRPr="00990D1D">
        <w:rPr>
          <w:rFonts w:ascii="Times New Roman" w:hAnsi="Times New Roman" w:cs="Times New Roman"/>
        </w:rPr>
        <w:t xml:space="preserve"> (2015). Stability and change in multi-method measures of impulsivity across residential addictions treatment. </w:t>
      </w:r>
      <w:r w:rsidRPr="00990D1D">
        <w:rPr>
          <w:rFonts w:ascii="Times New Roman" w:hAnsi="Times New Roman" w:cs="Times New Roman"/>
          <w:i/>
          <w:iCs/>
        </w:rPr>
        <w:t xml:space="preserve">Addictive </w:t>
      </w:r>
      <w:ins w:id="1048" w:author="Jackie" w:date="2020-06-18T11:01:00Z">
        <w:r w:rsidR="00B01202">
          <w:rPr>
            <w:rFonts w:ascii="Times New Roman" w:hAnsi="Times New Roman" w:cs="Times New Roman"/>
            <w:i/>
            <w:iCs/>
          </w:rPr>
          <w:t>B</w:t>
        </w:r>
      </w:ins>
      <w:del w:id="1049" w:author="Jackie" w:date="2020-06-18T11:01:00Z">
        <w:r w:rsidRPr="00990D1D" w:rsidDel="00B01202">
          <w:rPr>
            <w:rFonts w:ascii="Times New Roman" w:hAnsi="Times New Roman" w:cs="Times New Roman"/>
            <w:i/>
            <w:iCs/>
          </w:rPr>
          <w:delText>b</w:delText>
        </w:r>
      </w:del>
      <w:r w:rsidRPr="00990D1D">
        <w:rPr>
          <w:rFonts w:ascii="Times New Roman" w:hAnsi="Times New Roman" w:cs="Times New Roman"/>
          <w:i/>
          <w:iCs/>
        </w:rPr>
        <w:t>ehaviors</w:t>
      </w:r>
      <w:r w:rsidRPr="00B01202">
        <w:rPr>
          <w:rFonts w:ascii="Times New Roman" w:hAnsi="Times New Roman" w:cs="Times New Roman"/>
          <w:i/>
          <w:iCs/>
          <w:rPrChange w:id="1050" w:author="Jackie" w:date="2020-06-18T11:02:00Z">
            <w:rPr>
              <w:rFonts w:ascii="Times New Roman" w:hAnsi="Times New Roman" w:cs="Times New Roman"/>
            </w:rPr>
          </w:rPrChange>
        </w:rPr>
        <w:t>, </w:t>
      </w:r>
      <w:r w:rsidRPr="00B01202">
        <w:rPr>
          <w:rFonts w:ascii="Times New Roman" w:hAnsi="Times New Roman" w:cs="Times New Roman"/>
          <w:i/>
          <w:iCs/>
        </w:rPr>
        <w:t>42</w:t>
      </w:r>
      <w:r w:rsidRPr="00B01202">
        <w:rPr>
          <w:rFonts w:ascii="Times New Roman" w:hAnsi="Times New Roman" w:cs="Times New Roman"/>
          <w:i/>
          <w:iCs/>
          <w:rPrChange w:id="1051" w:author="Jackie" w:date="2020-06-18T11:02:00Z">
            <w:rPr>
              <w:rFonts w:ascii="Times New Roman" w:hAnsi="Times New Roman" w:cs="Times New Roman"/>
            </w:rPr>
          </w:rPrChange>
        </w:rPr>
        <w:t>,</w:t>
      </w:r>
      <w:r w:rsidRPr="00990D1D">
        <w:rPr>
          <w:rFonts w:ascii="Times New Roman" w:hAnsi="Times New Roman" w:cs="Times New Roman"/>
        </w:rPr>
        <w:t xml:space="preserve"> 126</w:t>
      </w:r>
      <w:ins w:id="1052" w:author="Jackie" w:date="2020-06-18T11:02:00Z">
        <w:r w:rsidR="00B01202">
          <w:rPr>
            <w:rFonts w:ascii="Times New Roman" w:hAnsi="Times New Roman" w:cs="Times New Roman"/>
          </w:rPr>
          <w:t>–</w:t>
        </w:r>
      </w:ins>
      <w:del w:id="1053" w:author="Jackie" w:date="2020-06-18T11:02:00Z">
        <w:r w:rsidRPr="00990D1D" w:rsidDel="00B01202">
          <w:rPr>
            <w:rFonts w:ascii="Times New Roman" w:hAnsi="Times New Roman" w:cs="Times New Roman"/>
          </w:rPr>
          <w:delText>-</w:delText>
        </w:r>
      </w:del>
      <w:r w:rsidRPr="00990D1D">
        <w:rPr>
          <w:rFonts w:ascii="Times New Roman" w:hAnsi="Times New Roman" w:cs="Times New Roman"/>
        </w:rPr>
        <w:t>129.</w:t>
      </w:r>
    </w:p>
    <w:p w14:paraId="13C38C1E" w14:textId="773ECC76"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MacKenzie, D. L., Wilson, D. B., &amp; Kider, S. B. (2001). Effects of correctional boot camps on offending.</w:t>
      </w:r>
      <w:r w:rsidR="007A52E5">
        <w:rPr>
          <w:rFonts w:ascii="Times New Roman" w:hAnsi="Times New Roman" w:cs="Times New Roman"/>
        </w:rPr>
        <w:t xml:space="preserve"> </w:t>
      </w:r>
      <w:del w:id="1054" w:author="Jackie" w:date="2020-06-18T11:02:00Z">
        <w:r w:rsidRPr="00990D1D" w:rsidDel="00232DAF">
          <w:rPr>
            <w:rFonts w:ascii="Times New Roman" w:hAnsi="Times New Roman" w:cs="Times New Roman"/>
            <w:i/>
            <w:iCs/>
          </w:rPr>
          <w:delText xml:space="preserve">The </w:delText>
        </w:r>
      </w:del>
      <w:r w:rsidRPr="00990D1D">
        <w:rPr>
          <w:rFonts w:ascii="Times New Roman" w:hAnsi="Times New Roman" w:cs="Times New Roman"/>
          <w:i/>
          <w:iCs/>
        </w:rPr>
        <w:t>Annals of the American Academy of Political and Social Scien</w:t>
      </w:r>
      <w:ins w:id="1055" w:author="Jackie" w:date="2020-06-18T11:02:00Z">
        <w:r w:rsidR="00232DAF">
          <w:rPr>
            <w:rFonts w:ascii="Times New Roman" w:hAnsi="Times New Roman" w:cs="Times New Roman"/>
            <w:i/>
            <w:iCs/>
          </w:rPr>
          <w:t>c</w:t>
        </w:r>
        <w:r w:rsidR="00232DAF" w:rsidRPr="00990D1D">
          <w:rPr>
            <w:rFonts w:ascii="Times New Roman" w:hAnsi="Times New Roman" w:cs="Times New Roman"/>
            <w:i/>
            <w:iCs/>
          </w:rPr>
          <w:t>e</w:t>
        </w:r>
        <w:r w:rsidR="00232DAF">
          <w:rPr>
            <w:rFonts w:ascii="Times New Roman" w:hAnsi="Times New Roman" w:cs="Times New Roman"/>
            <w:i/>
            <w:iCs/>
          </w:rPr>
          <w:t>,</w:t>
        </w:r>
      </w:ins>
      <w:r w:rsidR="007A52E5">
        <w:rPr>
          <w:rFonts w:ascii="Times New Roman" w:hAnsi="Times New Roman" w:cs="Times New Roman"/>
        </w:rPr>
        <w:t xml:space="preserve"> </w:t>
      </w:r>
      <w:del w:id="1056" w:author="Jackie" w:date="2020-06-18T11:03:00Z">
        <w:r w:rsidRPr="00990D1D" w:rsidDel="00232DAF">
          <w:rPr>
            <w:rFonts w:ascii="Times New Roman" w:hAnsi="Times New Roman" w:cs="Times New Roman"/>
            <w:i/>
            <w:iCs/>
          </w:rPr>
          <w:delText>c</w:delText>
        </w:r>
      </w:del>
      <w:del w:id="1057" w:author="Jackie" w:date="2020-06-18T11:02:00Z">
        <w:r w:rsidRPr="00990D1D" w:rsidDel="00232DAF">
          <w:rPr>
            <w:rFonts w:ascii="Times New Roman" w:hAnsi="Times New Roman" w:cs="Times New Roman"/>
            <w:i/>
            <w:iCs/>
          </w:rPr>
          <w:delText>e</w:delText>
        </w:r>
        <w:r w:rsidRPr="00990D1D" w:rsidDel="00232DAF">
          <w:rPr>
            <w:rFonts w:ascii="Times New Roman" w:hAnsi="Times New Roman" w:cs="Times New Roman"/>
          </w:rPr>
          <w:delText>, </w:delText>
        </w:r>
      </w:del>
      <w:r w:rsidRPr="00990D1D">
        <w:rPr>
          <w:rFonts w:ascii="Times New Roman" w:hAnsi="Times New Roman" w:cs="Times New Roman"/>
          <w:i/>
          <w:iCs/>
        </w:rPr>
        <w:t>578</w:t>
      </w:r>
      <w:r w:rsidRPr="00990D1D">
        <w:rPr>
          <w:rFonts w:ascii="Times New Roman" w:hAnsi="Times New Roman" w:cs="Times New Roman"/>
        </w:rPr>
        <w:t>(1), 126</w:t>
      </w:r>
      <w:ins w:id="1058" w:author="Jackie" w:date="2020-06-18T11:02:00Z">
        <w:r w:rsidR="00232DAF">
          <w:rPr>
            <w:rFonts w:ascii="Times New Roman" w:hAnsi="Times New Roman" w:cs="Times New Roman"/>
          </w:rPr>
          <w:t>–</w:t>
        </w:r>
      </w:ins>
      <w:del w:id="1059" w:author="Jackie" w:date="2020-06-18T11:02:00Z">
        <w:r w:rsidRPr="00990D1D" w:rsidDel="00232DAF">
          <w:rPr>
            <w:rFonts w:ascii="Times New Roman" w:hAnsi="Times New Roman" w:cs="Times New Roman"/>
          </w:rPr>
          <w:delText>-</w:delText>
        </w:r>
      </w:del>
      <w:r w:rsidRPr="00990D1D">
        <w:rPr>
          <w:rFonts w:ascii="Times New Roman" w:hAnsi="Times New Roman" w:cs="Times New Roman"/>
        </w:rPr>
        <w:t>143.</w:t>
      </w:r>
    </w:p>
    <w:p w14:paraId="4FE31A36" w14:textId="29069093"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MacLean, K. A., Johnson, M. W., &amp; Griffiths, R. R. (2011). Mystical experiences occasioned by the hallucinogen psilocybin lead to increases in the personality domain of openness.</w:t>
      </w:r>
      <w:ins w:id="1060" w:author="Jackie" w:date="2020-06-18T11:03:00Z">
        <w:r w:rsidR="00232DAF">
          <w:rPr>
            <w:rFonts w:ascii="Times New Roman" w:hAnsi="Times New Roman" w:cs="Times New Roman"/>
          </w:rPr>
          <w:t xml:space="preserve"> </w:t>
        </w:r>
      </w:ins>
      <w:del w:id="1061" w:author="Jackie" w:date="2020-06-18T11:03:00Z">
        <w:r w:rsidRPr="00990D1D" w:rsidDel="00232DAF">
          <w:rPr>
            <w:rFonts w:ascii="Times New Roman" w:hAnsi="Times New Roman" w:cs="Times New Roman"/>
          </w:rPr>
          <w:delText> </w:delText>
        </w:r>
      </w:del>
      <w:r w:rsidRPr="00990D1D">
        <w:rPr>
          <w:rFonts w:ascii="Times New Roman" w:hAnsi="Times New Roman" w:cs="Times New Roman"/>
          <w:i/>
          <w:iCs/>
        </w:rPr>
        <w:t>Journal of Psychopharmacology</w:t>
      </w:r>
      <w:r w:rsidRPr="00232DAF">
        <w:rPr>
          <w:rFonts w:ascii="Times New Roman" w:hAnsi="Times New Roman" w:cs="Times New Roman"/>
          <w:i/>
          <w:iCs/>
          <w:rPrChange w:id="1062" w:author="Jackie" w:date="2020-06-18T11:03:00Z">
            <w:rPr>
              <w:rFonts w:ascii="Times New Roman" w:hAnsi="Times New Roman" w:cs="Times New Roman"/>
            </w:rPr>
          </w:rPrChange>
        </w:rPr>
        <w:t>,</w:t>
      </w:r>
      <w:r w:rsidR="007A52E5">
        <w:rPr>
          <w:rFonts w:ascii="Times New Roman" w:hAnsi="Times New Roman" w:cs="Times New Roman"/>
        </w:rPr>
        <w:t xml:space="preserve"> </w:t>
      </w:r>
      <w:r w:rsidRPr="00990D1D">
        <w:rPr>
          <w:rFonts w:ascii="Times New Roman" w:hAnsi="Times New Roman" w:cs="Times New Roman"/>
          <w:i/>
          <w:iCs/>
        </w:rPr>
        <w:t>25</w:t>
      </w:r>
      <w:r w:rsidRPr="00990D1D">
        <w:rPr>
          <w:rFonts w:ascii="Times New Roman" w:hAnsi="Times New Roman" w:cs="Times New Roman"/>
        </w:rPr>
        <w:t>(11), 1453</w:t>
      </w:r>
      <w:ins w:id="1063" w:author="Jackie" w:date="2020-06-18T11:03:00Z">
        <w:r w:rsidR="00232DAF">
          <w:rPr>
            <w:rFonts w:ascii="Times New Roman" w:hAnsi="Times New Roman" w:cs="Times New Roman"/>
          </w:rPr>
          <w:t>–</w:t>
        </w:r>
      </w:ins>
      <w:del w:id="1064" w:author="Jackie" w:date="2020-06-18T11:03:00Z">
        <w:r w:rsidRPr="00990D1D" w:rsidDel="00232DAF">
          <w:rPr>
            <w:rFonts w:ascii="Times New Roman" w:hAnsi="Times New Roman" w:cs="Times New Roman"/>
          </w:rPr>
          <w:delText>-</w:delText>
        </w:r>
      </w:del>
      <w:r w:rsidRPr="00990D1D">
        <w:rPr>
          <w:rFonts w:ascii="Times New Roman" w:hAnsi="Times New Roman" w:cs="Times New Roman"/>
        </w:rPr>
        <w:t>1461.</w:t>
      </w:r>
    </w:p>
    <w:p w14:paraId="5671761D" w14:textId="1E48D73D"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Magidson, J. F., Roberts, B. W., Collado-Rodriguez, A., &amp; Lejuez, C. W. (2014). Theory-driven intervention for changing personality: Expectancy value theory, behavioral activation, and conscientiousness.</w:t>
      </w:r>
      <w:r w:rsidR="007A52E5">
        <w:rPr>
          <w:rFonts w:ascii="Times New Roman" w:hAnsi="Times New Roman" w:cs="Times New Roman"/>
        </w:rPr>
        <w:t xml:space="preserve"> </w:t>
      </w:r>
      <w:r w:rsidRPr="00990D1D">
        <w:rPr>
          <w:rFonts w:ascii="Times New Roman" w:hAnsi="Times New Roman" w:cs="Times New Roman"/>
          <w:i/>
          <w:iCs/>
        </w:rPr>
        <w:t xml:space="preserve">Developmental </w:t>
      </w:r>
      <w:ins w:id="1065" w:author="Jackie" w:date="2020-06-18T11:03:00Z">
        <w:r w:rsidR="00232DAF">
          <w:rPr>
            <w:rFonts w:ascii="Times New Roman" w:hAnsi="Times New Roman" w:cs="Times New Roman"/>
            <w:i/>
            <w:iCs/>
          </w:rPr>
          <w:t>P</w:t>
        </w:r>
      </w:ins>
      <w:del w:id="1066" w:author="Jackie" w:date="2020-06-18T11:03:00Z">
        <w:r w:rsidRPr="00990D1D" w:rsidDel="00232DAF">
          <w:rPr>
            <w:rFonts w:ascii="Times New Roman" w:hAnsi="Times New Roman" w:cs="Times New Roman"/>
            <w:i/>
            <w:iCs/>
          </w:rPr>
          <w:delText>p</w:delText>
        </w:r>
      </w:del>
      <w:r w:rsidRPr="00990D1D">
        <w:rPr>
          <w:rFonts w:ascii="Times New Roman" w:hAnsi="Times New Roman" w:cs="Times New Roman"/>
          <w:i/>
          <w:iCs/>
        </w:rPr>
        <w:t>sychology</w:t>
      </w:r>
      <w:r w:rsidRPr="00232DAF">
        <w:rPr>
          <w:rFonts w:ascii="Times New Roman" w:hAnsi="Times New Roman" w:cs="Times New Roman"/>
          <w:i/>
          <w:iCs/>
          <w:rPrChange w:id="1067" w:author="Jackie" w:date="2020-06-18T11:03:00Z">
            <w:rPr>
              <w:rFonts w:ascii="Times New Roman" w:hAnsi="Times New Roman" w:cs="Times New Roman"/>
            </w:rPr>
          </w:rPrChange>
        </w:rPr>
        <w:t>,</w:t>
      </w:r>
      <w:r w:rsidR="007A52E5">
        <w:rPr>
          <w:rFonts w:ascii="Times New Roman" w:hAnsi="Times New Roman" w:cs="Times New Roman"/>
          <w:i/>
          <w:iCs/>
        </w:rPr>
        <w:t xml:space="preserve"> </w:t>
      </w:r>
      <w:r w:rsidRPr="00990D1D">
        <w:rPr>
          <w:rFonts w:ascii="Times New Roman" w:hAnsi="Times New Roman" w:cs="Times New Roman"/>
          <w:i/>
          <w:iCs/>
        </w:rPr>
        <w:t>50</w:t>
      </w:r>
      <w:r w:rsidRPr="00990D1D">
        <w:rPr>
          <w:rFonts w:ascii="Times New Roman" w:hAnsi="Times New Roman" w:cs="Times New Roman"/>
        </w:rPr>
        <w:t>(5), 1442</w:t>
      </w:r>
      <w:ins w:id="1068" w:author="Jackie" w:date="2020-06-18T11:04:00Z">
        <w:r w:rsidR="00232DAF">
          <w:rPr>
            <w:rFonts w:ascii="Times New Roman" w:hAnsi="Times New Roman" w:cs="Times New Roman"/>
          </w:rPr>
          <w:t>–1450</w:t>
        </w:r>
      </w:ins>
      <w:r w:rsidRPr="00990D1D">
        <w:rPr>
          <w:rFonts w:ascii="Times New Roman" w:hAnsi="Times New Roman" w:cs="Times New Roman"/>
        </w:rPr>
        <w:t>.</w:t>
      </w:r>
    </w:p>
    <w:p w14:paraId="59CD10F9" w14:textId="1C75D869"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 xml:space="preserve">Meyer, A. L., Allison, K. W., Reese, L. E., Gay, F. N., &amp; </w:t>
      </w:r>
      <w:del w:id="1069" w:author="Jackie" w:date="2020-06-19T05:42:00Z">
        <w:r w:rsidRPr="00990D1D" w:rsidDel="008E488B">
          <w:rPr>
            <w:rFonts w:ascii="Times New Roman" w:hAnsi="Times New Roman" w:cs="Times New Roman"/>
          </w:rPr>
          <w:delText xml:space="preserve">Gay, F. N. </w:delText>
        </w:r>
      </w:del>
      <w:r w:rsidRPr="00990D1D">
        <w:rPr>
          <w:rFonts w:ascii="Times New Roman" w:hAnsi="Times New Roman" w:cs="Times New Roman"/>
        </w:rPr>
        <w:t>Multisite Violence Prevention Project.</w:t>
      </w:r>
      <w:ins w:id="1070" w:author="Jackie" w:date="2020-06-18T11:04:00Z">
        <w:r w:rsidR="00232DAF">
          <w:rPr>
            <w:rFonts w:ascii="Times New Roman" w:hAnsi="Times New Roman" w:cs="Times New Roman"/>
          </w:rPr>
          <w:t xml:space="preserve"> </w:t>
        </w:r>
      </w:ins>
      <w:r w:rsidRPr="00990D1D">
        <w:rPr>
          <w:rFonts w:ascii="Times New Roman" w:hAnsi="Times New Roman" w:cs="Times New Roman"/>
        </w:rPr>
        <w:t>(2004). Choosing to be violence free in middle school: The student component of the GREAT schools and families universal program.</w:t>
      </w:r>
      <w:r w:rsidR="007A52E5">
        <w:rPr>
          <w:rFonts w:ascii="Times New Roman" w:hAnsi="Times New Roman" w:cs="Times New Roman"/>
        </w:rPr>
        <w:t xml:space="preserve"> </w:t>
      </w:r>
      <w:r w:rsidRPr="00990D1D">
        <w:rPr>
          <w:rFonts w:ascii="Times New Roman" w:hAnsi="Times New Roman" w:cs="Times New Roman"/>
          <w:i/>
          <w:iCs/>
        </w:rPr>
        <w:t>American Journal of Preventive Medicine</w:t>
      </w:r>
      <w:r w:rsidRPr="00232DAF">
        <w:rPr>
          <w:rFonts w:ascii="Times New Roman" w:hAnsi="Times New Roman" w:cs="Times New Roman"/>
          <w:i/>
          <w:iCs/>
          <w:rPrChange w:id="1071" w:author="Jackie" w:date="2020-06-18T11:05:00Z">
            <w:rPr>
              <w:rFonts w:ascii="Times New Roman" w:hAnsi="Times New Roman" w:cs="Times New Roman"/>
            </w:rPr>
          </w:rPrChange>
        </w:rPr>
        <w:t>,</w:t>
      </w:r>
      <w:r w:rsidR="007A52E5">
        <w:rPr>
          <w:rFonts w:ascii="Times New Roman" w:hAnsi="Times New Roman" w:cs="Times New Roman"/>
          <w:i/>
          <w:iCs/>
        </w:rPr>
        <w:t xml:space="preserve"> </w:t>
      </w:r>
      <w:r w:rsidRPr="00990D1D">
        <w:rPr>
          <w:rFonts w:ascii="Times New Roman" w:hAnsi="Times New Roman" w:cs="Times New Roman"/>
          <w:i/>
          <w:iCs/>
        </w:rPr>
        <w:t>26</w:t>
      </w:r>
      <w:r w:rsidRPr="00990D1D">
        <w:rPr>
          <w:rFonts w:ascii="Times New Roman" w:hAnsi="Times New Roman" w:cs="Times New Roman"/>
        </w:rPr>
        <w:t>(1)</w:t>
      </w:r>
      <w:ins w:id="1072" w:author="Jackie" w:date="2020-06-18T11:06:00Z">
        <w:r w:rsidR="00232DAF">
          <w:rPr>
            <w:rFonts w:ascii="Times New Roman" w:hAnsi="Times New Roman" w:cs="Times New Roman"/>
          </w:rPr>
          <w:t>, 20–28.</w:t>
        </w:r>
      </w:ins>
      <w:del w:id="1073" w:author="Jackie" w:date="2020-06-18T11:06:00Z">
        <w:r w:rsidRPr="00990D1D" w:rsidDel="00232DAF">
          <w:rPr>
            <w:rFonts w:ascii="Times New Roman" w:hAnsi="Times New Roman" w:cs="Times New Roman"/>
          </w:rPr>
          <w:delText>.</w:delText>
        </w:r>
      </w:del>
    </w:p>
    <w:p w14:paraId="2B110384" w14:textId="14B5DCB8" w:rsidR="00865F2C" w:rsidRPr="00990D1D" w:rsidDel="008E488B" w:rsidRDefault="00865F2C" w:rsidP="00865F2C">
      <w:pPr>
        <w:spacing w:line="480" w:lineRule="auto"/>
        <w:ind w:left="720" w:hanging="720"/>
        <w:rPr>
          <w:del w:id="1074" w:author="Jackie" w:date="2020-06-19T05:43:00Z"/>
          <w:rFonts w:ascii="Times New Roman" w:hAnsi="Times New Roman" w:cs="Times New Roman"/>
        </w:rPr>
      </w:pPr>
      <w:del w:id="1075" w:author="Jackie" w:date="2020-06-18T11:08:00Z">
        <w:r w:rsidRPr="00990D1D" w:rsidDel="00232DAF">
          <w:rPr>
            <w:rFonts w:ascii="Times New Roman" w:hAnsi="Times New Roman" w:cs="Times New Roman"/>
          </w:rPr>
          <w:delText>Multisite Violence Prevention Project</w:delText>
        </w:r>
      </w:del>
      <w:del w:id="1076" w:author="Jackie" w:date="2020-06-19T05:43:00Z">
        <w:r w:rsidRPr="00990D1D" w:rsidDel="008E488B">
          <w:rPr>
            <w:rFonts w:ascii="Times New Roman" w:hAnsi="Times New Roman" w:cs="Times New Roman"/>
          </w:rPr>
          <w:delText xml:space="preserve">. (2008). The </w:delText>
        </w:r>
        <w:r w:rsidR="00232DAF" w:rsidRPr="00990D1D" w:rsidDel="008E488B">
          <w:rPr>
            <w:rFonts w:ascii="Times New Roman" w:hAnsi="Times New Roman" w:cs="Times New Roman"/>
          </w:rPr>
          <w:delText>Multisite Violence Prevention Project</w:delText>
        </w:r>
        <w:r w:rsidRPr="00990D1D" w:rsidDel="008E488B">
          <w:rPr>
            <w:rFonts w:ascii="Times New Roman" w:hAnsi="Times New Roman" w:cs="Times New Roman"/>
          </w:rPr>
          <w:delText>: Impact of a universal school-based violence prevention program on social-cognitive outcomes.</w:delText>
        </w:r>
      </w:del>
    </w:p>
    <w:p w14:paraId="46C09760" w14:textId="72600CF2"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Muraven, M. (2010). Building self-control strength: Practicing self-control leads to improved self-control performance.</w:t>
      </w:r>
      <w:r w:rsidR="007A52E5">
        <w:rPr>
          <w:rFonts w:ascii="Times New Roman" w:hAnsi="Times New Roman" w:cs="Times New Roman"/>
        </w:rPr>
        <w:t xml:space="preserve"> </w:t>
      </w:r>
      <w:r w:rsidRPr="00990D1D">
        <w:rPr>
          <w:rFonts w:ascii="Times New Roman" w:hAnsi="Times New Roman" w:cs="Times New Roman"/>
          <w:i/>
          <w:iCs/>
        </w:rPr>
        <w:t>Journal of Experimental Social Psychology</w:t>
      </w:r>
      <w:r w:rsidRPr="00232DAF">
        <w:rPr>
          <w:rFonts w:ascii="Times New Roman" w:hAnsi="Times New Roman" w:cs="Times New Roman"/>
          <w:i/>
          <w:iCs/>
          <w:rPrChange w:id="1077" w:author="Jackie" w:date="2020-06-18T11:11:00Z">
            <w:rPr>
              <w:rFonts w:ascii="Times New Roman" w:hAnsi="Times New Roman" w:cs="Times New Roman"/>
            </w:rPr>
          </w:rPrChange>
        </w:rPr>
        <w:t>,</w:t>
      </w:r>
      <w:r w:rsidR="007A52E5">
        <w:rPr>
          <w:rFonts w:ascii="Times New Roman" w:hAnsi="Times New Roman" w:cs="Times New Roman"/>
          <w:i/>
          <w:iCs/>
        </w:rPr>
        <w:t xml:space="preserve"> </w:t>
      </w:r>
      <w:r w:rsidRPr="00990D1D">
        <w:rPr>
          <w:rFonts w:ascii="Times New Roman" w:hAnsi="Times New Roman" w:cs="Times New Roman"/>
          <w:i/>
          <w:iCs/>
        </w:rPr>
        <w:t>46</w:t>
      </w:r>
      <w:r w:rsidRPr="00990D1D">
        <w:rPr>
          <w:rFonts w:ascii="Times New Roman" w:hAnsi="Times New Roman" w:cs="Times New Roman"/>
        </w:rPr>
        <w:t>(2), 465</w:t>
      </w:r>
      <w:ins w:id="1078" w:author="Jackie" w:date="2020-06-18T11:11:00Z">
        <w:r w:rsidR="00232DAF">
          <w:rPr>
            <w:rFonts w:ascii="Times New Roman" w:hAnsi="Times New Roman" w:cs="Times New Roman"/>
          </w:rPr>
          <w:t>–</w:t>
        </w:r>
      </w:ins>
      <w:del w:id="1079" w:author="Jackie" w:date="2020-06-18T11:11:00Z">
        <w:r w:rsidRPr="00990D1D" w:rsidDel="00232DAF">
          <w:rPr>
            <w:rFonts w:ascii="Times New Roman" w:hAnsi="Times New Roman" w:cs="Times New Roman"/>
          </w:rPr>
          <w:delText>-</w:delText>
        </w:r>
      </w:del>
      <w:r w:rsidRPr="00990D1D">
        <w:rPr>
          <w:rFonts w:ascii="Times New Roman" w:hAnsi="Times New Roman" w:cs="Times New Roman"/>
        </w:rPr>
        <w:t>468.</w:t>
      </w:r>
    </w:p>
    <w:p w14:paraId="635C0806" w14:textId="4783AF6C"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Nettle, D. (2006). The evolution of personality variation in humans and other animals.</w:t>
      </w:r>
      <w:r w:rsidR="005D2191">
        <w:rPr>
          <w:rFonts w:ascii="Times New Roman" w:hAnsi="Times New Roman" w:cs="Times New Roman"/>
        </w:rPr>
        <w:t xml:space="preserve"> </w:t>
      </w:r>
      <w:r w:rsidRPr="00990D1D">
        <w:rPr>
          <w:rFonts w:ascii="Times New Roman" w:hAnsi="Times New Roman" w:cs="Times New Roman"/>
          <w:i/>
          <w:iCs/>
        </w:rPr>
        <w:t>American Psychologist</w:t>
      </w:r>
      <w:r w:rsidRPr="00232DAF">
        <w:rPr>
          <w:rFonts w:ascii="Times New Roman" w:hAnsi="Times New Roman" w:cs="Times New Roman"/>
          <w:i/>
          <w:iCs/>
          <w:rPrChange w:id="1080" w:author="Jackie" w:date="2020-06-18T11:11:00Z">
            <w:rPr>
              <w:rFonts w:ascii="Times New Roman" w:hAnsi="Times New Roman" w:cs="Times New Roman"/>
            </w:rPr>
          </w:rPrChange>
        </w:rPr>
        <w:t>,</w:t>
      </w:r>
      <w:r w:rsidR="005D2191">
        <w:rPr>
          <w:rFonts w:ascii="Times New Roman" w:hAnsi="Times New Roman" w:cs="Times New Roman"/>
          <w:i/>
          <w:iCs/>
        </w:rPr>
        <w:t xml:space="preserve"> </w:t>
      </w:r>
      <w:r w:rsidRPr="00990D1D">
        <w:rPr>
          <w:rFonts w:ascii="Times New Roman" w:hAnsi="Times New Roman" w:cs="Times New Roman"/>
          <w:i/>
          <w:iCs/>
        </w:rPr>
        <w:t>61</w:t>
      </w:r>
      <w:r w:rsidRPr="00990D1D">
        <w:rPr>
          <w:rFonts w:ascii="Times New Roman" w:hAnsi="Times New Roman" w:cs="Times New Roman"/>
        </w:rPr>
        <w:t>(6), 622</w:t>
      </w:r>
      <w:ins w:id="1081" w:author="Jackie" w:date="2020-06-18T11:12:00Z">
        <w:r w:rsidR="00232DAF">
          <w:rPr>
            <w:rFonts w:ascii="Times New Roman" w:hAnsi="Times New Roman" w:cs="Times New Roman"/>
          </w:rPr>
          <w:t>–631</w:t>
        </w:r>
      </w:ins>
      <w:r w:rsidRPr="00990D1D">
        <w:rPr>
          <w:rFonts w:ascii="Times New Roman" w:hAnsi="Times New Roman" w:cs="Times New Roman"/>
        </w:rPr>
        <w:t>.</w:t>
      </w:r>
    </w:p>
    <w:p w14:paraId="5CACB521" w14:textId="6BAD49DC"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 xml:space="preserve">Netz, Y., Wu, M. J., Becker, B. J., &amp; Tenenbaum, G. (2005). Physical activity and psychological well-being in advanced age: </w:t>
      </w:r>
      <w:ins w:id="1082" w:author="Jackie" w:date="2020-06-18T11:12:00Z">
        <w:r w:rsidR="00232DAF">
          <w:rPr>
            <w:rFonts w:ascii="Times New Roman" w:hAnsi="Times New Roman" w:cs="Times New Roman"/>
          </w:rPr>
          <w:t>A</w:t>
        </w:r>
      </w:ins>
      <w:del w:id="1083" w:author="Jackie" w:date="2020-06-18T11:12:00Z">
        <w:r w:rsidRPr="00990D1D" w:rsidDel="00232DAF">
          <w:rPr>
            <w:rFonts w:ascii="Times New Roman" w:hAnsi="Times New Roman" w:cs="Times New Roman"/>
          </w:rPr>
          <w:delText>a</w:delText>
        </w:r>
      </w:del>
      <w:r w:rsidRPr="00990D1D">
        <w:rPr>
          <w:rFonts w:ascii="Times New Roman" w:hAnsi="Times New Roman" w:cs="Times New Roman"/>
        </w:rPr>
        <w:t xml:space="preserve"> meta-analysis of intervention studies.</w:t>
      </w:r>
      <w:r w:rsidR="005D2191">
        <w:rPr>
          <w:rFonts w:ascii="Times New Roman" w:hAnsi="Times New Roman" w:cs="Times New Roman"/>
        </w:rPr>
        <w:t xml:space="preserve"> </w:t>
      </w:r>
      <w:r w:rsidRPr="00990D1D">
        <w:rPr>
          <w:rFonts w:ascii="Times New Roman" w:hAnsi="Times New Roman" w:cs="Times New Roman"/>
          <w:i/>
          <w:iCs/>
        </w:rPr>
        <w:t xml:space="preserve">Psychology and </w:t>
      </w:r>
      <w:ins w:id="1084" w:author="Jackie" w:date="2020-06-18T11:12:00Z">
        <w:r w:rsidR="00232DAF">
          <w:rPr>
            <w:rFonts w:ascii="Times New Roman" w:hAnsi="Times New Roman" w:cs="Times New Roman"/>
            <w:i/>
            <w:iCs/>
          </w:rPr>
          <w:t>A</w:t>
        </w:r>
      </w:ins>
      <w:del w:id="1085" w:author="Jackie" w:date="2020-06-18T11:12:00Z">
        <w:r w:rsidRPr="00990D1D" w:rsidDel="00232DAF">
          <w:rPr>
            <w:rFonts w:ascii="Times New Roman" w:hAnsi="Times New Roman" w:cs="Times New Roman"/>
            <w:i/>
            <w:iCs/>
          </w:rPr>
          <w:delText>a</w:delText>
        </w:r>
      </w:del>
      <w:r w:rsidRPr="00990D1D">
        <w:rPr>
          <w:rFonts w:ascii="Times New Roman" w:hAnsi="Times New Roman" w:cs="Times New Roman"/>
          <w:i/>
          <w:iCs/>
        </w:rPr>
        <w:t>ging</w:t>
      </w:r>
      <w:r w:rsidRPr="00D249B1">
        <w:rPr>
          <w:rFonts w:ascii="Times New Roman" w:hAnsi="Times New Roman" w:cs="Times New Roman"/>
          <w:i/>
          <w:iCs/>
          <w:rPrChange w:id="1086" w:author="Jackie" w:date="2020-06-18T11:13:00Z">
            <w:rPr>
              <w:rFonts w:ascii="Times New Roman" w:hAnsi="Times New Roman" w:cs="Times New Roman"/>
            </w:rPr>
          </w:rPrChange>
        </w:rPr>
        <w:t>,</w:t>
      </w:r>
      <w:r w:rsidR="005D2191">
        <w:rPr>
          <w:rFonts w:ascii="Times New Roman" w:hAnsi="Times New Roman" w:cs="Times New Roman"/>
        </w:rPr>
        <w:t xml:space="preserve"> </w:t>
      </w:r>
      <w:r w:rsidRPr="00990D1D">
        <w:rPr>
          <w:rFonts w:ascii="Times New Roman" w:hAnsi="Times New Roman" w:cs="Times New Roman"/>
          <w:i/>
          <w:iCs/>
        </w:rPr>
        <w:t>20</w:t>
      </w:r>
      <w:r w:rsidRPr="00990D1D">
        <w:rPr>
          <w:rFonts w:ascii="Times New Roman" w:hAnsi="Times New Roman" w:cs="Times New Roman"/>
        </w:rPr>
        <w:t>(2), 272</w:t>
      </w:r>
      <w:ins w:id="1087" w:author="Jackie" w:date="2020-06-18T11:13:00Z">
        <w:r w:rsidR="00D249B1">
          <w:rPr>
            <w:rFonts w:ascii="Times New Roman" w:hAnsi="Times New Roman" w:cs="Times New Roman"/>
          </w:rPr>
          <w:t>–284</w:t>
        </w:r>
      </w:ins>
      <w:r w:rsidRPr="00990D1D">
        <w:rPr>
          <w:rFonts w:ascii="Times New Roman" w:hAnsi="Times New Roman" w:cs="Times New Roman"/>
        </w:rPr>
        <w:t>.</w:t>
      </w:r>
    </w:p>
    <w:p w14:paraId="68ADA2DB" w14:textId="29087E36"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lastRenderedPageBreak/>
        <w:t>Noordhof, A., Kamphuis, J. H., Sellbom, M., Eigenhuis, A., &amp; Bagby, R. M. (2018). Change in self-reported personality during major depressive disorder treatment: A reanalysis of treatment studies from a demoralization perspective.</w:t>
      </w:r>
      <w:r w:rsidR="005D2191">
        <w:rPr>
          <w:rFonts w:ascii="Times New Roman" w:hAnsi="Times New Roman" w:cs="Times New Roman"/>
        </w:rPr>
        <w:t xml:space="preserve"> </w:t>
      </w:r>
      <w:r w:rsidRPr="00990D1D">
        <w:rPr>
          <w:rFonts w:ascii="Times New Roman" w:hAnsi="Times New Roman" w:cs="Times New Roman"/>
          <w:i/>
          <w:iCs/>
        </w:rPr>
        <w:t>Personality Disorders: Theory, Research, and Treatment</w:t>
      </w:r>
      <w:r w:rsidRPr="00D249B1">
        <w:rPr>
          <w:rFonts w:ascii="Times New Roman" w:hAnsi="Times New Roman" w:cs="Times New Roman"/>
          <w:i/>
          <w:iCs/>
          <w:rPrChange w:id="1088" w:author="Jackie" w:date="2020-06-18T11:13:00Z">
            <w:rPr>
              <w:rFonts w:ascii="Times New Roman" w:hAnsi="Times New Roman" w:cs="Times New Roman"/>
            </w:rPr>
          </w:rPrChange>
        </w:rPr>
        <w:t>,</w:t>
      </w:r>
      <w:r w:rsidR="005D2191">
        <w:rPr>
          <w:rFonts w:ascii="Times New Roman" w:hAnsi="Times New Roman" w:cs="Times New Roman"/>
        </w:rPr>
        <w:t xml:space="preserve"> </w:t>
      </w:r>
      <w:r w:rsidRPr="00990D1D">
        <w:rPr>
          <w:rFonts w:ascii="Times New Roman" w:hAnsi="Times New Roman" w:cs="Times New Roman"/>
          <w:i/>
          <w:iCs/>
        </w:rPr>
        <w:t>9</w:t>
      </w:r>
      <w:r w:rsidRPr="00990D1D">
        <w:rPr>
          <w:rFonts w:ascii="Times New Roman" w:hAnsi="Times New Roman" w:cs="Times New Roman"/>
        </w:rPr>
        <w:t>(1), 93</w:t>
      </w:r>
      <w:ins w:id="1089" w:author="Jackie" w:date="2020-06-18T11:14:00Z">
        <w:r w:rsidR="00D249B1">
          <w:rPr>
            <w:rFonts w:ascii="Times New Roman" w:hAnsi="Times New Roman" w:cs="Times New Roman"/>
          </w:rPr>
          <w:t>–100</w:t>
        </w:r>
      </w:ins>
      <w:r w:rsidRPr="00990D1D">
        <w:rPr>
          <w:rFonts w:ascii="Times New Roman" w:hAnsi="Times New Roman" w:cs="Times New Roman"/>
        </w:rPr>
        <w:t>.</w:t>
      </w:r>
    </w:p>
    <w:p w14:paraId="43F6B75B" w14:textId="4F1EC026"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Oaten, M., &amp; Cheng, K. (2007). Improvements in self-control from financial monitoring.</w:t>
      </w:r>
      <w:r w:rsidR="005D2191">
        <w:rPr>
          <w:rFonts w:ascii="Times New Roman" w:hAnsi="Times New Roman" w:cs="Times New Roman"/>
        </w:rPr>
        <w:t xml:space="preserve"> </w:t>
      </w:r>
      <w:r w:rsidRPr="00990D1D">
        <w:rPr>
          <w:rFonts w:ascii="Times New Roman" w:hAnsi="Times New Roman" w:cs="Times New Roman"/>
          <w:i/>
          <w:iCs/>
        </w:rPr>
        <w:t>Journal of Economic Psychology</w:t>
      </w:r>
      <w:r w:rsidRPr="005D2191">
        <w:rPr>
          <w:rFonts w:ascii="Times New Roman" w:hAnsi="Times New Roman" w:cs="Times New Roman"/>
          <w:i/>
          <w:iCs/>
        </w:rPr>
        <w:t>,</w:t>
      </w:r>
      <w:r w:rsidR="005D2191">
        <w:rPr>
          <w:rFonts w:ascii="Times New Roman" w:hAnsi="Times New Roman" w:cs="Times New Roman"/>
          <w:i/>
          <w:iCs/>
        </w:rPr>
        <w:t xml:space="preserve"> </w:t>
      </w:r>
      <w:r w:rsidRPr="00990D1D">
        <w:rPr>
          <w:rFonts w:ascii="Times New Roman" w:hAnsi="Times New Roman" w:cs="Times New Roman"/>
          <w:i/>
          <w:iCs/>
        </w:rPr>
        <w:t>28</w:t>
      </w:r>
      <w:r w:rsidRPr="00990D1D">
        <w:rPr>
          <w:rFonts w:ascii="Times New Roman" w:hAnsi="Times New Roman" w:cs="Times New Roman"/>
        </w:rPr>
        <w:t>(4), 487</w:t>
      </w:r>
      <w:ins w:id="1090" w:author="Jackie" w:date="2020-06-18T11:14:00Z">
        <w:r w:rsidR="00D249B1">
          <w:rPr>
            <w:rFonts w:ascii="Times New Roman" w:hAnsi="Times New Roman" w:cs="Times New Roman"/>
          </w:rPr>
          <w:t>–</w:t>
        </w:r>
      </w:ins>
      <w:del w:id="1091" w:author="Jackie" w:date="2020-06-18T11:14:00Z">
        <w:r w:rsidRPr="00990D1D" w:rsidDel="00D249B1">
          <w:rPr>
            <w:rFonts w:ascii="Times New Roman" w:hAnsi="Times New Roman" w:cs="Times New Roman"/>
          </w:rPr>
          <w:delText>-</w:delText>
        </w:r>
      </w:del>
      <w:r w:rsidRPr="00990D1D">
        <w:rPr>
          <w:rFonts w:ascii="Times New Roman" w:hAnsi="Times New Roman" w:cs="Times New Roman"/>
        </w:rPr>
        <w:t>501.</w:t>
      </w:r>
    </w:p>
    <w:p w14:paraId="6AFBF2C4" w14:textId="1034CD24"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Olds, D., Henderson</w:t>
      </w:r>
      <w:del w:id="1092" w:author="Jackie" w:date="2020-06-18T11:15:00Z">
        <w:r w:rsidRPr="00990D1D" w:rsidDel="00D249B1">
          <w:rPr>
            <w:rFonts w:ascii="Times New Roman" w:hAnsi="Times New Roman" w:cs="Times New Roman"/>
          </w:rPr>
          <w:delText xml:space="preserve"> Jr</w:delText>
        </w:r>
      </w:del>
      <w:r w:rsidRPr="00990D1D">
        <w:rPr>
          <w:rFonts w:ascii="Times New Roman" w:hAnsi="Times New Roman" w:cs="Times New Roman"/>
        </w:rPr>
        <w:t>, C. R.,</w:t>
      </w:r>
      <w:ins w:id="1093" w:author="Jackie" w:date="2020-06-18T11:15:00Z">
        <w:r w:rsidR="00D249B1">
          <w:rPr>
            <w:rFonts w:ascii="Times New Roman" w:hAnsi="Times New Roman" w:cs="Times New Roman"/>
          </w:rPr>
          <w:t xml:space="preserve"> Jr.,</w:t>
        </w:r>
      </w:ins>
      <w:r w:rsidRPr="00990D1D">
        <w:rPr>
          <w:rFonts w:ascii="Times New Roman" w:hAnsi="Times New Roman" w:cs="Times New Roman"/>
        </w:rPr>
        <w:t xml:space="preserve"> Cole, R., Eckenrode, J., Kitzman, H., Luckey, D.,</w:t>
      </w:r>
      <w:ins w:id="1094" w:author="Jackie" w:date="2020-06-18T11:15:00Z">
        <w:r w:rsidR="00D249B1">
          <w:rPr>
            <w:rFonts w:ascii="Times New Roman" w:hAnsi="Times New Roman" w:cs="Times New Roman"/>
          </w:rPr>
          <w:t xml:space="preserve"> et al. </w:t>
        </w:r>
      </w:ins>
      <w:del w:id="1095" w:author="Jackie" w:date="2020-06-18T11:15:00Z">
        <w:r w:rsidRPr="00990D1D" w:rsidDel="00D249B1">
          <w:rPr>
            <w:rFonts w:ascii="Times New Roman" w:hAnsi="Times New Roman" w:cs="Times New Roman"/>
          </w:rPr>
          <w:delText xml:space="preserve"> ... &amp; Powers, J. </w:delText>
        </w:r>
      </w:del>
      <w:r w:rsidRPr="00990D1D">
        <w:rPr>
          <w:rFonts w:ascii="Times New Roman" w:hAnsi="Times New Roman" w:cs="Times New Roman"/>
        </w:rPr>
        <w:t>(1998). Long-term effects of nurse home visitation on children</w:t>
      </w:r>
      <w:ins w:id="1096" w:author="Jackie" w:date="2020-06-19T05:48:00Z">
        <w:r w:rsidR="008E488B">
          <w:rPr>
            <w:rFonts w:ascii="Times New Roman" w:hAnsi="Times New Roman" w:cs="Times New Roman"/>
          </w:rPr>
          <w:t>’</w:t>
        </w:r>
      </w:ins>
      <w:del w:id="1097" w:author="Jackie" w:date="2020-06-19T05:48:00Z">
        <w:r w:rsidRPr="00990D1D" w:rsidDel="008E488B">
          <w:rPr>
            <w:rFonts w:ascii="Times New Roman" w:hAnsi="Times New Roman" w:cs="Times New Roman"/>
          </w:rPr>
          <w:delText>'</w:delText>
        </w:r>
      </w:del>
      <w:r w:rsidRPr="00990D1D">
        <w:rPr>
          <w:rFonts w:ascii="Times New Roman" w:hAnsi="Times New Roman" w:cs="Times New Roman"/>
        </w:rPr>
        <w:t>s criminal and antisocial behavior: 15-year follow-up of a randomized controlled trial.</w:t>
      </w:r>
      <w:r w:rsidR="005D2191">
        <w:rPr>
          <w:rFonts w:ascii="Times New Roman" w:hAnsi="Times New Roman" w:cs="Times New Roman"/>
        </w:rPr>
        <w:t xml:space="preserve"> </w:t>
      </w:r>
      <w:r w:rsidRPr="00990D1D">
        <w:rPr>
          <w:rFonts w:ascii="Times New Roman" w:hAnsi="Times New Roman" w:cs="Times New Roman"/>
          <w:i/>
          <w:iCs/>
        </w:rPr>
        <w:t>J</w:t>
      </w:r>
      <w:ins w:id="1098" w:author="Jackie" w:date="2020-06-18T11:15:00Z">
        <w:r w:rsidR="00D249B1">
          <w:rPr>
            <w:rFonts w:ascii="Times New Roman" w:hAnsi="Times New Roman" w:cs="Times New Roman"/>
            <w:i/>
            <w:iCs/>
          </w:rPr>
          <w:t>our</w:t>
        </w:r>
      </w:ins>
      <w:ins w:id="1099" w:author="Jackie" w:date="2020-06-19T05:48:00Z">
        <w:r w:rsidR="008E488B">
          <w:rPr>
            <w:rFonts w:ascii="Times New Roman" w:hAnsi="Times New Roman" w:cs="Times New Roman"/>
            <w:i/>
            <w:iCs/>
          </w:rPr>
          <w:t>n</w:t>
        </w:r>
      </w:ins>
      <w:ins w:id="1100" w:author="Jackie" w:date="2020-06-18T11:15:00Z">
        <w:r w:rsidR="00D249B1">
          <w:rPr>
            <w:rFonts w:ascii="Times New Roman" w:hAnsi="Times New Roman" w:cs="Times New Roman"/>
            <w:i/>
            <w:iCs/>
          </w:rPr>
          <w:t>al of the American Medical Association,</w:t>
        </w:r>
      </w:ins>
      <w:del w:id="1101" w:author="Jackie" w:date="2020-06-18T11:15:00Z">
        <w:r w:rsidRPr="00990D1D" w:rsidDel="00D249B1">
          <w:rPr>
            <w:rFonts w:ascii="Times New Roman" w:hAnsi="Times New Roman" w:cs="Times New Roman"/>
            <w:i/>
            <w:iCs/>
          </w:rPr>
          <w:delText>ama</w:delText>
        </w:r>
        <w:r w:rsidRPr="00990D1D" w:rsidDel="00D249B1">
          <w:rPr>
            <w:rFonts w:ascii="Times New Roman" w:hAnsi="Times New Roman" w:cs="Times New Roman"/>
          </w:rPr>
          <w:delText>,</w:delText>
        </w:r>
      </w:del>
      <w:r w:rsidR="005D2191">
        <w:rPr>
          <w:rFonts w:ascii="Times New Roman" w:hAnsi="Times New Roman" w:cs="Times New Roman"/>
        </w:rPr>
        <w:t xml:space="preserve"> </w:t>
      </w:r>
      <w:r w:rsidRPr="00990D1D">
        <w:rPr>
          <w:rFonts w:ascii="Times New Roman" w:hAnsi="Times New Roman" w:cs="Times New Roman"/>
          <w:i/>
          <w:iCs/>
        </w:rPr>
        <w:t>280</w:t>
      </w:r>
      <w:r w:rsidRPr="00990D1D">
        <w:rPr>
          <w:rFonts w:ascii="Times New Roman" w:hAnsi="Times New Roman" w:cs="Times New Roman"/>
        </w:rPr>
        <w:t>(14), 1238</w:t>
      </w:r>
      <w:ins w:id="1102" w:author="Jackie" w:date="2020-06-18T11:15:00Z">
        <w:r w:rsidR="00D249B1">
          <w:rPr>
            <w:rFonts w:ascii="Times New Roman" w:hAnsi="Times New Roman" w:cs="Times New Roman"/>
          </w:rPr>
          <w:t>–</w:t>
        </w:r>
      </w:ins>
      <w:del w:id="1103" w:author="Jackie" w:date="2020-06-18T11:15:00Z">
        <w:r w:rsidRPr="00990D1D" w:rsidDel="00D249B1">
          <w:rPr>
            <w:rFonts w:ascii="Times New Roman" w:hAnsi="Times New Roman" w:cs="Times New Roman"/>
          </w:rPr>
          <w:delText>-</w:delText>
        </w:r>
      </w:del>
      <w:r w:rsidRPr="00990D1D">
        <w:rPr>
          <w:rFonts w:ascii="Times New Roman" w:hAnsi="Times New Roman" w:cs="Times New Roman"/>
        </w:rPr>
        <w:t>1244.</w:t>
      </w:r>
    </w:p>
    <w:p w14:paraId="31349653" w14:textId="7DEAFCFE"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Petrosino, A., Turpin-Petrosino, C., &amp; Buehler, J. (2003). Scared Straight and other juvenile awareness programs for preventing juvenile delinquency: A systematic review of the randomized experimental evidence.</w:t>
      </w:r>
      <w:r w:rsidR="005D2191">
        <w:rPr>
          <w:rFonts w:ascii="Times New Roman" w:hAnsi="Times New Roman" w:cs="Times New Roman"/>
        </w:rPr>
        <w:t xml:space="preserve"> </w:t>
      </w:r>
      <w:del w:id="1104" w:author="Jackie" w:date="2020-06-18T11:15:00Z">
        <w:r w:rsidRPr="00990D1D" w:rsidDel="00D249B1">
          <w:rPr>
            <w:rFonts w:ascii="Times New Roman" w:hAnsi="Times New Roman" w:cs="Times New Roman"/>
            <w:i/>
            <w:iCs/>
          </w:rPr>
          <w:delText xml:space="preserve">The </w:delText>
        </w:r>
      </w:del>
      <w:r w:rsidRPr="00990D1D">
        <w:rPr>
          <w:rFonts w:ascii="Times New Roman" w:hAnsi="Times New Roman" w:cs="Times New Roman"/>
          <w:i/>
          <w:iCs/>
        </w:rPr>
        <w:t>Annals of the American Academy of Political and Social Science</w:t>
      </w:r>
      <w:r w:rsidRPr="00D249B1">
        <w:rPr>
          <w:rFonts w:ascii="Times New Roman" w:hAnsi="Times New Roman" w:cs="Times New Roman"/>
          <w:i/>
          <w:iCs/>
          <w:rPrChange w:id="1105" w:author="Jackie" w:date="2020-06-18T11:16:00Z">
            <w:rPr>
              <w:rFonts w:ascii="Times New Roman" w:hAnsi="Times New Roman" w:cs="Times New Roman"/>
            </w:rPr>
          </w:rPrChange>
        </w:rPr>
        <w:t>,</w:t>
      </w:r>
      <w:r w:rsidR="005D2191">
        <w:rPr>
          <w:rFonts w:ascii="Times New Roman" w:hAnsi="Times New Roman" w:cs="Times New Roman"/>
        </w:rPr>
        <w:t xml:space="preserve"> </w:t>
      </w:r>
      <w:r w:rsidRPr="00990D1D">
        <w:rPr>
          <w:rFonts w:ascii="Times New Roman" w:hAnsi="Times New Roman" w:cs="Times New Roman"/>
          <w:i/>
          <w:iCs/>
        </w:rPr>
        <w:t>589</w:t>
      </w:r>
      <w:r w:rsidRPr="00990D1D">
        <w:rPr>
          <w:rFonts w:ascii="Times New Roman" w:hAnsi="Times New Roman" w:cs="Times New Roman"/>
        </w:rPr>
        <w:t>(1), 41</w:t>
      </w:r>
      <w:ins w:id="1106" w:author="Jackie" w:date="2020-06-18T11:16:00Z">
        <w:r w:rsidR="00D249B1">
          <w:rPr>
            <w:rFonts w:ascii="Times New Roman" w:hAnsi="Times New Roman" w:cs="Times New Roman"/>
          </w:rPr>
          <w:t>–</w:t>
        </w:r>
      </w:ins>
      <w:del w:id="1107" w:author="Jackie" w:date="2020-06-18T11:16:00Z">
        <w:r w:rsidRPr="00990D1D" w:rsidDel="00D249B1">
          <w:rPr>
            <w:rFonts w:ascii="Times New Roman" w:hAnsi="Times New Roman" w:cs="Times New Roman"/>
          </w:rPr>
          <w:delText>-</w:delText>
        </w:r>
      </w:del>
      <w:r w:rsidRPr="00990D1D">
        <w:rPr>
          <w:rFonts w:ascii="Times New Roman" w:hAnsi="Times New Roman" w:cs="Times New Roman"/>
        </w:rPr>
        <w:t>62.</w:t>
      </w:r>
    </w:p>
    <w:p w14:paraId="4977CC56" w14:textId="74A2CC56"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Piedmont, R. L. (2001). Spiritual transcendence and the scientific study of spirituality.</w:t>
      </w:r>
      <w:r w:rsidR="005D2191">
        <w:rPr>
          <w:rFonts w:ascii="Times New Roman" w:hAnsi="Times New Roman" w:cs="Times New Roman"/>
        </w:rPr>
        <w:t xml:space="preserve"> </w:t>
      </w:r>
      <w:r w:rsidRPr="00990D1D">
        <w:rPr>
          <w:rFonts w:ascii="Times New Roman" w:hAnsi="Times New Roman" w:cs="Times New Roman"/>
          <w:i/>
          <w:iCs/>
        </w:rPr>
        <w:t xml:space="preserve">Journal of </w:t>
      </w:r>
      <w:ins w:id="1108" w:author="Jackie" w:date="2020-06-18T11:16:00Z">
        <w:r w:rsidR="00D249B1">
          <w:rPr>
            <w:rFonts w:ascii="Times New Roman" w:hAnsi="Times New Roman" w:cs="Times New Roman"/>
            <w:i/>
            <w:iCs/>
          </w:rPr>
          <w:t>R</w:t>
        </w:r>
      </w:ins>
      <w:del w:id="1109" w:author="Jackie" w:date="2020-06-18T11:16:00Z">
        <w:r w:rsidRPr="00990D1D" w:rsidDel="00D249B1">
          <w:rPr>
            <w:rFonts w:ascii="Times New Roman" w:hAnsi="Times New Roman" w:cs="Times New Roman"/>
            <w:i/>
            <w:iCs/>
          </w:rPr>
          <w:delText>r</w:delText>
        </w:r>
      </w:del>
      <w:r w:rsidRPr="00990D1D">
        <w:rPr>
          <w:rFonts w:ascii="Times New Roman" w:hAnsi="Times New Roman" w:cs="Times New Roman"/>
          <w:i/>
          <w:iCs/>
        </w:rPr>
        <w:t>ehabilitation</w:t>
      </w:r>
      <w:r w:rsidRPr="00D249B1">
        <w:rPr>
          <w:rFonts w:ascii="Times New Roman" w:hAnsi="Times New Roman" w:cs="Times New Roman"/>
          <w:i/>
          <w:iCs/>
          <w:rPrChange w:id="1110" w:author="Jackie" w:date="2020-06-18T11:16:00Z">
            <w:rPr>
              <w:rFonts w:ascii="Times New Roman" w:hAnsi="Times New Roman" w:cs="Times New Roman"/>
            </w:rPr>
          </w:rPrChange>
        </w:rPr>
        <w:t>,</w:t>
      </w:r>
      <w:r w:rsidR="005D2191">
        <w:rPr>
          <w:rFonts w:ascii="Times New Roman" w:hAnsi="Times New Roman" w:cs="Times New Roman"/>
          <w:i/>
          <w:iCs/>
        </w:rPr>
        <w:t xml:space="preserve"> </w:t>
      </w:r>
      <w:r w:rsidRPr="00990D1D">
        <w:rPr>
          <w:rFonts w:ascii="Times New Roman" w:hAnsi="Times New Roman" w:cs="Times New Roman"/>
          <w:i/>
          <w:iCs/>
        </w:rPr>
        <w:t>67</w:t>
      </w:r>
      <w:r w:rsidRPr="00990D1D">
        <w:rPr>
          <w:rFonts w:ascii="Times New Roman" w:hAnsi="Times New Roman" w:cs="Times New Roman"/>
        </w:rPr>
        <w:t>(1), 4</w:t>
      </w:r>
      <w:ins w:id="1111" w:author="Jackie" w:date="2020-06-18T11:18:00Z">
        <w:r w:rsidR="00D249B1">
          <w:rPr>
            <w:rFonts w:ascii="Times New Roman" w:hAnsi="Times New Roman" w:cs="Times New Roman"/>
          </w:rPr>
          <w:t>–14</w:t>
        </w:r>
      </w:ins>
      <w:r w:rsidRPr="00990D1D">
        <w:rPr>
          <w:rFonts w:ascii="Times New Roman" w:hAnsi="Times New Roman" w:cs="Times New Roman"/>
        </w:rPr>
        <w:t>.</w:t>
      </w:r>
    </w:p>
    <w:p w14:paraId="13E6E573" w14:textId="5BE9A384"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Reed, J., &amp; Ones, D. S. (2006). The effect of acute aerobic exercise on positive activated affect: A meta-analysis.</w:t>
      </w:r>
      <w:r w:rsidR="005D2191">
        <w:rPr>
          <w:rFonts w:ascii="Times New Roman" w:hAnsi="Times New Roman" w:cs="Times New Roman"/>
        </w:rPr>
        <w:t xml:space="preserve"> </w:t>
      </w:r>
      <w:r w:rsidRPr="00990D1D">
        <w:rPr>
          <w:rFonts w:ascii="Times New Roman" w:hAnsi="Times New Roman" w:cs="Times New Roman"/>
          <w:i/>
          <w:iCs/>
        </w:rPr>
        <w:t>Psychology of Sport and Exercise</w:t>
      </w:r>
      <w:r w:rsidRPr="00D249B1">
        <w:rPr>
          <w:rFonts w:ascii="Times New Roman" w:hAnsi="Times New Roman" w:cs="Times New Roman"/>
          <w:i/>
          <w:iCs/>
          <w:rPrChange w:id="1112" w:author="Jackie" w:date="2020-06-18T11:19:00Z">
            <w:rPr>
              <w:rFonts w:ascii="Times New Roman" w:hAnsi="Times New Roman" w:cs="Times New Roman"/>
            </w:rPr>
          </w:rPrChange>
        </w:rPr>
        <w:t>,</w:t>
      </w:r>
      <w:r w:rsidR="005D2191">
        <w:rPr>
          <w:rFonts w:ascii="Times New Roman" w:hAnsi="Times New Roman" w:cs="Times New Roman"/>
          <w:i/>
          <w:iCs/>
        </w:rPr>
        <w:t xml:space="preserve"> </w:t>
      </w:r>
      <w:r w:rsidRPr="00990D1D">
        <w:rPr>
          <w:rFonts w:ascii="Times New Roman" w:hAnsi="Times New Roman" w:cs="Times New Roman"/>
          <w:i/>
          <w:iCs/>
        </w:rPr>
        <w:t>7</w:t>
      </w:r>
      <w:r w:rsidRPr="00990D1D">
        <w:rPr>
          <w:rFonts w:ascii="Times New Roman" w:hAnsi="Times New Roman" w:cs="Times New Roman"/>
        </w:rPr>
        <w:t>(5), 477</w:t>
      </w:r>
      <w:ins w:id="1113" w:author="Jackie" w:date="2020-06-18T11:19:00Z">
        <w:r w:rsidR="00D249B1">
          <w:rPr>
            <w:rFonts w:ascii="Times New Roman" w:hAnsi="Times New Roman" w:cs="Times New Roman"/>
          </w:rPr>
          <w:t>–</w:t>
        </w:r>
      </w:ins>
      <w:del w:id="1114" w:author="Jackie" w:date="2020-06-18T11:19:00Z">
        <w:r w:rsidRPr="00990D1D" w:rsidDel="00D249B1">
          <w:rPr>
            <w:rFonts w:ascii="Times New Roman" w:hAnsi="Times New Roman" w:cs="Times New Roman"/>
          </w:rPr>
          <w:delText>-</w:delText>
        </w:r>
      </w:del>
      <w:r w:rsidRPr="00990D1D">
        <w:rPr>
          <w:rFonts w:ascii="Times New Roman" w:hAnsi="Times New Roman" w:cs="Times New Roman"/>
        </w:rPr>
        <w:t>514.</w:t>
      </w:r>
    </w:p>
    <w:p w14:paraId="1BFD16F7" w14:textId="3CC788CF" w:rsidR="00865F2C" w:rsidRPr="008E488B" w:rsidRDefault="00865F2C" w:rsidP="00865F2C">
      <w:pPr>
        <w:spacing w:line="480" w:lineRule="auto"/>
        <w:ind w:left="720" w:hanging="720"/>
        <w:rPr>
          <w:rFonts w:ascii="Times New Roman" w:hAnsi="Times New Roman" w:cs="Times New Roman"/>
          <w:b/>
          <w:bCs/>
          <w:rPrChange w:id="1115" w:author="Jackie" w:date="2020-06-19T05:49:00Z">
            <w:rPr>
              <w:rFonts w:ascii="Times New Roman" w:hAnsi="Times New Roman" w:cs="Times New Roman"/>
            </w:rPr>
          </w:rPrChange>
        </w:rPr>
      </w:pPr>
      <w:r w:rsidRPr="00990D1D">
        <w:rPr>
          <w:rFonts w:ascii="Times New Roman" w:hAnsi="Times New Roman" w:cs="Times New Roman"/>
        </w:rPr>
        <w:t>Reynolds, A. J. (1997). </w:t>
      </w:r>
      <w:r w:rsidRPr="00990D1D">
        <w:rPr>
          <w:rFonts w:ascii="Times New Roman" w:hAnsi="Times New Roman" w:cs="Times New Roman"/>
          <w:i/>
          <w:iCs/>
        </w:rPr>
        <w:t>The Chicago Child</w:t>
      </w:r>
      <w:ins w:id="1116" w:author="Jackie" w:date="2020-06-18T11:19:00Z">
        <w:r w:rsidR="00D249B1">
          <w:rPr>
            <w:rFonts w:ascii="Times New Roman" w:hAnsi="Times New Roman" w:cs="Times New Roman"/>
          </w:rPr>
          <w:t>–</w:t>
        </w:r>
      </w:ins>
      <w:del w:id="1117" w:author="Jackie" w:date="2020-06-18T11:19:00Z">
        <w:r w:rsidRPr="00990D1D" w:rsidDel="00D249B1">
          <w:rPr>
            <w:rFonts w:ascii="Times New Roman" w:hAnsi="Times New Roman" w:cs="Times New Roman"/>
            <w:i/>
            <w:iCs/>
          </w:rPr>
          <w:delText>-</w:delText>
        </w:r>
      </w:del>
      <w:r w:rsidRPr="00990D1D">
        <w:rPr>
          <w:rFonts w:ascii="Times New Roman" w:hAnsi="Times New Roman" w:cs="Times New Roman"/>
          <w:i/>
          <w:iCs/>
        </w:rPr>
        <w:t>Parent Centers: A longitudinal study of extended early childhood intervention</w:t>
      </w:r>
      <w:r w:rsidRPr="00990D1D">
        <w:rPr>
          <w:rFonts w:ascii="Times New Roman" w:hAnsi="Times New Roman" w:cs="Times New Roman"/>
        </w:rPr>
        <w:t xml:space="preserve">. </w:t>
      </w:r>
      <w:ins w:id="1118" w:author="Jackie" w:date="2020-06-18T11:19:00Z">
        <w:r w:rsidR="00D249B1">
          <w:rPr>
            <w:rFonts w:ascii="Times New Roman" w:hAnsi="Times New Roman" w:cs="Times New Roman"/>
          </w:rPr>
          <w:t xml:space="preserve">Madison: </w:t>
        </w:r>
      </w:ins>
      <w:r w:rsidRPr="00990D1D">
        <w:rPr>
          <w:rFonts w:ascii="Times New Roman" w:hAnsi="Times New Roman" w:cs="Times New Roman"/>
        </w:rPr>
        <w:t>Institute for Research on Poverty, University of Wisconsin</w:t>
      </w:r>
      <w:ins w:id="1119" w:author="Jackie" w:date="2020-06-18T11:20:00Z">
        <w:r w:rsidR="00D249B1">
          <w:rPr>
            <w:rFonts w:ascii="Times New Roman" w:hAnsi="Times New Roman" w:cs="Times New Roman"/>
          </w:rPr>
          <w:t>–</w:t>
        </w:r>
      </w:ins>
      <w:del w:id="1120" w:author="Jackie" w:date="2020-06-18T11:20:00Z">
        <w:r w:rsidRPr="00990D1D" w:rsidDel="00D249B1">
          <w:rPr>
            <w:rFonts w:ascii="Times New Roman" w:hAnsi="Times New Roman" w:cs="Times New Roman"/>
          </w:rPr>
          <w:delText>-</w:delText>
        </w:r>
      </w:del>
      <w:r w:rsidRPr="00990D1D">
        <w:rPr>
          <w:rFonts w:ascii="Times New Roman" w:hAnsi="Times New Roman" w:cs="Times New Roman"/>
        </w:rPr>
        <w:t>Madison.</w:t>
      </w:r>
      <w:ins w:id="1121" w:author="Jackie" w:date="2020-06-19T05:49:00Z">
        <w:r w:rsidR="008E488B">
          <w:rPr>
            <w:rFonts w:ascii="Times New Roman" w:hAnsi="Times New Roman" w:cs="Times New Roman"/>
            <w:b/>
            <w:bCs/>
          </w:rPr>
          <w:t xml:space="preserve">[AU: Cite in text or delete </w:t>
        </w:r>
        <w:commentRangeStart w:id="1122"/>
        <w:r w:rsidR="008E488B">
          <w:rPr>
            <w:rFonts w:ascii="Times New Roman" w:hAnsi="Times New Roman" w:cs="Times New Roman"/>
            <w:b/>
            <w:bCs/>
          </w:rPr>
          <w:t>here</w:t>
        </w:r>
      </w:ins>
      <w:commentRangeEnd w:id="1122"/>
      <w:r w:rsidR="0058585A">
        <w:rPr>
          <w:rStyle w:val="CommentReference"/>
        </w:rPr>
        <w:commentReference w:id="1122"/>
      </w:r>
      <w:ins w:id="1123" w:author="Jackie" w:date="2020-06-19T05:49:00Z">
        <w:r w:rsidR="008E488B">
          <w:rPr>
            <w:rFonts w:ascii="Times New Roman" w:hAnsi="Times New Roman" w:cs="Times New Roman"/>
            <w:b/>
            <w:bCs/>
          </w:rPr>
          <w:t>]</w:t>
        </w:r>
      </w:ins>
    </w:p>
    <w:p w14:paraId="5766BF52" w14:textId="135BF855"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lastRenderedPageBreak/>
        <w:t>Reynolds, A. J., Ou, S. R., &amp; Topitzes, J. W. (2004). Paths of effects of early childhood intervention on educational attainment and delinquency: A confirmatory analysis of the Chicago Child</w:t>
      </w:r>
      <w:ins w:id="1124" w:author="Jackie" w:date="2020-06-18T11:20:00Z">
        <w:r w:rsidR="00D249B1">
          <w:rPr>
            <w:rFonts w:ascii="Times New Roman" w:hAnsi="Times New Roman" w:cs="Times New Roman"/>
          </w:rPr>
          <w:t>–</w:t>
        </w:r>
      </w:ins>
      <w:del w:id="1125" w:author="Jackie" w:date="2020-06-18T11:20:00Z">
        <w:r w:rsidRPr="00990D1D" w:rsidDel="00D249B1">
          <w:rPr>
            <w:rFonts w:ascii="Times New Roman" w:hAnsi="Times New Roman" w:cs="Times New Roman"/>
          </w:rPr>
          <w:delText>‐</w:delText>
        </w:r>
      </w:del>
      <w:r w:rsidRPr="00990D1D">
        <w:rPr>
          <w:rFonts w:ascii="Times New Roman" w:hAnsi="Times New Roman" w:cs="Times New Roman"/>
        </w:rPr>
        <w:t>Parent Centers.</w:t>
      </w:r>
      <w:r w:rsidR="005D2191">
        <w:rPr>
          <w:rFonts w:ascii="Times New Roman" w:hAnsi="Times New Roman" w:cs="Times New Roman"/>
        </w:rPr>
        <w:t xml:space="preserve"> </w:t>
      </w:r>
      <w:r w:rsidRPr="00990D1D">
        <w:rPr>
          <w:rFonts w:ascii="Times New Roman" w:hAnsi="Times New Roman" w:cs="Times New Roman"/>
          <w:i/>
          <w:iCs/>
        </w:rPr>
        <w:t xml:space="preserve">Child </w:t>
      </w:r>
      <w:ins w:id="1126" w:author="Jackie" w:date="2020-06-18T11:20:00Z">
        <w:r w:rsidR="00D249B1">
          <w:rPr>
            <w:rFonts w:ascii="Times New Roman" w:hAnsi="Times New Roman" w:cs="Times New Roman"/>
            <w:i/>
            <w:iCs/>
          </w:rPr>
          <w:t>D</w:t>
        </w:r>
      </w:ins>
      <w:del w:id="1127" w:author="Jackie" w:date="2020-06-18T11:20:00Z">
        <w:r w:rsidRPr="00990D1D" w:rsidDel="00D249B1">
          <w:rPr>
            <w:rFonts w:ascii="Times New Roman" w:hAnsi="Times New Roman" w:cs="Times New Roman"/>
            <w:i/>
            <w:iCs/>
          </w:rPr>
          <w:delText>d</w:delText>
        </w:r>
      </w:del>
      <w:r w:rsidRPr="00990D1D">
        <w:rPr>
          <w:rFonts w:ascii="Times New Roman" w:hAnsi="Times New Roman" w:cs="Times New Roman"/>
          <w:i/>
          <w:iCs/>
        </w:rPr>
        <w:t>evelopment</w:t>
      </w:r>
      <w:r w:rsidRPr="00D249B1">
        <w:rPr>
          <w:rFonts w:ascii="Times New Roman" w:hAnsi="Times New Roman" w:cs="Times New Roman"/>
          <w:i/>
          <w:iCs/>
          <w:rPrChange w:id="1128" w:author="Jackie" w:date="2020-06-18T11:20:00Z">
            <w:rPr>
              <w:rFonts w:ascii="Times New Roman" w:hAnsi="Times New Roman" w:cs="Times New Roman"/>
            </w:rPr>
          </w:rPrChange>
        </w:rPr>
        <w:t>,</w:t>
      </w:r>
      <w:r w:rsidR="005D2191">
        <w:rPr>
          <w:rFonts w:ascii="Times New Roman" w:hAnsi="Times New Roman" w:cs="Times New Roman"/>
          <w:i/>
          <w:iCs/>
        </w:rPr>
        <w:t xml:space="preserve"> </w:t>
      </w:r>
      <w:r w:rsidRPr="00990D1D">
        <w:rPr>
          <w:rFonts w:ascii="Times New Roman" w:hAnsi="Times New Roman" w:cs="Times New Roman"/>
          <w:i/>
          <w:iCs/>
        </w:rPr>
        <w:t>75</w:t>
      </w:r>
      <w:r w:rsidRPr="00990D1D">
        <w:rPr>
          <w:rFonts w:ascii="Times New Roman" w:hAnsi="Times New Roman" w:cs="Times New Roman"/>
        </w:rPr>
        <w:t>(5), 1299</w:t>
      </w:r>
      <w:ins w:id="1129" w:author="Jackie" w:date="2020-06-18T11:19:00Z">
        <w:r w:rsidR="00D249B1">
          <w:rPr>
            <w:rFonts w:ascii="Times New Roman" w:hAnsi="Times New Roman" w:cs="Times New Roman"/>
          </w:rPr>
          <w:t>–</w:t>
        </w:r>
      </w:ins>
      <w:del w:id="1130" w:author="Jackie" w:date="2020-06-18T11:19:00Z">
        <w:r w:rsidRPr="00990D1D" w:rsidDel="00D249B1">
          <w:rPr>
            <w:rFonts w:ascii="Times New Roman" w:hAnsi="Times New Roman" w:cs="Times New Roman"/>
          </w:rPr>
          <w:delText>-</w:delText>
        </w:r>
      </w:del>
      <w:r w:rsidRPr="00990D1D">
        <w:rPr>
          <w:rFonts w:ascii="Times New Roman" w:hAnsi="Times New Roman" w:cs="Times New Roman"/>
        </w:rPr>
        <w:t>1328.</w:t>
      </w:r>
    </w:p>
    <w:p w14:paraId="1BC69278" w14:textId="7EC1658E"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Reynolds, A. J., Temple, J. A., Robertson, D. L., &amp; Mann, E. A. (2002). Age 21 cost</w:t>
      </w:r>
      <w:ins w:id="1131" w:author="Jackie" w:date="2020-06-18T11:20:00Z">
        <w:r w:rsidR="00D249B1">
          <w:rPr>
            <w:rFonts w:ascii="Times New Roman" w:hAnsi="Times New Roman" w:cs="Times New Roman"/>
          </w:rPr>
          <w:t>–</w:t>
        </w:r>
      </w:ins>
      <w:del w:id="1132" w:author="Jackie" w:date="2020-06-18T11:20:00Z">
        <w:r w:rsidRPr="00990D1D" w:rsidDel="00D249B1">
          <w:rPr>
            <w:rFonts w:ascii="Times New Roman" w:hAnsi="Times New Roman" w:cs="Times New Roman"/>
          </w:rPr>
          <w:delText>-</w:delText>
        </w:r>
      </w:del>
      <w:r w:rsidRPr="00990D1D">
        <w:rPr>
          <w:rFonts w:ascii="Times New Roman" w:hAnsi="Times New Roman" w:cs="Times New Roman"/>
        </w:rPr>
        <w:t>benefit analysis of the Title I Chicago child</w:t>
      </w:r>
      <w:ins w:id="1133" w:author="Jackie" w:date="2020-06-18T11:20:00Z">
        <w:r w:rsidR="00D249B1">
          <w:rPr>
            <w:rFonts w:ascii="Times New Roman" w:hAnsi="Times New Roman" w:cs="Times New Roman"/>
          </w:rPr>
          <w:t>–</w:t>
        </w:r>
      </w:ins>
      <w:del w:id="1134" w:author="Jackie" w:date="2020-06-18T11:20:00Z">
        <w:r w:rsidRPr="00990D1D" w:rsidDel="00D249B1">
          <w:rPr>
            <w:rFonts w:ascii="Times New Roman" w:hAnsi="Times New Roman" w:cs="Times New Roman"/>
          </w:rPr>
          <w:delText>-</w:delText>
        </w:r>
      </w:del>
      <w:r w:rsidRPr="00990D1D">
        <w:rPr>
          <w:rFonts w:ascii="Times New Roman" w:hAnsi="Times New Roman" w:cs="Times New Roman"/>
        </w:rPr>
        <w:t>parent centers.</w:t>
      </w:r>
      <w:r w:rsidR="005D2191">
        <w:rPr>
          <w:rFonts w:ascii="Times New Roman" w:hAnsi="Times New Roman" w:cs="Times New Roman"/>
        </w:rPr>
        <w:t xml:space="preserve"> </w:t>
      </w:r>
      <w:r w:rsidRPr="00990D1D">
        <w:rPr>
          <w:rFonts w:ascii="Times New Roman" w:hAnsi="Times New Roman" w:cs="Times New Roman"/>
          <w:i/>
          <w:iCs/>
        </w:rPr>
        <w:t>Educational Evaluation and Policy Analysis</w:t>
      </w:r>
      <w:r w:rsidRPr="00D249B1">
        <w:rPr>
          <w:rFonts w:ascii="Times New Roman" w:hAnsi="Times New Roman" w:cs="Times New Roman"/>
          <w:i/>
          <w:iCs/>
          <w:rPrChange w:id="1135" w:author="Jackie" w:date="2020-06-18T11:20:00Z">
            <w:rPr>
              <w:rFonts w:ascii="Times New Roman" w:hAnsi="Times New Roman" w:cs="Times New Roman"/>
            </w:rPr>
          </w:rPrChange>
        </w:rPr>
        <w:t>,</w:t>
      </w:r>
      <w:r w:rsidR="005D2191">
        <w:rPr>
          <w:rFonts w:ascii="Times New Roman" w:hAnsi="Times New Roman" w:cs="Times New Roman"/>
          <w:i/>
          <w:iCs/>
        </w:rPr>
        <w:t xml:space="preserve"> </w:t>
      </w:r>
      <w:r w:rsidRPr="00990D1D">
        <w:rPr>
          <w:rFonts w:ascii="Times New Roman" w:hAnsi="Times New Roman" w:cs="Times New Roman"/>
          <w:i/>
          <w:iCs/>
        </w:rPr>
        <w:t>24</w:t>
      </w:r>
      <w:r w:rsidRPr="00990D1D">
        <w:rPr>
          <w:rFonts w:ascii="Times New Roman" w:hAnsi="Times New Roman" w:cs="Times New Roman"/>
        </w:rPr>
        <w:t>(4), 267</w:t>
      </w:r>
      <w:ins w:id="1136" w:author="Jackie" w:date="2020-06-18T11:19:00Z">
        <w:r w:rsidR="00D249B1">
          <w:rPr>
            <w:rFonts w:ascii="Times New Roman" w:hAnsi="Times New Roman" w:cs="Times New Roman"/>
          </w:rPr>
          <w:t>–</w:t>
        </w:r>
      </w:ins>
      <w:del w:id="1137" w:author="Jackie" w:date="2020-06-18T11:19:00Z">
        <w:r w:rsidRPr="00990D1D" w:rsidDel="00D249B1">
          <w:rPr>
            <w:rFonts w:ascii="Times New Roman" w:hAnsi="Times New Roman" w:cs="Times New Roman"/>
          </w:rPr>
          <w:delText>-</w:delText>
        </w:r>
      </w:del>
      <w:r w:rsidRPr="00990D1D">
        <w:rPr>
          <w:rFonts w:ascii="Times New Roman" w:hAnsi="Times New Roman" w:cs="Times New Roman"/>
        </w:rPr>
        <w:t>303.</w:t>
      </w:r>
    </w:p>
    <w:p w14:paraId="2BEDCBBA" w14:textId="2C4C0E7B" w:rsidR="00865F2C" w:rsidRPr="00990D1D" w:rsidRDefault="00865F2C" w:rsidP="00972679">
      <w:pPr>
        <w:spacing w:line="480" w:lineRule="auto"/>
        <w:ind w:left="720" w:hanging="720"/>
        <w:contextualSpacing/>
        <w:rPr>
          <w:rFonts w:ascii="Times New Roman" w:hAnsi="Times New Roman" w:cs="Times New Roman"/>
        </w:rPr>
      </w:pPr>
      <w:r w:rsidRPr="00990D1D">
        <w:rPr>
          <w:rFonts w:ascii="Times New Roman" w:hAnsi="Times New Roman" w:cs="Times New Roman"/>
        </w:rPr>
        <w:t>Ritchie, S. J., &amp; Tucker-Drob, E. M. (201</w:t>
      </w:r>
      <w:ins w:id="1138" w:author="Jackie" w:date="2020-06-18T11:21:00Z">
        <w:r w:rsidR="00D249B1">
          <w:rPr>
            <w:rFonts w:ascii="Times New Roman" w:hAnsi="Times New Roman" w:cs="Times New Roman"/>
          </w:rPr>
          <w:t>8</w:t>
        </w:r>
      </w:ins>
      <w:del w:id="1139" w:author="Jackie" w:date="2020-06-18T11:21:00Z">
        <w:r w:rsidRPr="00990D1D" w:rsidDel="00D249B1">
          <w:rPr>
            <w:rFonts w:ascii="Times New Roman" w:hAnsi="Times New Roman" w:cs="Times New Roman"/>
          </w:rPr>
          <w:delText>7, November 9</w:delText>
        </w:r>
      </w:del>
      <w:r w:rsidRPr="00990D1D">
        <w:rPr>
          <w:rFonts w:ascii="Times New Roman" w:hAnsi="Times New Roman" w:cs="Times New Roman"/>
        </w:rPr>
        <w:t>). How much does education improve intelligence?</w:t>
      </w:r>
      <w:ins w:id="1140" w:author="Jackie" w:date="2020-06-19T05:50:00Z">
        <w:r w:rsidR="00B561E4">
          <w:rPr>
            <w:rFonts w:ascii="Times New Roman" w:hAnsi="Times New Roman" w:cs="Times New Roman"/>
          </w:rPr>
          <w:t>:</w:t>
        </w:r>
      </w:ins>
      <w:r w:rsidRPr="00990D1D">
        <w:rPr>
          <w:rFonts w:ascii="Times New Roman" w:hAnsi="Times New Roman" w:cs="Times New Roman"/>
        </w:rPr>
        <w:t xml:space="preserve"> A meta-analysis. </w:t>
      </w:r>
      <w:ins w:id="1141" w:author="Jackie" w:date="2020-06-18T11:21:00Z">
        <w:r w:rsidR="00D249B1" w:rsidRPr="00D249B1">
          <w:rPr>
            <w:rFonts w:ascii="Times New Roman" w:hAnsi="Times New Roman" w:cs="Times New Roman"/>
            <w:i/>
            <w:iCs/>
            <w:rPrChange w:id="1142" w:author="Jackie" w:date="2020-06-18T11:22:00Z">
              <w:rPr>
                <w:rFonts w:ascii="Times New Roman" w:hAnsi="Times New Roman" w:cs="Times New Roman"/>
              </w:rPr>
            </w:rPrChange>
          </w:rPr>
          <w:t>Psychological Science,</w:t>
        </w:r>
      </w:ins>
      <w:ins w:id="1143" w:author="Jackie" w:date="2020-06-18T11:22:00Z">
        <w:r w:rsidR="00D249B1" w:rsidRPr="00D249B1">
          <w:rPr>
            <w:rFonts w:ascii="Times New Roman" w:hAnsi="Times New Roman" w:cs="Times New Roman"/>
            <w:i/>
            <w:iCs/>
            <w:rPrChange w:id="1144" w:author="Jackie" w:date="2020-06-18T11:22:00Z">
              <w:rPr>
                <w:rFonts w:ascii="Times New Roman" w:hAnsi="Times New Roman" w:cs="Times New Roman"/>
              </w:rPr>
            </w:rPrChange>
          </w:rPr>
          <w:t xml:space="preserve"> 29,</w:t>
        </w:r>
        <w:r w:rsidR="00D249B1">
          <w:rPr>
            <w:rFonts w:ascii="Times New Roman" w:hAnsi="Times New Roman" w:cs="Times New Roman"/>
          </w:rPr>
          <w:t xml:space="preserve"> 1358–1369.</w:t>
        </w:r>
      </w:ins>
      <w:del w:id="1145" w:author="Jackie" w:date="2020-06-18T11:22:00Z">
        <w:r w:rsidRPr="00990D1D" w:rsidDel="00D249B1">
          <w:rPr>
            <w:rFonts w:ascii="Times New Roman" w:hAnsi="Times New Roman" w:cs="Times New Roman"/>
          </w:rPr>
          <w:delText>Retrieved from psyarxiv.com/kymhp</w:delText>
        </w:r>
      </w:del>
    </w:p>
    <w:p w14:paraId="412E8A2B" w14:textId="06F68B15" w:rsidR="00972679" w:rsidRPr="00FB73A5" w:rsidDel="00FB73A5" w:rsidRDefault="00972679" w:rsidP="00972679">
      <w:pPr>
        <w:spacing w:line="480" w:lineRule="auto"/>
        <w:ind w:left="720" w:hanging="720"/>
        <w:contextualSpacing/>
        <w:rPr>
          <w:del w:id="1146" w:author="Jackie" w:date="2020-06-18T11:28:00Z"/>
          <w:rFonts w:ascii="Times New Roman" w:eastAsia="Times New Roman" w:hAnsi="Times New Roman" w:cs="Times New Roman"/>
          <w:color w:val="333333"/>
        </w:rPr>
      </w:pPr>
      <w:del w:id="1147" w:author="Jackie" w:date="2020-06-18T11:28:00Z">
        <w:r w:rsidRPr="00990D1D" w:rsidDel="00FB73A5">
          <w:rPr>
            <w:rFonts w:ascii="Times New Roman" w:eastAsia="Times New Roman" w:hAnsi="Times New Roman" w:cs="Times New Roman"/>
            <w:color w:val="333333"/>
          </w:rPr>
          <w:delText>Roberts, B.W., Wood, D., Caspi, A. (2008). </w:delText>
        </w:r>
      </w:del>
      <w:del w:id="1148" w:author="Jackie" w:date="2020-06-18T11:26:00Z">
        <w:r w:rsidRPr="00FB73A5" w:rsidDel="00FB73A5">
          <w:rPr>
            <w:rFonts w:ascii="Times New Roman" w:eastAsia="Times New Roman" w:hAnsi="Times New Roman" w:cs="Times New Roman"/>
            <w:color w:val="333333"/>
          </w:rPr>
          <w:delText>Personality development.</w:delText>
        </w:r>
      </w:del>
      <w:del w:id="1149" w:author="Jackie" w:date="2020-06-18T11:28:00Z">
        <w:r w:rsidRPr="00FB73A5" w:rsidDel="00FB73A5">
          <w:rPr>
            <w:rFonts w:ascii="Times New Roman" w:eastAsia="Times New Roman" w:hAnsi="Times New Roman" w:cs="Times New Roman"/>
            <w:color w:val="333333"/>
          </w:rPr>
          <w:delText xml:space="preserve"> </w:delText>
        </w:r>
        <w:r w:rsidRPr="00990D1D" w:rsidDel="00FB73A5">
          <w:rPr>
            <w:rFonts w:ascii="Times New Roman" w:eastAsia="Times New Roman" w:hAnsi="Times New Roman" w:cs="Times New Roman"/>
            <w:color w:val="333333"/>
          </w:rPr>
          <w:delText>In John,</w:delText>
        </w:r>
      </w:del>
      <w:del w:id="1150" w:author="Jackie" w:date="2020-06-18T11:23:00Z">
        <w:r w:rsidRPr="00990D1D" w:rsidDel="00D249B1">
          <w:rPr>
            <w:rFonts w:ascii="Times New Roman" w:eastAsia="Times New Roman" w:hAnsi="Times New Roman" w:cs="Times New Roman"/>
            <w:color w:val="333333"/>
          </w:rPr>
          <w:delText xml:space="preserve"> O.P., </w:delText>
        </w:r>
      </w:del>
      <w:del w:id="1151" w:author="Jackie" w:date="2020-06-18T11:28:00Z">
        <w:r w:rsidRPr="00990D1D" w:rsidDel="00FB73A5">
          <w:rPr>
            <w:rFonts w:ascii="Times New Roman" w:eastAsia="Times New Roman" w:hAnsi="Times New Roman" w:cs="Times New Roman"/>
            <w:color w:val="333333"/>
          </w:rPr>
          <w:delText xml:space="preserve">Robins, </w:delText>
        </w:r>
      </w:del>
      <w:del w:id="1152" w:author="Jackie" w:date="2020-06-18T11:23:00Z">
        <w:r w:rsidRPr="00990D1D" w:rsidDel="00D249B1">
          <w:rPr>
            <w:rFonts w:ascii="Times New Roman" w:eastAsia="Times New Roman" w:hAnsi="Times New Roman" w:cs="Times New Roman"/>
            <w:color w:val="333333"/>
          </w:rPr>
          <w:delText xml:space="preserve">R.W., </w:delText>
        </w:r>
      </w:del>
      <w:del w:id="1153" w:author="Jackie" w:date="2020-06-18T11:28:00Z">
        <w:r w:rsidRPr="00990D1D" w:rsidDel="00FB73A5">
          <w:rPr>
            <w:rFonts w:ascii="Times New Roman" w:eastAsia="Times New Roman" w:hAnsi="Times New Roman" w:cs="Times New Roman"/>
            <w:color w:val="333333"/>
          </w:rPr>
          <w:delText>Pervin</w:delText>
        </w:r>
      </w:del>
      <w:del w:id="1154" w:author="Jackie" w:date="2020-06-18T11:23:00Z">
        <w:r w:rsidRPr="00990D1D" w:rsidDel="00D249B1">
          <w:rPr>
            <w:rFonts w:ascii="Times New Roman" w:eastAsia="Times New Roman" w:hAnsi="Times New Roman" w:cs="Times New Roman"/>
            <w:color w:val="333333"/>
          </w:rPr>
          <w:delText>, L.A.</w:delText>
        </w:r>
      </w:del>
      <w:del w:id="1155" w:author="Jackie" w:date="2020-06-18T11:28:00Z">
        <w:r w:rsidRPr="00990D1D" w:rsidDel="00FB73A5">
          <w:rPr>
            <w:rFonts w:ascii="Times New Roman" w:eastAsia="Times New Roman" w:hAnsi="Times New Roman" w:cs="Times New Roman"/>
            <w:color w:val="333333"/>
          </w:rPr>
          <w:delText xml:space="preserve"> (Eds.), </w:delText>
        </w:r>
        <w:r w:rsidRPr="00FB73A5" w:rsidDel="00FB73A5">
          <w:rPr>
            <w:rFonts w:ascii="Times New Roman" w:eastAsia="Times New Roman" w:hAnsi="Times New Roman" w:cs="Times New Roman"/>
            <w:i/>
            <w:iCs/>
            <w:color w:val="333333"/>
            <w:rPrChange w:id="1156" w:author="Jackie" w:date="2020-06-18T11:23:00Z">
              <w:rPr>
                <w:rFonts w:ascii="Times New Roman" w:eastAsia="Times New Roman" w:hAnsi="Times New Roman" w:cs="Times New Roman"/>
                <w:color w:val="333333"/>
              </w:rPr>
            </w:rPrChange>
          </w:rPr>
          <w:delText>Handbook of personality: Theory and research</w:delText>
        </w:r>
        <w:r w:rsidRPr="00990D1D" w:rsidDel="00FB73A5">
          <w:rPr>
            <w:rFonts w:ascii="Times New Roman" w:eastAsia="Times New Roman" w:hAnsi="Times New Roman" w:cs="Times New Roman"/>
            <w:color w:val="333333"/>
          </w:rPr>
          <w:delText xml:space="preserve"> (3rd ed.). New York</w:delText>
        </w:r>
      </w:del>
      <w:del w:id="1157" w:author="Jackie" w:date="2020-06-18T11:23:00Z">
        <w:r w:rsidRPr="00990D1D" w:rsidDel="00FB73A5">
          <w:rPr>
            <w:rFonts w:ascii="Times New Roman" w:eastAsia="Times New Roman" w:hAnsi="Times New Roman" w:cs="Times New Roman"/>
            <w:color w:val="333333"/>
          </w:rPr>
          <w:delText>, NY</w:delText>
        </w:r>
      </w:del>
      <w:del w:id="1158" w:author="Jackie" w:date="2020-06-18T11:28:00Z">
        <w:r w:rsidRPr="00990D1D" w:rsidDel="00FB73A5">
          <w:rPr>
            <w:rFonts w:ascii="Times New Roman" w:eastAsia="Times New Roman" w:hAnsi="Times New Roman" w:cs="Times New Roman"/>
            <w:color w:val="333333"/>
          </w:rPr>
          <w:delText>: Guilford</w:delText>
        </w:r>
      </w:del>
    </w:p>
    <w:p w14:paraId="5CAD7902" w14:textId="099FE757" w:rsidR="00865F2C" w:rsidRPr="00990D1D" w:rsidRDefault="00865F2C" w:rsidP="00972679">
      <w:pPr>
        <w:spacing w:line="480" w:lineRule="auto"/>
        <w:ind w:left="720" w:hanging="720"/>
        <w:contextualSpacing/>
        <w:rPr>
          <w:rFonts w:ascii="Times New Roman" w:hAnsi="Times New Roman" w:cs="Times New Roman"/>
        </w:rPr>
      </w:pPr>
      <w:r w:rsidRPr="00990D1D">
        <w:rPr>
          <w:rFonts w:ascii="Times New Roman" w:hAnsi="Times New Roman" w:cs="Times New Roman"/>
        </w:rPr>
        <w:t>Roberts, B. W., &amp; Jackson, J. J. (2008). Sociogenomic personality psychology.</w:t>
      </w:r>
      <w:r w:rsidR="005D2191">
        <w:rPr>
          <w:rFonts w:ascii="Times New Roman" w:hAnsi="Times New Roman" w:cs="Times New Roman"/>
        </w:rPr>
        <w:t xml:space="preserve"> </w:t>
      </w:r>
      <w:r w:rsidRPr="00990D1D">
        <w:rPr>
          <w:rFonts w:ascii="Times New Roman" w:hAnsi="Times New Roman" w:cs="Times New Roman"/>
          <w:i/>
          <w:iCs/>
        </w:rPr>
        <w:t xml:space="preserve">Journal of </w:t>
      </w:r>
      <w:ins w:id="1159" w:author="Jackie" w:date="2020-06-18T11:27:00Z">
        <w:r w:rsidR="00FB73A5">
          <w:rPr>
            <w:rFonts w:ascii="Times New Roman" w:hAnsi="Times New Roman" w:cs="Times New Roman"/>
            <w:i/>
            <w:iCs/>
          </w:rPr>
          <w:t>P</w:t>
        </w:r>
      </w:ins>
      <w:del w:id="1160" w:author="Jackie" w:date="2020-06-18T11:27:00Z">
        <w:r w:rsidRPr="00990D1D" w:rsidDel="00FB73A5">
          <w:rPr>
            <w:rFonts w:ascii="Times New Roman" w:hAnsi="Times New Roman" w:cs="Times New Roman"/>
            <w:i/>
            <w:iCs/>
          </w:rPr>
          <w:delText>p</w:delText>
        </w:r>
      </w:del>
      <w:r w:rsidRPr="00990D1D">
        <w:rPr>
          <w:rFonts w:ascii="Times New Roman" w:hAnsi="Times New Roman" w:cs="Times New Roman"/>
          <w:i/>
          <w:iCs/>
        </w:rPr>
        <w:t>ersonality</w:t>
      </w:r>
      <w:r w:rsidRPr="00FB73A5">
        <w:rPr>
          <w:rFonts w:ascii="Times New Roman" w:hAnsi="Times New Roman" w:cs="Times New Roman"/>
          <w:i/>
          <w:iCs/>
          <w:rPrChange w:id="1161" w:author="Jackie" w:date="2020-06-18T11:27:00Z">
            <w:rPr>
              <w:rFonts w:ascii="Times New Roman" w:hAnsi="Times New Roman" w:cs="Times New Roman"/>
            </w:rPr>
          </w:rPrChange>
        </w:rPr>
        <w:t>,</w:t>
      </w:r>
      <w:r w:rsidR="005D2191">
        <w:rPr>
          <w:rFonts w:ascii="Times New Roman" w:hAnsi="Times New Roman" w:cs="Times New Roman"/>
        </w:rPr>
        <w:t xml:space="preserve"> </w:t>
      </w:r>
      <w:r w:rsidRPr="00990D1D">
        <w:rPr>
          <w:rFonts w:ascii="Times New Roman" w:hAnsi="Times New Roman" w:cs="Times New Roman"/>
          <w:i/>
          <w:iCs/>
        </w:rPr>
        <w:t>76</w:t>
      </w:r>
      <w:r w:rsidRPr="00990D1D">
        <w:rPr>
          <w:rFonts w:ascii="Times New Roman" w:hAnsi="Times New Roman" w:cs="Times New Roman"/>
        </w:rPr>
        <w:t>(6), 1523</w:t>
      </w:r>
      <w:ins w:id="1162" w:author="Jackie" w:date="2020-06-18T11:27:00Z">
        <w:r w:rsidR="00FB73A5">
          <w:rPr>
            <w:rFonts w:ascii="Times New Roman" w:hAnsi="Times New Roman" w:cs="Times New Roman"/>
          </w:rPr>
          <w:t>–</w:t>
        </w:r>
      </w:ins>
      <w:del w:id="1163" w:author="Jackie" w:date="2020-06-18T11:27:00Z">
        <w:r w:rsidRPr="00990D1D" w:rsidDel="00FB73A5">
          <w:rPr>
            <w:rFonts w:ascii="Times New Roman" w:hAnsi="Times New Roman" w:cs="Times New Roman"/>
          </w:rPr>
          <w:delText>-</w:delText>
        </w:r>
      </w:del>
      <w:r w:rsidRPr="00990D1D">
        <w:rPr>
          <w:rFonts w:ascii="Times New Roman" w:hAnsi="Times New Roman" w:cs="Times New Roman"/>
        </w:rPr>
        <w:t>1544.</w:t>
      </w:r>
    </w:p>
    <w:p w14:paraId="060824C9" w14:textId="7112DEAF"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Roberts, B. W., Kuncel, N. R., Shiner, R., Caspi, A., &amp; Goldberg, L. R. (2007). The power of personality: The comparative validity of personality traits, socioeconomic status, and cognitive ability for predicting important life outcomes.</w:t>
      </w:r>
      <w:r w:rsidR="005D2191">
        <w:rPr>
          <w:rFonts w:ascii="Times New Roman" w:hAnsi="Times New Roman" w:cs="Times New Roman"/>
        </w:rPr>
        <w:t xml:space="preserve"> </w:t>
      </w:r>
      <w:r w:rsidRPr="00990D1D">
        <w:rPr>
          <w:rFonts w:ascii="Times New Roman" w:hAnsi="Times New Roman" w:cs="Times New Roman"/>
          <w:i/>
          <w:iCs/>
        </w:rPr>
        <w:t xml:space="preserve">Perspectives on Psychological </w:t>
      </w:r>
      <w:ins w:id="1164" w:author="Jackie" w:date="2020-06-18T11:27:00Z">
        <w:r w:rsidR="00FB73A5">
          <w:rPr>
            <w:rFonts w:ascii="Times New Roman" w:hAnsi="Times New Roman" w:cs="Times New Roman"/>
            <w:i/>
            <w:iCs/>
          </w:rPr>
          <w:t>S</w:t>
        </w:r>
      </w:ins>
      <w:del w:id="1165" w:author="Jackie" w:date="2020-06-18T11:27:00Z">
        <w:r w:rsidRPr="00990D1D" w:rsidDel="00FB73A5">
          <w:rPr>
            <w:rFonts w:ascii="Times New Roman" w:hAnsi="Times New Roman" w:cs="Times New Roman"/>
            <w:i/>
            <w:iCs/>
          </w:rPr>
          <w:delText>s</w:delText>
        </w:r>
      </w:del>
      <w:r w:rsidRPr="00990D1D">
        <w:rPr>
          <w:rFonts w:ascii="Times New Roman" w:hAnsi="Times New Roman" w:cs="Times New Roman"/>
          <w:i/>
          <w:iCs/>
        </w:rPr>
        <w:t>cience</w:t>
      </w:r>
      <w:r w:rsidRPr="00FB73A5">
        <w:rPr>
          <w:rFonts w:ascii="Times New Roman" w:hAnsi="Times New Roman" w:cs="Times New Roman"/>
          <w:i/>
          <w:iCs/>
          <w:rPrChange w:id="1166" w:author="Jackie" w:date="2020-06-18T11:27:00Z">
            <w:rPr>
              <w:rFonts w:ascii="Times New Roman" w:hAnsi="Times New Roman" w:cs="Times New Roman"/>
            </w:rPr>
          </w:rPrChange>
        </w:rPr>
        <w:t>,</w:t>
      </w:r>
      <w:r w:rsidR="005D2191">
        <w:rPr>
          <w:rFonts w:ascii="Times New Roman" w:hAnsi="Times New Roman" w:cs="Times New Roman"/>
          <w:i/>
          <w:iCs/>
        </w:rPr>
        <w:t xml:space="preserve"> </w:t>
      </w:r>
      <w:r w:rsidRPr="00990D1D">
        <w:rPr>
          <w:rFonts w:ascii="Times New Roman" w:hAnsi="Times New Roman" w:cs="Times New Roman"/>
          <w:i/>
          <w:iCs/>
        </w:rPr>
        <w:t>2</w:t>
      </w:r>
      <w:r w:rsidRPr="00990D1D">
        <w:rPr>
          <w:rFonts w:ascii="Times New Roman" w:hAnsi="Times New Roman" w:cs="Times New Roman"/>
        </w:rPr>
        <w:t>(4), 313</w:t>
      </w:r>
      <w:ins w:id="1167" w:author="Jackie" w:date="2020-06-18T11:27:00Z">
        <w:r w:rsidR="00FB73A5">
          <w:rPr>
            <w:rFonts w:ascii="Times New Roman" w:hAnsi="Times New Roman" w:cs="Times New Roman"/>
          </w:rPr>
          <w:t>–</w:t>
        </w:r>
      </w:ins>
      <w:del w:id="1168" w:author="Jackie" w:date="2020-06-18T11:27:00Z">
        <w:r w:rsidRPr="00990D1D" w:rsidDel="00FB73A5">
          <w:rPr>
            <w:rFonts w:ascii="Times New Roman" w:hAnsi="Times New Roman" w:cs="Times New Roman"/>
          </w:rPr>
          <w:delText>-</w:delText>
        </w:r>
      </w:del>
      <w:r w:rsidRPr="00990D1D">
        <w:rPr>
          <w:rFonts w:ascii="Times New Roman" w:hAnsi="Times New Roman" w:cs="Times New Roman"/>
        </w:rPr>
        <w:t>345.</w:t>
      </w:r>
    </w:p>
    <w:p w14:paraId="0177EB72" w14:textId="6538562F"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Roberts, B. W., Luo, J., Briley, D. A., Chow, P. I., Su, R., &amp; Hill, P. L. (2017). A systematic review of personality trait change through intervention.</w:t>
      </w:r>
      <w:r w:rsidR="005D2191">
        <w:rPr>
          <w:rFonts w:ascii="Times New Roman" w:hAnsi="Times New Roman" w:cs="Times New Roman"/>
        </w:rPr>
        <w:t xml:space="preserve"> </w:t>
      </w:r>
      <w:r w:rsidRPr="00990D1D">
        <w:rPr>
          <w:rFonts w:ascii="Times New Roman" w:hAnsi="Times New Roman" w:cs="Times New Roman"/>
          <w:i/>
          <w:iCs/>
        </w:rPr>
        <w:t>Psychological Bulletin</w:t>
      </w:r>
      <w:r w:rsidRPr="00FB73A5">
        <w:rPr>
          <w:rFonts w:ascii="Times New Roman" w:hAnsi="Times New Roman" w:cs="Times New Roman"/>
          <w:i/>
          <w:iCs/>
          <w:rPrChange w:id="1169" w:author="Jackie" w:date="2020-06-18T11:29:00Z">
            <w:rPr>
              <w:rFonts w:ascii="Times New Roman" w:hAnsi="Times New Roman" w:cs="Times New Roman"/>
            </w:rPr>
          </w:rPrChange>
        </w:rPr>
        <w:t>,</w:t>
      </w:r>
      <w:r w:rsidR="005D2191">
        <w:rPr>
          <w:rFonts w:ascii="Times New Roman" w:hAnsi="Times New Roman" w:cs="Times New Roman"/>
          <w:i/>
          <w:iCs/>
        </w:rPr>
        <w:t xml:space="preserve"> </w:t>
      </w:r>
      <w:r w:rsidRPr="00990D1D">
        <w:rPr>
          <w:rFonts w:ascii="Times New Roman" w:hAnsi="Times New Roman" w:cs="Times New Roman"/>
          <w:i/>
          <w:iCs/>
        </w:rPr>
        <w:t>143</w:t>
      </w:r>
      <w:r w:rsidRPr="00990D1D">
        <w:rPr>
          <w:rFonts w:ascii="Times New Roman" w:hAnsi="Times New Roman" w:cs="Times New Roman"/>
        </w:rPr>
        <w:t>(2), 117</w:t>
      </w:r>
      <w:ins w:id="1170" w:author="Jackie" w:date="2020-06-18T11:29:00Z">
        <w:r w:rsidR="00FB73A5">
          <w:rPr>
            <w:rFonts w:ascii="Times New Roman" w:hAnsi="Times New Roman" w:cs="Times New Roman"/>
          </w:rPr>
          <w:t>–141</w:t>
        </w:r>
      </w:ins>
      <w:r w:rsidRPr="00990D1D">
        <w:rPr>
          <w:rFonts w:ascii="Times New Roman" w:hAnsi="Times New Roman" w:cs="Times New Roman"/>
        </w:rPr>
        <w:t>.</w:t>
      </w:r>
    </w:p>
    <w:p w14:paraId="109AC73B" w14:textId="1D09E37E" w:rsidR="00512CA6" w:rsidRPr="00990D1D" w:rsidDel="00FB73A5" w:rsidRDefault="00512CA6" w:rsidP="00865F2C">
      <w:pPr>
        <w:spacing w:line="480" w:lineRule="auto"/>
        <w:ind w:left="720" w:hanging="720"/>
        <w:rPr>
          <w:del w:id="1171" w:author="Jackie" w:date="2020-06-18T11:30:00Z"/>
          <w:rFonts w:ascii="Times New Roman" w:hAnsi="Times New Roman" w:cs="Times New Roman"/>
        </w:rPr>
      </w:pPr>
      <w:del w:id="1172" w:author="Jackie" w:date="2020-06-18T11:30:00Z">
        <w:r w:rsidRPr="00990D1D" w:rsidDel="00FB73A5">
          <w:rPr>
            <w:rFonts w:ascii="Times New Roman" w:hAnsi="Times New Roman" w:cs="Times New Roman"/>
          </w:rPr>
          <w:delText xml:space="preserve">Robins, R. W., Trzesniewski, K. H., &amp; Donnellan, M. B. (2012). A primer on self-esteem.  </w:delText>
        </w:r>
        <w:r w:rsidRPr="00990D1D" w:rsidDel="00FB73A5">
          <w:rPr>
            <w:rFonts w:ascii="Times New Roman" w:hAnsi="Times New Roman" w:cs="Times New Roman"/>
            <w:i/>
          </w:rPr>
          <w:delText>Prevention Researcher</w:delText>
        </w:r>
        <w:r w:rsidRPr="00FB73A5" w:rsidDel="00FB73A5">
          <w:rPr>
            <w:rFonts w:ascii="Times New Roman" w:hAnsi="Times New Roman" w:cs="Times New Roman"/>
            <w:i/>
            <w:iCs/>
            <w:rPrChange w:id="1173" w:author="Jackie" w:date="2020-06-18T11:30:00Z">
              <w:rPr>
                <w:rFonts w:ascii="Times New Roman" w:hAnsi="Times New Roman" w:cs="Times New Roman"/>
              </w:rPr>
            </w:rPrChange>
          </w:rPr>
          <w:delText xml:space="preserve">, </w:delText>
        </w:r>
        <w:r w:rsidRPr="00740008" w:rsidDel="00FB73A5">
          <w:rPr>
            <w:rFonts w:ascii="Times New Roman" w:hAnsi="Times New Roman" w:cs="Times New Roman"/>
            <w:i/>
            <w:iCs/>
          </w:rPr>
          <w:delText>19</w:delText>
        </w:r>
        <w:r w:rsidRPr="00FB73A5" w:rsidDel="00FB73A5">
          <w:rPr>
            <w:rFonts w:ascii="Times New Roman" w:hAnsi="Times New Roman" w:cs="Times New Roman"/>
            <w:i/>
            <w:iCs/>
            <w:rPrChange w:id="1174" w:author="Jackie" w:date="2020-06-18T11:30:00Z">
              <w:rPr>
                <w:rFonts w:ascii="Times New Roman" w:hAnsi="Times New Roman" w:cs="Times New Roman"/>
              </w:rPr>
            </w:rPrChange>
          </w:rPr>
          <w:delText>,</w:delText>
        </w:r>
        <w:r w:rsidRPr="00990D1D" w:rsidDel="00FB73A5">
          <w:rPr>
            <w:rFonts w:ascii="Times New Roman" w:hAnsi="Times New Roman" w:cs="Times New Roman"/>
          </w:rPr>
          <w:delText xml:space="preserve"> 3</w:delText>
        </w:r>
      </w:del>
      <w:del w:id="1175" w:author="Jackie" w:date="2020-06-18T11:29:00Z">
        <w:r w:rsidRPr="00990D1D" w:rsidDel="00FB73A5">
          <w:rPr>
            <w:rFonts w:ascii="Times New Roman" w:hAnsi="Times New Roman" w:cs="Times New Roman"/>
          </w:rPr>
          <w:delText>-</w:delText>
        </w:r>
      </w:del>
      <w:del w:id="1176" w:author="Jackie" w:date="2020-06-18T11:30:00Z">
        <w:r w:rsidRPr="00990D1D" w:rsidDel="00FB73A5">
          <w:rPr>
            <w:rFonts w:ascii="Times New Roman" w:hAnsi="Times New Roman" w:cs="Times New Roman"/>
          </w:rPr>
          <w:delText>7</w:delText>
        </w:r>
      </w:del>
    </w:p>
    <w:p w14:paraId="3B42540F" w14:textId="1C141DA7" w:rsidR="00FB73A5" w:rsidRPr="00B436B7" w:rsidRDefault="00FB73A5" w:rsidP="00FB73A5">
      <w:pPr>
        <w:spacing w:line="480" w:lineRule="auto"/>
        <w:ind w:left="720" w:hanging="720"/>
        <w:contextualSpacing/>
        <w:rPr>
          <w:ins w:id="1177" w:author="Jackie" w:date="2020-06-18T11:28:00Z"/>
          <w:rFonts w:ascii="Times New Roman" w:eastAsia="Times New Roman" w:hAnsi="Times New Roman" w:cs="Times New Roman"/>
          <w:color w:val="333333"/>
        </w:rPr>
      </w:pPr>
      <w:ins w:id="1178" w:author="Jackie" w:date="2020-06-18T11:28:00Z">
        <w:r w:rsidRPr="00990D1D">
          <w:rPr>
            <w:rFonts w:ascii="Times New Roman" w:eastAsia="Times New Roman" w:hAnsi="Times New Roman" w:cs="Times New Roman"/>
            <w:color w:val="333333"/>
          </w:rPr>
          <w:t>Roberts, B.</w:t>
        </w:r>
        <w:r>
          <w:rPr>
            <w:rFonts w:ascii="Times New Roman" w:eastAsia="Times New Roman" w:hAnsi="Times New Roman" w:cs="Times New Roman"/>
            <w:color w:val="333333"/>
          </w:rPr>
          <w:t xml:space="preserve"> </w:t>
        </w:r>
        <w:r w:rsidRPr="00990D1D">
          <w:rPr>
            <w:rFonts w:ascii="Times New Roman" w:eastAsia="Times New Roman" w:hAnsi="Times New Roman" w:cs="Times New Roman"/>
            <w:color w:val="333333"/>
          </w:rPr>
          <w:t xml:space="preserve">W., Wood, D., </w:t>
        </w:r>
      </w:ins>
      <w:r w:rsidR="007B1558">
        <w:rPr>
          <w:rFonts w:ascii="Times New Roman" w:eastAsia="Times New Roman" w:hAnsi="Times New Roman" w:cs="Times New Roman"/>
          <w:color w:val="333333"/>
        </w:rPr>
        <w:t xml:space="preserve">&amp; </w:t>
      </w:r>
      <w:ins w:id="1179" w:author="Jackie" w:date="2020-06-18T11:28:00Z">
        <w:r w:rsidRPr="00990D1D">
          <w:rPr>
            <w:rFonts w:ascii="Times New Roman" w:eastAsia="Times New Roman" w:hAnsi="Times New Roman" w:cs="Times New Roman"/>
            <w:color w:val="333333"/>
          </w:rPr>
          <w:t>Caspi, A. (2008).</w:t>
        </w:r>
      </w:ins>
      <w:r w:rsidR="007B1558">
        <w:rPr>
          <w:rFonts w:ascii="Times New Roman" w:eastAsia="Times New Roman" w:hAnsi="Times New Roman" w:cs="Times New Roman"/>
          <w:color w:val="333333"/>
        </w:rPr>
        <w:t xml:space="preserve"> </w:t>
      </w:r>
      <w:ins w:id="1180" w:author="Jackie" w:date="2020-06-18T11:28:00Z">
        <w:r w:rsidRPr="00B436B7">
          <w:rPr>
            <w:rStyle w:val="Emphasis"/>
            <w:rFonts w:ascii="Times New Roman" w:hAnsi="Times New Roman" w:cs="Times New Roman"/>
            <w:i w:val="0"/>
            <w:iCs w:val="0"/>
          </w:rPr>
          <w:t>The development of personality traits in adulthood.</w:t>
        </w:r>
        <w:r w:rsidRPr="00B436B7">
          <w:rPr>
            <w:rFonts w:ascii="Times New Roman" w:eastAsia="Times New Roman" w:hAnsi="Times New Roman" w:cs="Times New Roman"/>
            <w:color w:val="333333"/>
          </w:rPr>
          <w:t xml:space="preserve"> </w:t>
        </w:r>
        <w:r w:rsidRPr="00990D1D">
          <w:rPr>
            <w:rFonts w:ascii="Times New Roman" w:eastAsia="Times New Roman" w:hAnsi="Times New Roman" w:cs="Times New Roman"/>
            <w:color w:val="333333"/>
          </w:rPr>
          <w:t xml:space="preserve">In </w:t>
        </w:r>
        <w:r>
          <w:rPr>
            <w:rFonts w:ascii="Times New Roman" w:eastAsia="Times New Roman" w:hAnsi="Times New Roman" w:cs="Times New Roman"/>
            <w:color w:val="333333"/>
          </w:rPr>
          <w:t xml:space="preserve">O. P. </w:t>
        </w:r>
        <w:r w:rsidRPr="00990D1D">
          <w:rPr>
            <w:rFonts w:ascii="Times New Roman" w:eastAsia="Times New Roman" w:hAnsi="Times New Roman" w:cs="Times New Roman"/>
            <w:color w:val="333333"/>
          </w:rPr>
          <w:t>John,</w:t>
        </w:r>
        <w:r>
          <w:rPr>
            <w:rFonts w:ascii="Times New Roman" w:eastAsia="Times New Roman" w:hAnsi="Times New Roman" w:cs="Times New Roman"/>
            <w:color w:val="333333"/>
          </w:rPr>
          <w:t xml:space="preserve"> R. W. </w:t>
        </w:r>
        <w:r w:rsidRPr="00990D1D">
          <w:rPr>
            <w:rFonts w:ascii="Times New Roman" w:eastAsia="Times New Roman" w:hAnsi="Times New Roman" w:cs="Times New Roman"/>
            <w:color w:val="333333"/>
          </w:rPr>
          <w:t xml:space="preserve">Robins, </w:t>
        </w:r>
        <w:r>
          <w:rPr>
            <w:rFonts w:ascii="Times New Roman" w:eastAsia="Times New Roman" w:hAnsi="Times New Roman" w:cs="Times New Roman"/>
            <w:color w:val="333333"/>
          </w:rPr>
          <w:t xml:space="preserve">&amp; L. A. </w:t>
        </w:r>
        <w:r w:rsidRPr="00990D1D">
          <w:rPr>
            <w:rFonts w:ascii="Times New Roman" w:eastAsia="Times New Roman" w:hAnsi="Times New Roman" w:cs="Times New Roman"/>
            <w:color w:val="333333"/>
          </w:rPr>
          <w:t xml:space="preserve">Pervin (Eds.), </w:t>
        </w:r>
        <w:r w:rsidRPr="00B436B7">
          <w:rPr>
            <w:rFonts w:ascii="Times New Roman" w:eastAsia="Times New Roman" w:hAnsi="Times New Roman" w:cs="Times New Roman"/>
            <w:i/>
            <w:iCs/>
            <w:color w:val="333333"/>
          </w:rPr>
          <w:t>Handbook of personality: Theory and research</w:t>
        </w:r>
        <w:r w:rsidRPr="00990D1D">
          <w:rPr>
            <w:rFonts w:ascii="Times New Roman" w:eastAsia="Times New Roman" w:hAnsi="Times New Roman" w:cs="Times New Roman"/>
            <w:color w:val="333333"/>
          </w:rPr>
          <w:t xml:space="preserve"> (3</w:t>
        </w:r>
        <w:r w:rsidRPr="007B1558">
          <w:rPr>
            <w:rFonts w:ascii="Times New Roman" w:eastAsia="Times New Roman" w:hAnsi="Times New Roman" w:cs="Times New Roman"/>
            <w:color w:val="333333"/>
          </w:rPr>
          <w:t>rd</w:t>
        </w:r>
      </w:ins>
      <w:r w:rsidR="007B1558">
        <w:rPr>
          <w:rFonts w:ascii="Times New Roman" w:eastAsia="Times New Roman" w:hAnsi="Times New Roman" w:cs="Times New Roman"/>
          <w:color w:val="333333"/>
        </w:rPr>
        <w:t xml:space="preserve"> </w:t>
      </w:r>
      <w:ins w:id="1181" w:author="Jackie" w:date="2020-06-18T11:28:00Z">
        <w:r w:rsidRPr="00990D1D">
          <w:rPr>
            <w:rFonts w:ascii="Times New Roman" w:eastAsia="Times New Roman" w:hAnsi="Times New Roman" w:cs="Times New Roman"/>
            <w:color w:val="333333"/>
          </w:rPr>
          <w:t>ed.</w:t>
        </w:r>
        <w:r>
          <w:rPr>
            <w:rFonts w:ascii="Times New Roman" w:eastAsia="Times New Roman" w:hAnsi="Times New Roman" w:cs="Times New Roman"/>
            <w:color w:val="333333"/>
          </w:rPr>
          <w:t>, pp. 375</w:t>
        </w:r>
        <w:r>
          <w:rPr>
            <w:rFonts w:ascii="Times New Roman" w:hAnsi="Times New Roman" w:cs="Times New Roman"/>
          </w:rPr>
          <w:t>–</w:t>
        </w:r>
        <w:r>
          <w:rPr>
            <w:rFonts w:ascii="Times New Roman" w:eastAsia="Times New Roman" w:hAnsi="Times New Roman" w:cs="Times New Roman"/>
            <w:color w:val="333333"/>
          </w:rPr>
          <w:t>398</w:t>
        </w:r>
        <w:r w:rsidRPr="00990D1D">
          <w:rPr>
            <w:rFonts w:ascii="Times New Roman" w:eastAsia="Times New Roman" w:hAnsi="Times New Roman" w:cs="Times New Roman"/>
            <w:color w:val="333333"/>
          </w:rPr>
          <w:t>).</w:t>
        </w:r>
      </w:ins>
      <w:r w:rsidR="007B1558">
        <w:rPr>
          <w:rFonts w:ascii="Times New Roman" w:eastAsia="Times New Roman" w:hAnsi="Times New Roman" w:cs="Times New Roman"/>
          <w:color w:val="333333"/>
        </w:rPr>
        <w:t xml:space="preserve"> </w:t>
      </w:r>
      <w:ins w:id="1182" w:author="Jackie" w:date="2020-06-18T11:28:00Z">
        <w:r w:rsidRPr="00990D1D">
          <w:rPr>
            <w:rFonts w:ascii="Times New Roman" w:eastAsia="Times New Roman" w:hAnsi="Times New Roman" w:cs="Times New Roman"/>
            <w:color w:val="333333"/>
          </w:rPr>
          <w:t>New York:</w:t>
        </w:r>
      </w:ins>
      <w:r w:rsidR="007B1558">
        <w:rPr>
          <w:rFonts w:ascii="Times New Roman" w:eastAsia="Times New Roman" w:hAnsi="Times New Roman" w:cs="Times New Roman"/>
          <w:color w:val="333333"/>
        </w:rPr>
        <w:t xml:space="preserve"> </w:t>
      </w:r>
      <w:ins w:id="1183" w:author="Jackie" w:date="2020-06-18T11:28:00Z">
        <w:r w:rsidRPr="00990D1D">
          <w:rPr>
            <w:rFonts w:ascii="Times New Roman" w:eastAsia="Times New Roman" w:hAnsi="Times New Roman" w:cs="Times New Roman"/>
            <w:color w:val="333333"/>
          </w:rPr>
          <w:t>Guilford</w:t>
        </w:r>
        <w:r>
          <w:rPr>
            <w:rFonts w:ascii="Times New Roman" w:eastAsia="Times New Roman" w:hAnsi="Times New Roman" w:cs="Times New Roman"/>
            <w:color w:val="333333"/>
          </w:rPr>
          <w:t xml:space="preserve"> Press.</w:t>
        </w:r>
        <w:r>
          <w:rPr>
            <w:rFonts w:ascii="Times New Roman" w:eastAsia="Times New Roman" w:hAnsi="Times New Roman" w:cs="Times New Roman"/>
            <w:b/>
            <w:bCs/>
            <w:color w:val="333333"/>
          </w:rPr>
          <w:t xml:space="preserve">[ED: </w:t>
        </w:r>
        <w:commentRangeStart w:id="1184"/>
        <w:r>
          <w:rPr>
            <w:rFonts w:ascii="Times New Roman" w:eastAsia="Times New Roman" w:hAnsi="Times New Roman" w:cs="Times New Roman"/>
            <w:b/>
            <w:bCs/>
            <w:color w:val="333333"/>
          </w:rPr>
          <w:t>Guilford</w:t>
        </w:r>
      </w:ins>
      <w:commentRangeEnd w:id="1184"/>
      <w:r w:rsidR="0058585A">
        <w:rPr>
          <w:rStyle w:val="CommentReference"/>
        </w:rPr>
        <w:commentReference w:id="1184"/>
      </w:r>
      <w:ins w:id="1185" w:author="Jackie" w:date="2020-06-18T11:28:00Z">
        <w:r>
          <w:rPr>
            <w:rFonts w:ascii="Times New Roman" w:eastAsia="Times New Roman" w:hAnsi="Times New Roman" w:cs="Times New Roman"/>
            <w:b/>
            <w:bCs/>
            <w:color w:val="333333"/>
          </w:rPr>
          <w:t xml:space="preserve"> reference]</w:t>
        </w:r>
        <w:r w:rsidRPr="00B436B7">
          <w:rPr>
            <w:rFonts w:ascii="Times New Roman" w:eastAsia="Times New Roman" w:hAnsi="Times New Roman" w:cs="Times New Roman"/>
            <w:b/>
            <w:bCs/>
            <w:color w:val="333333"/>
          </w:rPr>
          <w:t>[AU: As meant?]</w:t>
        </w:r>
      </w:ins>
    </w:p>
    <w:p w14:paraId="1F6917F1" w14:textId="0CBBE1B0" w:rsidR="00FB73A5" w:rsidRPr="00990D1D" w:rsidRDefault="00FB73A5" w:rsidP="00FB73A5">
      <w:pPr>
        <w:spacing w:line="480" w:lineRule="auto"/>
        <w:ind w:left="720" w:hanging="720"/>
        <w:rPr>
          <w:ins w:id="1186" w:author="Jackie" w:date="2020-06-18T11:30:00Z"/>
          <w:rFonts w:ascii="Times New Roman" w:hAnsi="Times New Roman" w:cs="Times New Roman"/>
        </w:rPr>
      </w:pPr>
      <w:ins w:id="1187" w:author="Jackie" w:date="2020-06-18T11:30:00Z">
        <w:r w:rsidRPr="00990D1D">
          <w:rPr>
            <w:rFonts w:ascii="Times New Roman" w:hAnsi="Times New Roman" w:cs="Times New Roman"/>
          </w:rPr>
          <w:t>Robins, R. W., Trzesniewski, K. H., &amp; Donnellan, M. B. (2012). A primer on self-esteem.</w:t>
        </w:r>
      </w:ins>
      <w:r w:rsidR="007B1558">
        <w:rPr>
          <w:rFonts w:ascii="Times New Roman" w:hAnsi="Times New Roman" w:cs="Times New Roman"/>
        </w:rPr>
        <w:t xml:space="preserve"> </w:t>
      </w:r>
      <w:ins w:id="1188" w:author="Jackie" w:date="2020-06-18T11:30:00Z">
        <w:r w:rsidRPr="00990D1D">
          <w:rPr>
            <w:rFonts w:ascii="Times New Roman" w:hAnsi="Times New Roman" w:cs="Times New Roman"/>
            <w:i/>
          </w:rPr>
          <w:t>Prevention Researcher</w:t>
        </w:r>
        <w:r w:rsidRPr="00B436B7">
          <w:rPr>
            <w:rFonts w:ascii="Times New Roman" w:hAnsi="Times New Roman" w:cs="Times New Roman"/>
            <w:i/>
            <w:iCs/>
          </w:rPr>
          <w:t>, 19,</w:t>
        </w:r>
        <w:r w:rsidRPr="00990D1D">
          <w:rPr>
            <w:rFonts w:ascii="Times New Roman" w:hAnsi="Times New Roman" w:cs="Times New Roman"/>
          </w:rPr>
          <w:t xml:space="preserve"> 3</w:t>
        </w:r>
        <w:r>
          <w:rPr>
            <w:rFonts w:ascii="Times New Roman" w:hAnsi="Times New Roman" w:cs="Times New Roman"/>
          </w:rPr>
          <w:t>–</w:t>
        </w:r>
        <w:r w:rsidRPr="00990D1D">
          <w:rPr>
            <w:rFonts w:ascii="Times New Roman" w:hAnsi="Times New Roman" w:cs="Times New Roman"/>
          </w:rPr>
          <w:t>7</w:t>
        </w:r>
        <w:r>
          <w:rPr>
            <w:rFonts w:ascii="Times New Roman" w:hAnsi="Times New Roman" w:cs="Times New Roman"/>
          </w:rPr>
          <w:t>.</w:t>
        </w:r>
      </w:ins>
    </w:p>
    <w:p w14:paraId="4FB4CCA2" w14:textId="709F9C99" w:rsidR="00F142FA" w:rsidRPr="00990D1D" w:rsidRDefault="00F142FA" w:rsidP="00865F2C">
      <w:pPr>
        <w:spacing w:line="480" w:lineRule="auto"/>
        <w:ind w:left="720" w:hanging="720"/>
        <w:rPr>
          <w:rFonts w:ascii="Times New Roman" w:hAnsi="Times New Roman" w:cs="Times New Roman"/>
        </w:rPr>
      </w:pPr>
      <w:r w:rsidRPr="00990D1D">
        <w:rPr>
          <w:rFonts w:ascii="Times New Roman" w:hAnsi="Times New Roman" w:cs="Times New Roman"/>
        </w:rPr>
        <w:lastRenderedPageBreak/>
        <w:t>Sander, J., Schmiedek, F., Brose, A., Wagner, G. G., &amp; Specht, J. (2017). Long‐</w:t>
      </w:r>
      <w:r w:rsidR="00FB73A5" w:rsidRPr="00990D1D">
        <w:rPr>
          <w:rFonts w:ascii="Times New Roman" w:hAnsi="Times New Roman" w:cs="Times New Roman"/>
        </w:rPr>
        <w:t>term effects of an extensive cognitive training on personality development</w:t>
      </w:r>
      <w:r w:rsidRPr="00990D1D">
        <w:rPr>
          <w:rFonts w:ascii="Times New Roman" w:hAnsi="Times New Roman" w:cs="Times New Roman"/>
        </w:rPr>
        <w:t>.</w:t>
      </w:r>
      <w:r w:rsidR="007B1558">
        <w:rPr>
          <w:rFonts w:ascii="Times New Roman" w:hAnsi="Times New Roman" w:cs="Times New Roman"/>
        </w:rPr>
        <w:t xml:space="preserve"> </w:t>
      </w:r>
      <w:r w:rsidRPr="00990D1D">
        <w:rPr>
          <w:rFonts w:ascii="Times New Roman" w:hAnsi="Times New Roman" w:cs="Times New Roman"/>
          <w:i/>
          <w:iCs/>
        </w:rPr>
        <w:t xml:space="preserve">Journal of </w:t>
      </w:r>
      <w:ins w:id="1189" w:author="Jackie" w:date="2020-06-18T11:31:00Z">
        <w:r w:rsidR="00FB73A5">
          <w:rPr>
            <w:rFonts w:ascii="Times New Roman" w:hAnsi="Times New Roman" w:cs="Times New Roman"/>
            <w:i/>
            <w:iCs/>
          </w:rPr>
          <w:t>P</w:t>
        </w:r>
      </w:ins>
      <w:del w:id="1190" w:author="Jackie" w:date="2020-06-18T11:31:00Z">
        <w:r w:rsidRPr="00990D1D" w:rsidDel="00FB73A5">
          <w:rPr>
            <w:rFonts w:ascii="Times New Roman" w:hAnsi="Times New Roman" w:cs="Times New Roman"/>
            <w:i/>
            <w:iCs/>
          </w:rPr>
          <w:delText>p</w:delText>
        </w:r>
      </w:del>
      <w:r w:rsidRPr="00990D1D">
        <w:rPr>
          <w:rFonts w:ascii="Times New Roman" w:hAnsi="Times New Roman" w:cs="Times New Roman"/>
          <w:i/>
          <w:iCs/>
        </w:rPr>
        <w:t>ersonality</w:t>
      </w:r>
      <w:ins w:id="1191" w:author="Jackie" w:date="2020-06-18T11:31:00Z">
        <w:r w:rsidR="00FB73A5">
          <w:rPr>
            <w:rFonts w:ascii="Times New Roman" w:hAnsi="Times New Roman" w:cs="Times New Roman"/>
            <w:i/>
            <w:iCs/>
          </w:rPr>
          <w:t xml:space="preserve">, </w:t>
        </w:r>
      </w:ins>
      <w:del w:id="1192" w:author="Jackie" w:date="2020-06-18T11:31:00Z">
        <w:r w:rsidRPr="00990D1D" w:rsidDel="00FB73A5">
          <w:rPr>
            <w:rFonts w:ascii="Times New Roman" w:hAnsi="Times New Roman" w:cs="Times New Roman"/>
          </w:rPr>
          <w:delText>, </w:delText>
        </w:r>
      </w:del>
      <w:r w:rsidRPr="00990D1D">
        <w:rPr>
          <w:rFonts w:ascii="Times New Roman" w:hAnsi="Times New Roman" w:cs="Times New Roman"/>
          <w:i/>
          <w:iCs/>
        </w:rPr>
        <w:t>85</w:t>
      </w:r>
      <w:r w:rsidRPr="00990D1D">
        <w:rPr>
          <w:rFonts w:ascii="Times New Roman" w:hAnsi="Times New Roman" w:cs="Times New Roman"/>
        </w:rPr>
        <w:t>(4),</w:t>
      </w:r>
      <w:ins w:id="1193" w:author="Jackie" w:date="2020-06-18T11:31:00Z">
        <w:r w:rsidR="00FB73A5">
          <w:rPr>
            <w:rFonts w:ascii="Times New Roman" w:hAnsi="Times New Roman" w:cs="Times New Roman"/>
          </w:rPr>
          <w:t xml:space="preserve"> </w:t>
        </w:r>
      </w:ins>
      <w:del w:id="1194" w:author="Jackie" w:date="2020-06-18T11:31:00Z">
        <w:r w:rsidRPr="00990D1D" w:rsidDel="00FB73A5">
          <w:rPr>
            <w:rFonts w:ascii="Times New Roman" w:hAnsi="Times New Roman" w:cs="Times New Roman"/>
          </w:rPr>
          <w:delText xml:space="preserve"> </w:delText>
        </w:r>
      </w:del>
      <w:r w:rsidRPr="00990D1D">
        <w:rPr>
          <w:rFonts w:ascii="Times New Roman" w:hAnsi="Times New Roman" w:cs="Times New Roman"/>
        </w:rPr>
        <w:t>454</w:t>
      </w:r>
      <w:ins w:id="1195" w:author="Jackie" w:date="2020-06-18T11:31:00Z">
        <w:r w:rsidR="00FB73A5">
          <w:rPr>
            <w:rFonts w:ascii="Times New Roman" w:hAnsi="Times New Roman" w:cs="Times New Roman"/>
          </w:rPr>
          <w:t>–</w:t>
        </w:r>
      </w:ins>
      <w:del w:id="1196" w:author="Jackie" w:date="2020-06-18T11:31:00Z">
        <w:r w:rsidRPr="00990D1D" w:rsidDel="00FB73A5">
          <w:rPr>
            <w:rFonts w:ascii="Times New Roman" w:hAnsi="Times New Roman" w:cs="Times New Roman"/>
          </w:rPr>
          <w:delText>-</w:delText>
        </w:r>
      </w:del>
      <w:r w:rsidRPr="00990D1D">
        <w:rPr>
          <w:rFonts w:ascii="Times New Roman" w:hAnsi="Times New Roman" w:cs="Times New Roman"/>
        </w:rPr>
        <w:t>463.</w:t>
      </w:r>
    </w:p>
    <w:p w14:paraId="70901F45" w14:textId="4F4F581A" w:rsidR="00865F2C" w:rsidDel="00FB73A5" w:rsidRDefault="00865F2C" w:rsidP="00FB73A5">
      <w:pPr>
        <w:spacing w:line="480" w:lineRule="auto"/>
        <w:ind w:left="720" w:hanging="720"/>
        <w:rPr>
          <w:del w:id="1197" w:author="Jackie" w:date="2020-06-18T11:33:00Z"/>
          <w:rFonts w:ascii="Times New Roman" w:hAnsi="Times New Roman" w:cs="Times New Roman"/>
        </w:rPr>
      </w:pPr>
      <w:r w:rsidRPr="00990D1D">
        <w:rPr>
          <w:rFonts w:ascii="Times New Roman" w:hAnsi="Times New Roman" w:cs="Times New Roman"/>
        </w:rPr>
        <w:t>Sawyer, A. M., Borduin, C. M., &amp; Dopp, A. R. (2015). Long-term effects of prevention and treatment on youth antisocial behavior: A meta-analysis.</w:t>
      </w:r>
      <w:r w:rsidR="007B1558">
        <w:rPr>
          <w:rFonts w:ascii="Times New Roman" w:hAnsi="Times New Roman" w:cs="Times New Roman"/>
        </w:rPr>
        <w:t xml:space="preserve"> </w:t>
      </w:r>
      <w:r w:rsidRPr="00990D1D">
        <w:rPr>
          <w:rFonts w:ascii="Times New Roman" w:hAnsi="Times New Roman" w:cs="Times New Roman"/>
          <w:i/>
          <w:iCs/>
        </w:rPr>
        <w:t xml:space="preserve">Clinical </w:t>
      </w:r>
      <w:r w:rsidR="00DF3BDE" w:rsidRPr="00990D1D">
        <w:rPr>
          <w:rFonts w:ascii="Times New Roman" w:hAnsi="Times New Roman" w:cs="Times New Roman"/>
          <w:i/>
          <w:iCs/>
        </w:rPr>
        <w:t>Psychology Review</w:t>
      </w:r>
      <w:r w:rsidRPr="00DF3BDE">
        <w:rPr>
          <w:rFonts w:ascii="Times New Roman" w:hAnsi="Times New Roman" w:cs="Times New Roman"/>
          <w:i/>
          <w:iCs/>
          <w:rPrChange w:id="1198" w:author="Jackie" w:date="2020-06-18T11:35:00Z">
            <w:rPr>
              <w:rFonts w:ascii="Times New Roman" w:hAnsi="Times New Roman" w:cs="Times New Roman"/>
            </w:rPr>
          </w:rPrChange>
        </w:rPr>
        <w:t>,</w:t>
      </w:r>
      <w:r w:rsidR="007B1558">
        <w:rPr>
          <w:rFonts w:ascii="Times New Roman" w:hAnsi="Times New Roman" w:cs="Times New Roman"/>
          <w:i/>
          <w:iCs/>
        </w:rPr>
        <w:t xml:space="preserve"> </w:t>
      </w:r>
      <w:r w:rsidRPr="00DF3BDE">
        <w:rPr>
          <w:rFonts w:ascii="Times New Roman" w:hAnsi="Times New Roman" w:cs="Times New Roman"/>
          <w:i/>
          <w:iCs/>
        </w:rPr>
        <w:t>42</w:t>
      </w:r>
      <w:r w:rsidRPr="00DF3BDE">
        <w:rPr>
          <w:rFonts w:ascii="Times New Roman" w:hAnsi="Times New Roman" w:cs="Times New Roman"/>
          <w:i/>
          <w:iCs/>
          <w:rPrChange w:id="1199" w:author="Jackie" w:date="2020-06-18T11:35:00Z">
            <w:rPr>
              <w:rFonts w:ascii="Times New Roman" w:hAnsi="Times New Roman" w:cs="Times New Roman"/>
            </w:rPr>
          </w:rPrChange>
        </w:rPr>
        <w:t>,</w:t>
      </w:r>
      <w:r w:rsidRPr="00990D1D">
        <w:rPr>
          <w:rFonts w:ascii="Times New Roman" w:hAnsi="Times New Roman" w:cs="Times New Roman"/>
        </w:rPr>
        <w:t xml:space="preserve"> 130</w:t>
      </w:r>
      <w:ins w:id="1200" w:author="Jackie" w:date="2020-06-18T11:34:00Z">
        <w:r w:rsidR="00DF3BDE">
          <w:rPr>
            <w:rFonts w:ascii="Times New Roman" w:hAnsi="Times New Roman" w:cs="Times New Roman"/>
          </w:rPr>
          <w:t>–</w:t>
        </w:r>
      </w:ins>
      <w:del w:id="1201" w:author="Jackie" w:date="2020-06-18T11:34:00Z">
        <w:r w:rsidRPr="00990D1D" w:rsidDel="00DF3BDE">
          <w:rPr>
            <w:rFonts w:ascii="Times New Roman" w:hAnsi="Times New Roman" w:cs="Times New Roman"/>
          </w:rPr>
          <w:delText>-</w:delText>
        </w:r>
      </w:del>
      <w:r w:rsidRPr="00990D1D">
        <w:rPr>
          <w:rFonts w:ascii="Times New Roman" w:hAnsi="Times New Roman" w:cs="Times New Roman"/>
        </w:rPr>
        <w:t>144.</w:t>
      </w:r>
    </w:p>
    <w:p w14:paraId="7BFA9D1D" w14:textId="77777777" w:rsidR="00FB73A5" w:rsidRPr="00990D1D" w:rsidRDefault="00FB73A5" w:rsidP="00865F2C">
      <w:pPr>
        <w:spacing w:line="480" w:lineRule="auto"/>
        <w:ind w:left="720" w:hanging="720"/>
        <w:rPr>
          <w:ins w:id="1202" w:author="Jackie" w:date="2020-06-18T11:33:00Z"/>
          <w:rFonts w:ascii="Times New Roman" w:hAnsi="Times New Roman" w:cs="Times New Roman"/>
        </w:rPr>
      </w:pPr>
    </w:p>
    <w:p w14:paraId="1C644680" w14:textId="540887E0" w:rsidR="008E488B" w:rsidRPr="0091547A" w:rsidRDefault="008E488B" w:rsidP="008E488B">
      <w:pPr>
        <w:spacing w:line="480" w:lineRule="auto"/>
        <w:ind w:left="720" w:hanging="720"/>
        <w:rPr>
          <w:ins w:id="1203" w:author="Jackie" w:date="2020-06-19T05:44:00Z"/>
          <w:rFonts w:ascii="Times New Roman" w:hAnsi="Times New Roman" w:cs="Times New Roman"/>
          <w:b/>
          <w:bCs/>
        </w:rPr>
      </w:pPr>
      <w:ins w:id="1204" w:author="Jackie" w:date="2020-06-19T05:44:00Z">
        <w:r>
          <w:rPr>
            <w:rFonts w:ascii="Times New Roman" w:hAnsi="Times New Roman" w:cs="Times New Roman"/>
          </w:rPr>
          <w:t>Simon, T. R., Ikida, P. R., &amp; Smith, E. P. (</w:t>
        </w:r>
        <w:r w:rsidRPr="00990D1D">
          <w:rPr>
            <w:rFonts w:ascii="Times New Roman" w:hAnsi="Times New Roman" w:cs="Times New Roman"/>
          </w:rPr>
          <w:t>20</w:t>
        </w:r>
      </w:ins>
      <w:ins w:id="1205" w:author="Jackie" w:date="2020-06-19T05:45:00Z">
        <w:r>
          <w:rPr>
            <w:rFonts w:ascii="Times New Roman" w:hAnsi="Times New Roman" w:cs="Times New Roman"/>
          </w:rPr>
          <w:t>08</w:t>
        </w:r>
      </w:ins>
      <w:ins w:id="1206" w:author="Jackie" w:date="2020-06-19T05:44:00Z">
        <w:r>
          <w:rPr>
            <w:rFonts w:ascii="Times New Roman" w:hAnsi="Times New Roman" w:cs="Times New Roman"/>
          </w:rPr>
          <w:t>).</w:t>
        </w:r>
        <w:r w:rsidRPr="00990D1D">
          <w:rPr>
            <w:rFonts w:ascii="Times New Roman" w:hAnsi="Times New Roman" w:cs="Times New Roman"/>
          </w:rPr>
          <w:t xml:space="preserve"> </w:t>
        </w:r>
      </w:ins>
      <w:ins w:id="1207" w:author="Jackie" w:date="2020-06-19T05:45:00Z">
        <w:r>
          <w:rPr>
            <w:rFonts w:ascii="Times New Roman" w:hAnsi="Times New Roman" w:cs="Times New Roman"/>
          </w:rPr>
          <w:t>The Multisite Violence Preventio</w:t>
        </w:r>
      </w:ins>
      <w:ins w:id="1208" w:author="Jackie" w:date="2020-06-19T05:46:00Z">
        <w:r>
          <w:rPr>
            <w:rFonts w:ascii="Times New Roman" w:hAnsi="Times New Roman" w:cs="Times New Roman"/>
          </w:rPr>
          <w:t xml:space="preserve">n Project: Impact of a universal school-based violence prevention program on social-cognitive outcomes. </w:t>
        </w:r>
        <w:r w:rsidRPr="00B561E4">
          <w:rPr>
            <w:rFonts w:ascii="Times New Roman" w:hAnsi="Times New Roman" w:cs="Times New Roman"/>
            <w:i/>
            <w:iCs/>
            <w:rPrChange w:id="1209" w:author="Jackie" w:date="2020-06-19T05:53:00Z">
              <w:rPr>
                <w:rFonts w:ascii="Times New Roman" w:hAnsi="Times New Roman" w:cs="Times New Roman"/>
              </w:rPr>
            </w:rPrChange>
          </w:rPr>
          <w:t>Prevention Science, 9,</w:t>
        </w:r>
        <w:r>
          <w:rPr>
            <w:rFonts w:ascii="Times New Roman" w:hAnsi="Times New Roman" w:cs="Times New Roman"/>
          </w:rPr>
          <w:t xml:space="preserve"> 231</w:t>
        </w:r>
      </w:ins>
      <w:ins w:id="1210" w:author="Jackie" w:date="2020-06-19T05:47:00Z">
        <w:r>
          <w:rPr>
            <w:rFonts w:ascii="Times New Roman" w:hAnsi="Times New Roman" w:cs="Times New Roman"/>
          </w:rPr>
          <w:t>–244.</w:t>
        </w:r>
      </w:ins>
    </w:p>
    <w:p w14:paraId="23A45F42" w14:textId="1135D261" w:rsidR="007A6010" w:rsidRPr="00DF3BDE" w:rsidRDefault="007A6010">
      <w:pPr>
        <w:spacing w:line="480" w:lineRule="auto"/>
        <w:ind w:left="720" w:hanging="720"/>
        <w:rPr>
          <w:rFonts w:ascii="Times New Roman" w:hAnsi="Times New Roman" w:cs="Times New Roman"/>
        </w:rPr>
        <w:pPrChange w:id="1211" w:author="Jackie" w:date="2020-06-18T11:33:00Z">
          <w:pPr>
            <w:spacing w:line="480" w:lineRule="auto"/>
            <w:ind w:hanging="480"/>
          </w:pPr>
        </w:pPrChange>
      </w:pPr>
      <w:del w:id="1212" w:author="Jackie" w:date="2020-06-18T11:33:00Z">
        <w:r w:rsidRPr="00990D1D" w:rsidDel="00FB73A5">
          <w:rPr>
            <w:rFonts w:ascii="Times New Roman" w:hAnsi="Times New Roman" w:cs="Times New Roman"/>
          </w:rPr>
          <w:tab/>
        </w:r>
      </w:del>
      <w:r w:rsidRPr="00990D1D">
        <w:rPr>
          <w:rFonts w:ascii="Times New Roman" w:hAnsi="Times New Roman" w:cs="Times New Roman"/>
        </w:rPr>
        <w:t>Sisk</w:t>
      </w:r>
      <w:ins w:id="1213" w:author="Jackie" w:date="2020-06-18T11:32:00Z">
        <w:r w:rsidR="00FB73A5">
          <w:rPr>
            <w:rFonts w:ascii="Times New Roman" w:hAnsi="Times New Roman" w:cs="Times New Roman"/>
          </w:rPr>
          <w:t>,</w:t>
        </w:r>
      </w:ins>
      <w:r w:rsidRPr="00990D1D">
        <w:rPr>
          <w:rFonts w:ascii="Times New Roman" w:hAnsi="Times New Roman" w:cs="Times New Roman"/>
        </w:rPr>
        <w:t xml:space="preserve"> V.</w:t>
      </w:r>
      <w:ins w:id="1214" w:author="Jackie" w:date="2020-06-18T11:32:00Z">
        <w:r w:rsidR="00FB73A5">
          <w:rPr>
            <w:rFonts w:ascii="Times New Roman" w:hAnsi="Times New Roman" w:cs="Times New Roman"/>
          </w:rPr>
          <w:t xml:space="preserve"> </w:t>
        </w:r>
      </w:ins>
      <w:r w:rsidRPr="00990D1D">
        <w:rPr>
          <w:rFonts w:ascii="Times New Roman" w:hAnsi="Times New Roman" w:cs="Times New Roman"/>
        </w:rPr>
        <w:t>F., Burgoyne, A.</w:t>
      </w:r>
      <w:ins w:id="1215" w:author="Jackie" w:date="2020-06-18T11:32:00Z">
        <w:r w:rsidR="00FB73A5">
          <w:rPr>
            <w:rFonts w:ascii="Times New Roman" w:hAnsi="Times New Roman" w:cs="Times New Roman"/>
          </w:rPr>
          <w:t xml:space="preserve"> </w:t>
        </w:r>
      </w:ins>
      <w:r w:rsidRPr="00990D1D">
        <w:rPr>
          <w:rFonts w:ascii="Times New Roman" w:hAnsi="Times New Roman" w:cs="Times New Roman"/>
        </w:rPr>
        <w:t>P., Sun, J., Butler, J.</w:t>
      </w:r>
      <w:ins w:id="1216" w:author="Jackie" w:date="2020-06-18T11:32:00Z">
        <w:r w:rsidR="00FB73A5">
          <w:rPr>
            <w:rFonts w:ascii="Times New Roman" w:hAnsi="Times New Roman" w:cs="Times New Roman"/>
          </w:rPr>
          <w:t xml:space="preserve"> </w:t>
        </w:r>
      </w:ins>
      <w:r w:rsidRPr="00990D1D">
        <w:rPr>
          <w:rFonts w:ascii="Times New Roman" w:hAnsi="Times New Roman" w:cs="Times New Roman"/>
        </w:rPr>
        <w:t>L</w:t>
      </w:r>
      <w:ins w:id="1217" w:author="Jackie" w:date="2020-06-18T11:32:00Z">
        <w:r w:rsidR="00FB73A5">
          <w:rPr>
            <w:rFonts w:ascii="Times New Roman" w:hAnsi="Times New Roman" w:cs="Times New Roman"/>
          </w:rPr>
          <w:t>.,</w:t>
        </w:r>
      </w:ins>
      <w:r w:rsidRPr="00990D1D">
        <w:rPr>
          <w:rFonts w:ascii="Times New Roman" w:hAnsi="Times New Roman" w:cs="Times New Roman"/>
        </w:rPr>
        <w:t xml:space="preserve"> &amp; Macnamara, B.</w:t>
      </w:r>
      <w:ins w:id="1218" w:author="Jackie" w:date="2020-06-18T11:32:00Z">
        <w:r w:rsidR="00FB73A5">
          <w:rPr>
            <w:rFonts w:ascii="Times New Roman" w:hAnsi="Times New Roman" w:cs="Times New Roman"/>
          </w:rPr>
          <w:t xml:space="preserve"> </w:t>
        </w:r>
      </w:ins>
      <w:r w:rsidRPr="00990D1D">
        <w:rPr>
          <w:rFonts w:ascii="Times New Roman" w:hAnsi="Times New Roman" w:cs="Times New Roman"/>
        </w:rPr>
        <w:t xml:space="preserve">N. (2018). To </w:t>
      </w:r>
      <w:r w:rsidR="00FB73A5" w:rsidRPr="00990D1D">
        <w:rPr>
          <w:rFonts w:ascii="Times New Roman" w:hAnsi="Times New Roman" w:cs="Times New Roman"/>
        </w:rPr>
        <w:t xml:space="preserve">what extent </w:t>
      </w:r>
      <w:del w:id="1219" w:author="Jackie" w:date="2020-06-18T11:32:00Z">
        <w:r w:rsidRPr="00990D1D" w:rsidDel="00FB73A5">
          <w:rPr>
            <w:rFonts w:ascii="Times New Roman" w:hAnsi="Times New Roman" w:cs="Times New Roman"/>
          </w:rPr>
          <w:delText>and</w:delText>
        </w:r>
      </w:del>
      <w:ins w:id="1220" w:author="Jackie" w:date="2020-06-18T11:32:00Z">
        <w:r w:rsidR="00FB73A5">
          <w:rPr>
            <w:rFonts w:ascii="Times New Roman" w:hAnsi="Times New Roman" w:cs="Times New Roman"/>
          </w:rPr>
          <w:t xml:space="preserve">and </w:t>
        </w:r>
      </w:ins>
      <w:del w:id="1221" w:author="Jackie" w:date="2020-06-18T11:32:00Z">
        <w:r w:rsidRPr="00990D1D" w:rsidDel="00FB73A5">
          <w:rPr>
            <w:rFonts w:ascii="Times New Roman" w:hAnsi="Times New Roman" w:cs="Times New Roman"/>
          </w:rPr>
          <w:delText xml:space="preserve"> </w:delText>
        </w:r>
        <w:r w:rsidRPr="00990D1D" w:rsidDel="00FB73A5">
          <w:rPr>
            <w:rFonts w:ascii="Times New Roman" w:hAnsi="Times New Roman" w:cs="Times New Roman"/>
          </w:rPr>
          <w:tab/>
        </w:r>
      </w:del>
      <w:r w:rsidR="00FB73A5" w:rsidRPr="00990D1D">
        <w:rPr>
          <w:rFonts w:ascii="Times New Roman" w:hAnsi="Times New Roman" w:cs="Times New Roman"/>
        </w:rPr>
        <w:t>under which circumstances are growth mind-sets important to academic</w:t>
      </w:r>
      <w:ins w:id="1222" w:author="Jackie" w:date="2020-06-18T11:32:00Z">
        <w:r w:rsidR="00FB73A5">
          <w:rPr>
            <w:rFonts w:ascii="Times New Roman" w:hAnsi="Times New Roman" w:cs="Times New Roman"/>
          </w:rPr>
          <w:t xml:space="preserve"> </w:t>
        </w:r>
      </w:ins>
      <w:del w:id="1223" w:author="Jackie" w:date="2020-06-18T11:32:00Z">
        <w:r w:rsidRPr="00990D1D" w:rsidDel="00FB73A5">
          <w:rPr>
            <w:rFonts w:ascii="Times New Roman" w:hAnsi="Times New Roman" w:cs="Times New Roman"/>
          </w:rPr>
          <w:delText xml:space="preserve"> </w:delText>
        </w:r>
        <w:r w:rsidRPr="00990D1D" w:rsidDel="00FB73A5">
          <w:rPr>
            <w:rFonts w:ascii="Times New Roman" w:hAnsi="Times New Roman" w:cs="Times New Roman"/>
          </w:rPr>
          <w:tab/>
        </w:r>
      </w:del>
      <w:r w:rsidR="00FB73A5" w:rsidRPr="00990D1D">
        <w:rPr>
          <w:rFonts w:ascii="Times New Roman" w:hAnsi="Times New Roman" w:cs="Times New Roman"/>
        </w:rPr>
        <w:t>achievement</w:t>
      </w:r>
      <w:r w:rsidRPr="00990D1D">
        <w:rPr>
          <w:rFonts w:ascii="Times New Roman" w:hAnsi="Times New Roman" w:cs="Times New Roman"/>
        </w:rPr>
        <w:t>?</w:t>
      </w:r>
      <w:ins w:id="1224" w:author="Jackie" w:date="2020-06-18T11:33:00Z">
        <w:r w:rsidR="00FB73A5">
          <w:rPr>
            <w:rFonts w:ascii="Times New Roman" w:hAnsi="Times New Roman" w:cs="Times New Roman"/>
          </w:rPr>
          <w:t>:</w:t>
        </w:r>
      </w:ins>
      <w:r w:rsidRPr="00990D1D">
        <w:rPr>
          <w:rFonts w:ascii="Times New Roman" w:hAnsi="Times New Roman" w:cs="Times New Roman"/>
        </w:rPr>
        <w:t xml:space="preserve"> Two </w:t>
      </w:r>
      <w:r w:rsidR="00FB73A5" w:rsidRPr="00990D1D">
        <w:rPr>
          <w:rFonts w:ascii="Times New Roman" w:hAnsi="Times New Roman" w:cs="Times New Roman"/>
        </w:rPr>
        <w:t>meta-analyses</w:t>
      </w:r>
      <w:r w:rsidRPr="00990D1D">
        <w:rPr>
          <w:rFonts w:ascii="Times New Roman" w:hAnsi="Times New Roman" w:cs="Times New Roman"/>
        </w:rPr>
        <w:t xml:space="preserve">. </w:t>
      </w:r>
      <w:r w:rsidRPr="00990D1D">
        <w:rPr>
          <w:rFonts w:ascii="Times New Roman" w:hAnsi="Times New Roman" w:cs="Times New Roman"/>
          <w:i/>
          <w:iCs/>
        </w:rPr>
        <w:t>Psychological Science</w:t>
      </w:r>
      <w:ins w:id="1225" w:author="Jackie" w:date="2020-06-18T11:33:00Z">
        <w:r w:rsidR="00FB73A5">
          <w:rPr>
            <w:rFonts w:ascii="Times New Roman" w:hAnsi="Times New Roman" w:cs="Times New Roman"/>
            <w:i/>
            <w:iCs/>
          </w:rPr>
          <w:t>,</w:t>
        </w:r>
      </w:ins>
      <w:ins w:id="1226" w:author="Jackie" w:date="2020-06-18T11:34:00Z">
        <w:r w:rsidR="00DF3BDE">
          <w:rPr>
            <w:rFonts w:ascii="Times New Roman" w:hAnsi="Times New Roman" w:cs="Times New Roman"/>
            <w:i/>
            <w:iCs/>
          </w:rPr>
          <w:t xml:space="preserve"> 29, </w:t>
        </w:r>
        <w:r w:rsidR="00DF3BDE" w:rsidRPr="00DF3BDE">
          <w:rPr>
            <w:rFonts w:ascii="Times New Roman" w:hAnsi="Times New Roman" w:cs="Times New Roman"/>
            <w:rPrChange w:id="1227" w:author="Jackie" w:date="2020-06-18T11:34:00Z">
              <w:rPr>
                <w:rFonts w:ascii="Times New Roman" w:hAnsi="Times New Roman" w:cs="Times New Roman"/>
                <w:i/>
                <w:iCs/>
              </w:rPr>
            </w:rPrChange>
          </w:rPr>
          <w:t>549</w:t>
        </w:r>
      </w:ins>
      <w:ins w:id="1228" w:author="Jackie" w:date="2020-06-18T11:35:00Z">
        <w:r w:rsidR="00DF3BDE">
          <w:rPr>
            <w:rFonts w:ascii="Times New Roman" w:hAnsi="Times New Roman" w:cs="Times New Roman"/>
          </w:rPr>
          <w:t>–</w:t>
        </w:r>
      </w:ins>
      <w:ins w:id="1229" w:author="Jackie" w:date="2020-06-18T11:34:00Z">
        <w:r w:rsidR="00DF3BDE" w:rsidRPr="00DF3BDE">
          <w:rPr>
            <w:rFonts w:ascii="Times New Roman" w:hAnsi="Times New Roman" w:cs="Times New Roman"/>
            <w:rPrChange w:id="1230" w:author="Jackie" w:date="2020-06-18T11:34:00Z">
              <w:rPr>
                <w:rFonts w:ascii="Times New Roman" w:hAnsi="Times New Roman" w:cs="Times New Roman"/>
                <w:i/>
                <w:iCs/>
              </w:rPr>
            </w:rPrChange>
          </w:rPr>
          <w:t>571.</w:t>
        </w:r>
      </w:ins>
    </w:p>
    <w:p w14:paraId="640C965F" w14:textId="2698B884"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Smith, M. L., Glass, G. V., &amp; Miller, T. I. (1980).</w:t>
      </w:r>
      <w:r w:rsidR="007B1558">
        <w:rPr>
          <w:rFonts w:ascii="Times New Roman" w:hAnsi="Times New Roman" w:cs="Times New Roman"/>
        </w:rPr>
        <w:t xml:space="preserve"> </w:t>
      </w:r>
      <w:r w:rsidRPr="00990D1D">
        <w:rPr>
          <w:rFonts w:ascii="Times New Roman" w:hAnsi="Times New Roman" w:cs="Times New Roman"/>
          <w:i/>
          <w:iCs/>
        </w:rPr>
        <w:t>The benefits of psychotherapy</w:t>
      </w:r>
      <w:r w:rsidRPr="00990D1D">
        <w:rPr>
          <w:rFonts w:ascii="Times New Roman" w:hAnsi="Times New Roman" w:cs="Times New Roman"/>
        </w:rPr>
        <w:t xml:space="preserve">. </w:t>
      </w:r>
      <w:ins w:id="1231" w:author="Jackie" w:date="2020-06-18T11:35:00Z">
        <w:r w:rsidR="00DF3BDE">
          <w:rPr>
            <w:rFonts w:ascii="Times New Roman" w:hAnsi="Times New Roman" w:cs="Times New Roman"/>
          </w:rPr>
          <w:t xml:space="preserve">Baltimore: </w:t>
        </w:r>
      </w:ins>
      <w:r w:rsidRPr="00990D1D">
        <w:rPr>
          <w:rFonts w:ascii="Times New Roman" w:hAnsi="Times New Roman" w:cs="Times New Roman"/>
        </w:rPr>
        <w:t>Johns Hopkins University Press.</w:t>
      </w:r>
    </w:p>
    <w:p w14:paraId="442299E3" w14:textId="428E7C7F" w:rsidR="00FB2841" w:rsidRPr="00990D1D" w:rsidRDefault="00FB2841" w:rsidP="00FB2841">
      <w:pPr>
        <w:spacing w:line="480" w:lineRule="auto"/>
        <w:ind w:left="720" w:hanging="720"/>
        <w:rPr>
          <w:rFonts w:ascii="Times New Roman" w:hAnsi="Times New Roman" w:cs="Times New Roman"/>
        </w:rPr>
      </w:pPr>
      <w:r w:rsidRPr="00990D1D">
        <w:rPr>
          <w:rFonts w:ascii="Times New Roman" w:hAnsi="Times New Roman" w:cs="Times New Roman"/>
        </w:rPr>
        <w:t xml:space="preserve">Smith, P. J., Blumenthal, J. A., Hoffman, B. M., Cooper, H., Strauman, T. A., Welsh-Bohmer, K., </w:t>
      </w:r>
      <w:ins w:id="1232" w:author="Jackie" w:date="2020-06-18T11:35:00Z">
        <w:r w:rsidR="00DF3BDE">
          <w:rPr>
            <w:rFonts w:ascii="Times New Roman" w:hAnsi="Times New Roman" w:cs="Times New Roman"/>
          </w:rPr>
          <w:t>et al.</w:t>
        </w:r>
      </w:ins>
      <w:ins w:id="1233" w:author="Jackie" w:date="2020-06-18T11:36:00Z">
        <w:r w:rsidR="00DF3BDE">
          <w:rPr>
            <w:rFonts w:ascii="Times New Roman" w:hAnsi="Times New Roman" w:cs="Times New Roman"/>
          </w:rPr>
          <w:t xml:space="preserve"> </w:t>
        </w:r>
      </w:ins>
      <w:del w:id="1234" w:author="Jackie" w:date="2020-06-18T11:36:00Z">
        <w:r w:rsidRPr="00990D1D" w:rsidDel="00DF3BDE">
          <w:rPr>
            <w:rFonts w:ascii="Times New Roman" w:hAnsi="Times New Roman" w:cs="Times New Roman"/>
          </w:rPr>
          <w:delText xml:space="preserve">... &amp; Sherwood, A. </w:delText>
        </w:r>
      </w:del>
      <w:r w:rsidRPr="00990D1D">
        <w:rPr>
          <w:rFonts w:ascii="Times New Roman" w:hAnsi="Times New Roman" w:cs="Times New Roman"/>
        </w:rPr>
        <w:t xml:space="preserve">(2010). Aerobic exercise and neurocognitive performance: </w:t>
      </w:r>
      <w:ins w:id="1235" w:author="Jackie" w:date="2020-06-18T11:36:00Z">
        <w:r w:rsidR="00DF3BDE">
          <w:rPr>
            <w:rFonts w:ascii="Times New Roman" w:hAnsi="Times New Roman" w:cs="Times New Roman"/>
          </w:rPr>
          <w:t>A</w:t>
        </w:r>
      </w:ins>
      <w:del w:id="1236" w:author="Jackie" w:date="2020-06-18T11:36:00Z">
        <w:r w:rsidRPr="00990D1D" w:rsidDel="00DF3BDE">
          <w:rPr>
            <w:rFonts w:ascii="Times New Roman" w:hAnsi="Times New Roman" w:cs="Times New Roman"/>
          </w:rPr>
          <w:delText>a</w:delText>
        </w:r>
      </w:del>
      <w:r w:rsidRPr="00990D1D">
        <w:rPr>
          <w:rFonts w:ascii="Times New Roman" w:hAnsi="Times New Roman" w:cs="Times New Roman"/>
        </w:rPr>
        <w:t xml:space="preserve"> meta-analytic review of randomized controlled trials.</w:t>
      </w:r>
      <w:r w:rsidR="007B1558">
        <w:rPr>
          <w:rFonts w:ascii="Times New Roman" w:hAnsi="Times New Roman" w:cs="Times New Roman"/>
        </w:rPr>
        <w:t xml:space="preserve"> </w:t>
      </w:r>
      <w:r w:rsidRPr="00990D1D">
        <w:rPr>
          <w:rFonts w:ascii="Times New Roman" w:hAnsi="Times New Roman" w:cs="Times New Roman"/>
          <w:i/>
          <w:iCs/>
        </w:rPr>
        <w:t xml:space="preserve">Psychosomatic </w:t>
      </w:r>
      <w:ins w:id="1237" w:author="Jackie" w:date="2020-06-18T11:36:00Z">
        <w:r w:rsidR="00DF3BDE">
          <w:rPr>
            <w:rFonts w:ascii="Times New Roman" w:hAnsi="Times New Roman" w:cs="Times New Roman"/>
            <w:i/>
            <w:iCs/>
          </w:rPr>
          <w:t>M</w:t>
        </w:r>
      </w:ins>
      <w:del w:id="1238" w:author="Jackie" w:date="2020-06-18T11:36:00Z">
        <w:r w:rsidRPr="00990D1D" w:rsidDel="00DF3BDE">
          <w:rPr>
            <w:rFonts w:ascii="Times New Roman" w:hAnsi="Times New Roman" w:cs="Times New Roman"/>
            <w:i/>
            <w:iCs/>
          </w:rPr>
          <w:delText>m</w:delText>
        </w:r>
      </w:del>
      <w:r w:rsidRPr="00990D1D">
        <w:rPr>
          <w:rFonts w:ascii="Times New Roman" w:hAnsi="Times New Roman" w:cs="Times New Roman"/>
          <w:i/>
          <w:iCs/>
        </w:rPr>
        <w:t>edicine</w:t>
      </w:r>
      <w:r w:rsidRPr="00DF3BDE">
        <w:rPr>
          <w:rFonts w:ascii="Times New Roman" w:hAnsi="Times New Roman" w:cs="Times New Roman"/>
          <w:i/>
          <w:iCs/>
          <w:rPrChange w:id="1239" w:author="Jackie" w:date="2020-06-18T11:36:00Z">
            <w:rPr>
              <w:rFonts w:ascii="Times New Roman" w:hAnsi="Times New Roman" w:cs="Times New Roman"/>
            </w:rPr>
          </w:rPrChange>
        </w:rPr>
        <w:t>,</w:t>
      </w:r>
      <w:r w:rsidR="007B1558">
        <w:rPr>
          <w:rFonts w:ascii="Times New Roman" w:hAnsi="Times New Roman" w:cs="Times New Roman"/>
          <w:i/>
          <w:iCs/>
        </w:rPr>
        <w:t xml:space="preserve"> </w:t>
      </w:r>
      <w:r w:rsidRPr="00990D1D">
        <w:rPr>
          <w:rFonts w:ascii="Times New Roman" w:hAnsi="Times New Roman" w:cs="Times New Roman"/>
          <w:i/>
          <w:iCs/>
        </w:rPr>
        <w:t>72</w:t>
      </w:r>
      <w:r w:rsidRPr="00990D1D">
        <w:rPr>
          <w:rFonts w:ascii="Times New Roman" w:hAnsi="Times New Roman" w:cs="Times New Roman"/>
        </w:rPr>
        <w:t>(3), 239</w:t>
      </w:r>
      <w:ins w:id="1240" w:author="Jackie" w:date="2020-06-18T11:37:00Z">
        <w:r w:rsidR="00DF3BDE">
          <w:rPr>
            <w:rFonts w:ascii="Times New Roman" w:hAnsi="Times New Roman" w:cs="Times New Roman"/>
          </w:rPr>
          <w:t>–</w:t>
        </w:r>
      </w:ins>
      <w:ins w:id="1241" w:author="Jackie" w:date="2020-06-18T11:36:00Z">
        <w:r w:rsidR="00DF3BDE">
          <w:rPr>
            <w:rFonts w:ascii="Times New Roman" w:hAnsi="Times New Roman" w:cs="Times New Roman"/>
          </w:rPr>
          <w:t>252</w:t>
        </w:r>
      </w:ins>
      <w:r w:rsidRPr="00990D1D">
        <w:rPr>
          <w:rFonts w:ascii="Times New Roman" w:hAnsi="Times New Roman" w:cs="Times New Roman"/>
        </w:rPr>
        <w:t>.</w:t>
      </w:r>
    </w:p>
    <w:p w14:paraId="51F1AD14" w14:textId="032536DE"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Solomon, B. C., &amp; Jackson, J. J. (2014). Why do personality traits predict divorce?</w:t>
      </w:r>
      <w:ins w:id="1242" w:author="Jackie" w:date="2020-06-18T11:37:00Z">
        <w:r w:rsidR="00DF3BDE">
          <w:rPr>
            <w:rFonts w:ascii="Times New Roman" w:hAnsi="Times New Roman" w:cs="Times New Roman"/>
          </w:rPr>
          <w:t>:</w:t>
        </w:r>
      </w:ins>
      <w:r w:rsidRPr="00990D1D">
        <w:rPr>
          <w:rFonts w:ascii="Times New Roman" w:hAnsi="Times New Roman" w:cs="Times New Roman"/>
        </w:rPr>
        <w:t xml:space="preserve"> Multiple pathways through satisfaction.</w:t>
      </w:r>
      <w:r w:rsidR="007B1558">
        <w:rPr>
          <w:rFonts w:ascii="Times New Roman" w:hAnsi="Times New Roman" w:cs="Times New Roman"/>
        </w:rPr>
        <w:t xml:space="preserve"> </w:t>
      </w:r>
      <w:r w:rsidRPr="00990D1D">
        <w:rPr>
          <w:rFonts w:ascii="Times New Roman" w:hAnsi="Times New Roman" w:cs="Times New Roman"/>
          <w:i/>
          <w:iCs/>
        </w:rPr>
        <w:t>Journal of Personality and Social Psychology</w:t>
      </w:r>
      <w:r w:rsidRPr="00DF3BDE">
        <w:rPr>
          <w:rFonts w:ascii="Times New Roman" w:hAnsi="Times New Roman" w:cs="Times New Roman"/>
          <w:i/>
          <w:iCs/>
          <w:rPrChange w:id="1243" w:author="Jackie" w:date="2020-06-18T11:37:00Z">
            <w:rPr>
              <w:rFonts w:ascii="Times New Roman" w:hAnsi="Times New Roman" w:cs="Times New Roman"/>
            </w:rPr>
          </w:rPrChange>
        </w:rPr>
        <w:t>,</w:t>
      </w:r>
      <w:r w:rsidR="007B1558">
        <w:rPr>
          <w:rFonts w:ascii="Times New Roman" w:hAnsi="Times New Roman" w:cs="Times New Roman"/>
        </w:rPr>
        <w:t xml:space="preserve"> </w:t>
      </w:r>
      <w:r w:rsidRPr="00990D1D">
        <w:rPr>
          <w:rFonts w:ascii="Times New Roman" w:hAnsi="Times New Roman" w:cs="Times New Roman"/>
          <w:i/>
          <w:iCs/>
        </w:rPr>
        <w:t>106</w:t>
      </w:r>
      <w:r w:rsidRPr="00990D1D">
        <w:rPr>
          <w:rFonts w:ascii="Times New Roman" w:hAnsi="Times New Roman" w:cs="Times New Roman"/>
        </w:rPr>
        <w:t>(6), 978</w:t>
      </w:r>
      <w:ins w:id="1244" w:author="Jackie" w:date="2020-06-18T11:37:00Z">
        <w:r w:rsidR="00DF3BDE">
          <w:rPr>
            <w:rFonts w:ascii="Times New Roman" w:hAnsi="Times New Roman" w:cs="Times New Roman"/>
          </w:rPr>
          <w:t>–996</w:t>
        </w:r>
      </w:ins>
      <w:r w:rsidRPr="00990D1D">
        <w:rPr>
          <w:rFonts w:ascii="Times New Roman" w:hAnsi="Times New Roman" w:cs="Times New Roman"/>
        </w:rPr>
        <w:t>.</w:t>
      </w:r>
    </w:p>
    <w:p w14:paraId="3F89A7B1" w14:textId="6BB0117F"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Spittlehouse, J. K., Pearson, J. F., Luty, S. E., Mulder, R. T., Carter, J. D., McKenzie, J. M.,</w:t>
      </w:r>
      <w:ins w:id="1245" w:author="Jackie" w:date="2020-06-18T11:38:00Z">
        <w:r w:rsidR="00DF3BDE">
          <w:rPr>
            <w:rFonts w:ascii="Times New Roman" w:hAnsi="Times New Roman" w:cs="Times New Roman"/>
          </w:rPr>
          <w:t xml:space="preserve"> et al. </w:t>
        </w:r>
      </w:ins>
      <w:del w:id="1246" w:author="Jackie" w:date="2020-06-18T11:38:00Z">
        <w:r w:rsidRPr="00990D1D" w:rsidDel="00DF3BDE">
          <w:rPr>
            <w:rFonts w:ascii="Times New Roman" w:hAnsi="Times New Roman" w:cs="Times New Roman"/>
          </w:rPr>
          <w:delText xml:space="preserve"> &amp; Joyce, P. R. </w:delText>
        </w:r>
      </w:del>
      <w:r w:rsidRPr="00990D1D">
        <w:rPr>
          <w:rFonts w:ascii="Times New Roman" w:hAnsi="Times New Roman" w:cs="Times New Roman"/>
        </w:rPr>
        <w:t>(2010). Measures of temperament and character are differentially impacted on by depression severity.</w:t>
      </w:r>
      <w:r w:rsidR="007B1558">
        <w:rPr>
          <w:rFonts w:ascii="Times New Roman" w:hAnsi="Times New Roman" w:cs="Times New Roman"/>
        </w:rPr>
        <w:t xml:space="preserve"> </w:t>
      </w:r>
      <w:r w:rsidRPr="00990D1D">
        <w:rPr>
          <w:rFonts w:ascii="Times New Roman" w:hAnsi="Times New Roman" w:cs="Times New Roman"/>
          <w:i/>
          <w:iCs/>
        </w:rPr>
        <w:t>Journal of Affective Disorders</w:t>
      </w:r>
      <w:r w:rsidRPr="00DF3BDE">
        <w:rPr>
          <w:rFonts w:ascii="Times New Roman" w:hAnsi="Times New Roman" w:cs="Times New Roman"/>
          <w:i/>
          <w:iCs/>
          <w:rPrChange w:id="1247" w:author="Jackie" w:date="2020-06-18T11:38:00Z">
            <w:rPr>
              <w:rFonts w:ascii="Times New Roman" w:hAnsi="Times New Roman" w:cs="Times New Roman"/>
            </w:rPr>
          </w:rPrChange>
        </w:rPr>
        <w:t>,</w:t>
      </w:r>
      <w:r w:rsidR="007B1558">
        <w:rPr>
          <w:rFonts w:ascii="Times New Roman" w:hAnsi="Times New Roman" w:cs="Times New Roman"/>
          <w:i/>
          <w:iCs/>
        </w:rPr>
        <w:t xml:space="preserve"> </w:t>
      </w:r>
      <w:r w:rsidRPr="00990D1D">
        <w:rPr>
          <w:rFonts w:ascii="Times New Roman" w:hAnsi="Times New Roman" w:cs="Times New Roman"/>
          <w:i/>
          <w:iCs/>
        </w:rPr>
        <w:t>126</w:t>
      </w:r>
      <w:r w:rsidRPr="00990D1D">
        <w:rPr>
          <w:rFonts w:ascii="Times New Roman" w:hAnsi="Times New Roman" w:cs="Times New Roman"/>
        </w:rPr>
        <w:t>(1), 140</w:t>
      </w:r>
      <w:ins w:id="1248" w:author="Jackie" w:date="2020-06-18T11:38:00Z">
        <w:r w:rsidR="00DF3BDE">
          <w:rPr>
            <w:rFonts w:ascii="Times New Roman" w:hAnsi="Times New Roman" w:cs="Times New Roman"/>
          </w:rPr>
          <w:t>–</w:t>
        </w:r>
      </w:ins>
      <w:del w:id="1249" w:author="Jackie" w:date="2020-06-18T11:38:00Z">
        <w:r w:rsidRPr="00990D1D" w:rsidDel="00DF3BDE">
          <w:rPr>
            <w:rFonts w:ascii="Times New Roman" w:hAnsi="Times New Roman" w:cs="Times New Roman"/>
          </w:rPr>
          <w:delText>-</w:delText>
        </w:r>
      </w:del>
      <w:r w:rsidRPr="00990D1D">
        <w:rPr>
          <w:rFonts w:ascii="Times New Roman" w:hAnsi="Times New Roman" w:cs="Times New Roman"/>
        </w:rPr>
        <w:t>146.</w:t>
      </w:r>
    </w:p>
    <w:p w14:paraId="01575CB0" w14:textId="44A5F30E" w:rsidR="009C4B1D" w:rsidRPr="00DF3BDE" w:rsidRDefault="009C4B1D" w:rsidP="00865F2C">
      <w:pPr>
        <w:spacing w:line="480" w:lineRule="auto"/>
        <w:ind w:left="720" w:hanging="720"/>
        <w:rPr>
          <w:rFonts w:ascii="Times New Roman" w:hAnsi="Times New Roman" w:cs="Times New Roman"/>
          <w:b/>
          <w:bCs/>
          <w:rPrChange w:id="1250" w:author="Jackie" w:date="2020-06-18T11:39:00Z">
            <w:rPr>
              <w:rFonts w:ascii="Times New Roman" w:hAnsi="Times New Roman" w:cs="Times New Roman"/>
            </w:rPr>
          </w:rPrChange>
        </w:rPr>
      </w:pPr>
      <w:r w:rsidRPr="00990D1D">
        <w:rPr>
          <w:rFonts w:ascii="Times New Roman" w:hAnsi="Times New Roman" w:cs="Times New Roman"/>
        </w:rPr>
        <w:lastRenderedPageBreak/>
        <w:t>Stieger, M., Nißen, M., Rüegger, D., Kowatsch, T., Flückiger, C., &amp; Allemand, M. (2018). PEACH, a smartphone-</w:t>
      </w:r>
      <w:ins w:id="1251" w:author="Jackie" w:date="2020-06-19T05:56:00Z">
        <w:r w:rsidR="00B561E4">
          <w:rPr>
            <w:rFonts w:ascii="Times New Roman" w:hAnsi="Times New Roman" w:cs="Times New Roman"/>
          </w:rPr>
          <w:t xml:space="preserve"> </w:t>
        </w:r>
      </w:ins>
      <w:r w:rsidRPr="00990D1D">
        <w:rPr>
          <w:rFonts w:ascii="Times New Roman" w:hAnsi="Times New Roman" w:cs="Times New Roman"/>
        </w:rPr>
        <w:t>and conversational agent-based coaching intervention for intentional personality change:</w:t>
      </w:r>
      <w:ins w:id="1252" w:author="Jackie" w:date="2020-06-18T11:38:00Z">
        <w:r w:rsidR="00DF3BDE">
          <w:rPr>
            <w:rFonts w:ascii="Times New Roman" w:hAnsi="Times New Roman" w:cs="Times New Roman"/>
          </w:rPr>
          <w:t xml:space="preserve"> S</w:t>
        </w:r>
      </w:ins>
      <w:del w:id="1253" w:author="Jackie" w:date="2020-06-18T11:38:00Z">
        <w:r w:rsidRPr="00990D1D" w:rsidDel="00DF3BDE">
          <w:rPr>
            <w:rFonts w:ascii="Times New Roman" w:hAnsi="Times New Roman" w:cs="Times New Roman"/>
          </w:rPr>
          <w:delText xml:space="preserve"> s</w:delText>
        </w:r>
      </w:del>
      <w:r w:rsidRPr="00990D1D">
        <w:rPr>
          <w:rFonts w:ascii="Times New Roman" w:hAnsi="Times New Roman" w:cs="Times New Roman"/>
        </w:rPr>
        <w:t xml:space="preserve">tudy protocol of a randomized, wait-list controlled trial. </w:t>
      </w:r>
      <w:r w:rsidRPr="00DF3BDE">
        <w:rPr>
          <w:rFonts w:ascii="Times New Roman" w:hAnsi="Times New Roman" w:cs="Times New Roman"/>
          <w:i/>
          <w:iCs/>
          <w:rPrChange w:id="1254" w:author="Jackie" w:date="2020-06-18T11:39:00Z">
            <w:rPr>
              <w:rFonts w:ascii="Times New Roman" w:hAnsi="Times New Roman" w:cs="Times New Roman"/>
            </w:rPr>
          </w:rPrChange>
        </w:rPr>
        <w:t xml:space="preserve">BMC </w:t>
      </w:r>
      <w:ins w:id="1255" w:author="Jackie" w:date="2020-06-18T11:38:00Z">
        <w:r w:rsidR="00DF3BDE" w:rsidRPr="00DF3BDE">
          <w:rPr>
            <w:rFonts w:ascii="Times New Roman" w:hAnsi="Times New Roman" w:cs="Times New Roman"/>
            <w:i/>
            <w:iCs/>
            <w:rPrChange w:id="1256" w:author="Jackie" w:date="2020-06-18T11:39:00Z">
              <w:rPr>
                <w:rFonts w:ascii="Times New Roman" w:hAnsi="Times New Roman" w:cs="Times New Roman"/>
              </w:rPr>
            </w:rPrChange>
          </w:rPr>
          <w:t>P</w:t>
        </w:r>
      </w:ins>
      <w:del w:id="1257" w:author="Jackie" w:date="2020-06-18T11:38:00Z">
        <w:r w:rsidRPr="00DF3BDE" w:rsidDel="00DF3BDE">
          <w:rPr>
            <w:rFonts w:ascii="Times New Roman" w:hAnsi="Times New Roman" w:cs="Times New Roman"/>
            <w:i/>
            <w:iCs/>
            <w:rPrChange w:id="1258" w:author="Jackie" w:date="2020-06-18T11:39:00Z">
              <w:rPr>
                <w:rFonts w:ascii="Times New Roman" w:hAnsi="Times New Roman" w:cs="Times New Roman"/>
              </w:rPr>
            </w:rPrChange>
          </w:rPr>
          <w:delText>p</w:delText>
        </w:r>
      </w:del>
      <w:r w:rsidRPr="00DF3BDE">
        <w:rPr>
          <w:rFonts w:ascii="Times New Roman" w:hAnsi="Times New Roman" w:cs="Times New Roman"/>
          <w:i/>
          <w:iCs/>
          <w:rPrChange w:id="1259" w:author="Jackie" w:date="2020-06-18T11:39:00Z">
            <w:rPr>
              <w:rFonts w:ascii="Times New Roman" w:hAnsi="Times New Roman" w:cs="Times New Roman"/>
            </w:rPr>
          </w:rPrChange>
        </w:rPr>
        <w:t>sychology, 6</w:t>
      </w:r>
      <w:r w:rsidRPr="00990D1D">
        <w:rPr>
          <w:rFonts w:ascii="Times New Roman" w:hAnsi="Times New Roman" w:cs="Times New Roman"/>
        </w:rPr>
        <w:t>(1), 43.</w:t>
      </w:r>
      <w:ins w:id="1260" w:author="Jackie" w:date="2020-06-19T05:54:00Z">
        <w:r w:rsidR="00B561E4">
          <w:rPr>
            <w:rFonts w:ascii="Times New Roman" w:hAnsi="Times New Roman" w:cs="Times New Roman"/>
            <w:b/>
            <w:bCs/>
          </w:rPr>
          <w:t xml:space="preserve">[COMP: Special characters </w:t>
        </w:r>
      </w:ins>
      <w:ins w:id="1261" w:author="Jackie" w:date="2020-06-19T05:56:00Z">
        <w:r w:rsidR="00B561E4" w:rsidRPr="00B561E4">
          <w:rPr>
            <w:rFonts w:ascii="Times New Roman" w:hAnsi="Times New Roman" w:cs="Times New Roman"/>
            <w:b/>
            <w:bCs/>
            <w:rPrChange w:id="1262" w:author="Jackie" w:date="2020-06-19T05:56:00Z">
              <w:rPr>
                <w:rFonts w:ascii="Times New Roman" w:hAnsi="Times New Roman" w:cs="Times New Roman"/>
              </w:rPr>
            </w:rPrChange>
          </w:rPr>
          <w:t>ß</w:t>
        </w:r>
      </w:ins>
      <w:ins w:id="1263" w:author="Jackie" w:date="2020-06-19T05:55:00Z">
        <w:r w:rsidR="00B561E4">
          <w:rPr>
            <w:rFonts w:ascii="Times New Roman" w:hAnsi="Times New Roman" w:cs="Times New Roman"/>
            <w:b/>
            <w:bCs/>
          </w:rPr>
          <w:t xml:space="preserve"> and ü]</w:t>
        </w:r>
      </w:ins>
      <w:ins w:id="1264" w:author="Jackie" w:date="2020-06-18T11:39:00Z">
        <w:r w:rsidR="00DF3BDE">
          <w:rPr>
            <w:rFonts w:ascii="Times New Roman" w:hAnsi="Times New Roman" w:cs="Times New Roman"/>
            <w:b/>
            <w:bCs/>
          </w:rPr>
          <w:t xml:space="preserve">[ED: Single page verified </w:t>
        </w:r>
        <w:commentRangeStart w:id="1265"/>
        <w:r w:rsidR="00DF3BDE">
          <w:rPr>
            <w:rFonts w:ascii="Times New Roman" w:hAnsi="Times New Roman" w:cs="Times New Roman"/>
            <w:b/>
            <w:bCs/>
          </w:rPr>
          <w:t>online</w:t>
        </w:r>
      </w:ins>
      <w:commentRangeEnd w:id="1265"/>
      <w:r w:rsidR="00BC02D8">
        <w:rPr>
          <w:rStyle w:val="CommentReference"/>
        </w:rPr>
        <w:commentReference w:id="1265"/>
      </w:r>
      <w:ins w:id="1266" w:author="Jackie" w:date="2020-06-18T11:39:00Z">
        <w:r w:rsidR="00DF3BDE">
          <w:rPr>
            <w:rFonts w:ascii="Times New Roman" w:hAnsi="Times New Roman" w:cs="Times New Roman"/>
            <w:b/>
            <w:bCs/>
          </w:rPr>
          <w:t>]</w:t>
        </w:r>
      </w:ins>
    </w:p>
    <w:p w14:paraId="1EF2F976" w14:textId="2FFB4111"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 xml:space="preserve">Tang, T. Z., DeRubeis, R. J., Hollon, S. D., Amsterdam, J., Shelton, R., &amp; Schalet, B. (2009). Personality change during depression treatment: </w:t>
      </w:r>
      <w:ins w:id="1267" w:author="Jackie" w:date="2020-06-19T05:57:00Z">
        <w:r w:rsidR="00B561E4">
          <w:rPr>
            <w:rFonts w:ascii="Times New Roman" w:hAnsi="Times New Roman" w:cs="Times New Roman"/>
          </w:rPr>
          <w:t>A</w:t>
        </w:r>
      </w:ins>
      <w:del w:id="1268" w:author="Jackie" w:date="2020-06-19T05:57:00Z">
        <w:r w:rsidRPr="00990D1D" w:rsidDel="00B561E4">
          <w:rPr>
            <w:rFonts w:ascii="Times New Roman" w:hAnsi="Times New Roman" w:cs="Times New Roman"/>
          </w:rPr>
          <w:delText>a</w:delText>
        </w:r>
      </w:del>
      <w:r w:rsidRPr="00990D1D">
        <w:rPr>
          <w:rFonts w:ascii="Times New Roman" w:hAnsi="Times New Roman" w:cs="Times New Roman"/>
        </w:rPr>
        <w:t xml:space="preserve"> placebo-controlled trial.</w:t>
      </w:r>
      <w:r w:rsidR="007B1558">
        <w:rPr>
          <w:rFonts w:ascii="Times New Roman" w:hAnsi="Times New Roman" w:cs="Times New Roman"/>
        </w:rPr>
        <w:t xml:space="preserve"> </w:t>
      </w:r>
      <w:r w:rsidRPr="00990D1D">
        <w:rPr>
          <w:rFonts w:ascii="Times New Roman" w:hAnsi="Times New Roman" w:cs="Times New Roman"/>
          <w:i/>
          <w:iCs/>
        </w:rPr>
        <w:t xml:space="preserve">Archives of </w:t>
      </w:r>
      <w:r w:rsidR="00B561E4" w:rsidRPr="00B561E4">
        <w:rPr>
          <w:rFonts w:ascii="Times New Roman" w:hAnsi="Times New Roman" w:cs="Times New Roman"/>
          <w:i/>
          <w:iCs/>
        </w:rPr>
        <w:t>General Psychiatry,</w:t>
      </w:r>
      <w:r w:rsidR="007B1558">
        <w:rPr>
          <w:rFonts w:ascii="Times New Roman" w:hAnsi="Times New Roman" w:cs="Times New Roman"/>
          <w:i/>
          <w:iCs/>
        </w:rPr>
        <w:t xml:space="preserve"> </w:t>
      </w:r>
      <w:r w:rsidRPr="00990D1D">
        <w:rPr>
          <w:rFonts w:ascii="Times New Roman" w:hAnsi="Times New Roman" w:cs="Times New Roman"/>
          <w:i/>
          <w:iCs/>
        </w:rPr>
        <w:t>66</w:t>
      </w:r>
      <w:r w:rsidRPr="00990D1D">
        <w:rPr>
          <w:rFonts w:ascii="Times New Roman" w:hAnsi="Times New Roman" w:cs="Times New Roman"/>
        </w:rPr>
        <w:t>(12), 1322-1330.</w:t>
      </w:r>
    </w:p>
    <w:p w14:paraId="6A58D445" w14:textId="51A973A6"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 xml:space="preserve">Trost, S. G., Owen, N., Bauman, A. E., Sallis, J. F., &amp; Brown, W. (2002). Correlates of adults’ participation in physical activity: </w:t>
      </w:r>
      <w:ins w:id="1269" w:author="Jackie" w:date="2020-06-18T11:39:00Z">
        <w:r w:rsidR="00DF3BDE">
          <w:rPr>
            <w:rFonts w:ascii="Times New Roman" w:hAnsi="Times New Roman" w:cs="Times New Roman"/>
          </w:rPr>
          <w:t>R</w:t>
        </w:r>
      </w:ins>
      <w:del w:id="1270" w:author="Jackie" w:date="2020-06-18T11:39:00Z">
        <w:r w:rsidRPr="00990D1D" w:rsidDel="00DF3BDE">
          <w:rPr>
            <w:rFonts w:ascii="Times New Roman" w:hAnsi="Times New Roman" w:cs="Times New Roman"/>
          </w:rPr>
          <w:delText>r</w:delText>
        </w:r>
      </w:del>
      <w:r w:rsidRPr="00990D1D">
        <w:rPr>
          <w:rFonts w:ascii="Times New Roman" w:hAnsi="Times New Roman" w:cs="Times New Roman"/>
        </w:rPr>
        <w:t>eview and update.</w:t>
      </w:r>
      <w:r w:rsidR="007B1558">
        <w:rPr>
          <w:rFonts w:ascii="Times New Roman" w:hAnsi="Times New Roman" w:cs="Times New Roman"/>
        </w:rPr>
        <w:t xml:space="preserve"> </w:t>
      </w:r>
      <w:r w:rsidRPr="00990D1D">
        <w:rPr>
          <w:rFonts w:ascii="Times New Roman" w:hAnsi="Times New Roman" w:cs="Times New Roman"/>
          <w:i/>
          <w:iCs/>
        </w:rPr>
        <w:t xml:space="preserve">Medicine </w:t>
      </w:r>
      <w:ins w:id="1271" w:author="Jackie" w:date="2020-06-18T11:39:00Z">
        <w:r w:rsidR="00DF3BDE">
          <w:rPr>
            <w:rFonts w:ascii="Times New Roman" w:hAnsi="Times New Roman" w:cs="Times New Roman"/>
            <w:i/>
            <w:iCs/>
          </w:rPr>
          <w:t>and</w:t>
        </w:r>
      </w:ins>
      <w:del w:id="1272" w:author="Jackie" w:date="2020-06-18T11:39:00Z">
        <w:r w:rsidRPr="00990D1D" w:rsidDel="00DF3BDE">
          <w:rPr>
            <w:rFonts w:ascii="Times New Roman" w:hAnsi="Times New Roman" w:cs="Times New Roman"/>
            <w:i/>
            <w:iCs/>
          </w:rPr>
          <w:delText>&amp;</w:delText>
        </w:r>
      </w:del>
      <w:r w:rsidRPr="00990D1D">
        <w:rPr>
          <w:rFonts w:ascii="Times New Roman" w:hAnsi="Times New Roman" w:cs="Times New Roman"/>
          <w:i/>
          <w:iCs/>
        </w:rPr>
        <w:t xml:space="preserve"> Science in Sports </w:t>
      </w:r>
      <w:ins w:id="1273" w:author="Jackie" w:date="2020-06-19T05:57:00Z">
        <w:r w:rsidR="00B561E4">
          <w:rPr>
            <w:rFonts w:ascii="Times New Roman" w:hAnsi="Times New Roman" w:cs="Times New Roman"/>
            <w:i/>
            <w:iCs/>
          </w:rPr>
          <w:t>and</w:t>
        </w:r>
      </w:ins>
      <w:del w:id="1274" w:author="Jackie" w:date="2020-06-19T05:57:00Z">
        <w:r w:rsidRPr="00990D1D" w:rsidDel="00B561E4">
          <w:rPr>
            <w:rFonts w:ascii="Times New Roman" w:hAnsi="Times New Roman" w:cs="Times New Roman"/>
            <w:i/>
            <w:iCs/>
          </w:rPr>
          <w:delText>&amp;</w:delText>
        </w:r>
      </w:del>
      <w:r w:rsidRPr="00990D1D">
        <w:rPr>
          <w:rFonts w:ascii="Times New Roman" w:hAnsi="Times New Roman" w:cs="Times New Roman"/>
          <w:i/>
          <w:iCs/>
        </w:rPr>
        <w:t xml:space="preserve"> Exercise</w:t>
      </w:r>
      <w:r w:rsidRPr="00DF3BDE">
        <w:rPr>
          <w:rFonts w:ascii="Times New Roman" w:hAnsi="Times New Roman" w:cs="Times New Roman"/>
          <w:i/>
          <w:iCs/>
          <w:rPrChange w:id="1275" w:author="Jackie" w:date="2020-06-18T11:40:00Z">
            <w:rPr>
              <w:rFonts w:ascii="Times New Roman" w:hAnsi="Times New Roman" w:cs="Times New Roman"/>
            </w:rPr>
          </w:rPrChange>
        </w:rPr>
        <w:t>,</w:t>
      </w:r>
      <w:r w:rsidR="007B1558">
        <w:rPr>
          <w:rFonts w:ascii="Times New Roman" w:hAnsi="Times New Roman" w:cs="Times New Roman"/>
        </w:rPr>
        <w:t xml:space="preserve"> </w:t>
      </w:r>
      <w:r w:rsidRPr="00990D1D">
        <w:rPr>
          <w:rFonts w:ascii="Times New Roman" w:hAnsi="Times New Roman" w:cs="Times New Roman"/>
          <w:i/>
          <w:iCs/>
        </w:rPr>
        <w:t>34</w:t>
      </w:r>
      <w:r w:rsidRPr="00990D1D">
        <w:rPr>
          <w:rFonts w:ascii="Times New Roman" w:hAnsi="Times New Roman" w:cs="Times New Roman"/>
        </w:rPr>
        <w:t>(12), 1996</w:t>
      </w:r>
      <w:bookmarkStart w:id="1276" w:name="_Hlk43375825"/>
      <w:ins w:id="1277" w:author="Jackie" w:date="2020-06-18T11:40:00Z">
        <w:r w:rsidR="00DF3BDE">
          <w:rPr>
            <w:rFonts w:ascii="Times New Roman" w:hAnsi="Times New Roman" w:cs="Times New Roman"/>
          </w:rPr>
          <w:t>–</w:t>
        </w:r>
      </w:ins>
      <w:bookmarkEnd w:id="1276"/>
      <w:del w:id="1278" w:author="Jackie" w:date="2020-06-18T11:40:00Z">
        <w:r w:rsidRPr="00990D1D" w:rsidDel="00DF3BDE">
          <w:rPr>
            <w:rFonts w:ascii="Times New Roman" w:hAnsi="Times New Roman" w:cs="Times New Roman"/>
          </w:rPr>
          <w:delText>-</w:delText>
        </w:r>
      </w:del>
      <w:r w:rsidRPr="00990D1D">
        <w:rPr>
          <w:rFonts w:ascii="Times New Roman" w:hAnsi="Times New Roman" w:cs="Times New Roman"/>
        </w:rPr>
        <w:t>2001.</w:t>
      </w:r>
    </w:p>
    <w:p w14:paraId="6CD441F1" w14:textId="3F094218"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Trull, T. J., Useda, J. D., Costa</w:t>
      </w:r>
      <w:del w:id="1279" w:author="Jackie" w:date="2020-06-18T11:40:00Z">
        <w:r w:rsidRPr="00990D1D" w:rsidDel="00DF3BDE">
          <w:rPr>
            <w:rFonts w:ascii="Times New Roman" w:hAnsi="Times New Roman" w:cs="Times New Roman"/>
          </w:rPr>
          <w:delText xml:space="preserve"> Jr</w:delText>
        </w:r>
      </w:del>
      <w:r w:rsidRPr="00990D1D">
        <w:rPr>
          <w:rFonts w:ascii="Times New Roman" w:hAnsi="Times New Roman" w:cs="Times New Roman"/>
        </w:rPr>
        <w:t>, P. T.,</w:t>
      </w:r>
      <w:ins w:id="1280" w:author="Jackie" w:date="2020-06-18T11:40:00Z">
        <w:r w:rsidR="00DF3BDE">
          <w:rPr>
            <w:rFonts w:ascii="Times New Roman" w:hAnsi="Times New Roman" w:cs="Times New Roman"/>
          </w:rPr>
          <w:t xml:space="preserve"> Jr.,</w:t>
        </w:r>
      </w:ins>
      <w:r w:rsidRPr="00990D1D">
        <w:rPr>
          <w:rFonts w:ascii="Times New Roman" w:hAnsi="Times New Roman" w:cs="Times New Roman"/>
        </w:rPr>
        <w:t xml:space="preserve"> &amp; McCrae,</w:t>
      </w:r>
      <w:ins w:id="1281" w:author="Jackie" w:date="2020-06-19T06:00:00Z">
        <w:r w:rsidR="00B561E4">
          <w:rPr>
            <w:rFonts w:ascii="Times New Roman" w:hAnsi="Times New Roman" w:cs="Times New Roman"/>
          </w:rPr>
          <w:t xml:space="preserve"> R. R.</w:t>
        </w:r>
      </w:ins>
      <w:r w:rsidRPr="00990D1D">
        <w:rPr>
          <w:rFonts w:ascii="Times New Roman" w:hAnsi="Times New Roman" w:cs="Times New Roman"/>
        </w:rPr>
        <w:t xml:space="preserve"> </w:t>
      </w:r>
      <w:ins w:id="1282" w:author="Jackie" w:date="2020-06-19T05:59:00Z">
        <w:r w:rsidR="00B561E4">
          <w:rPr>
            <w:rFonts w:ascii="Times New Roman" w:hAnsi="Times New Roman" w:cs="Times New Roman"/>
          </w:rPr>
          <w:t xml:space="preserve">(1995). </w:t>
        </w:r>
      </w:ins>
      <w:ins w:id="1283" w:author="Jackie" w:date="2020-06-18T11:41:00Z">
        <w:r w:rsidR="00DF3BDE" w:rsidRPr="00990D1D">
          <w:rPr>
            <w:rFonts w:ascii="Times New Roman" w:hAnsi="Times New Roman" w:cs="Times New Roman"/>
          </w:rPr>
          <w:t xml:space="preserve">Comparison of the MMPI-2 Personality Psychopathology Five (PSY-5), the NEO-PI </w:t>
        </w:r>
      </w:ins>
      <w:r w:rsidRPr="00990D1D">
        <w:rPr>
          <w:rFonts w:ascii="Times New Roman" w:hAnsi="Times New Roman" w:cs="Times New Roman"/>
        </w:rPr>
        <w:t>R. R. (1995).</w:t>
      </w:r>
      <w:del w:id="1284" w:author="Jackie" w:date="2020-06-18T11:41:00Z">
        <w:r w:rsidRPr="00990D1D" w:rsidDel="00DF3BDE">
          <w:rPr>
            <w:rFonts w:ascii="Times New Roman" w:hAnsi="Times New Roman" w:cs="Times New Roman"/>
          </w:rPr>
          <w:delText xml:space="preserve"> Comparison of the MMPI-2 Personality Psychopathology Five (PSY-5), the NEO-PI</w:delText>
        </w:r>
      </w:del>
      <w:r w:rsidRPr="00990D1D">
        <w:rPr>
          <w:rFonts w:ascii="Times New Roman" w:hAnsi="Times New Roman" w:cs="Times New Roman"/>
        </w:rPr>
        <w:t>, and the NEO-PI</w:t>
      </w:r>
      <w:ins w:id="1285" w:author="Jackie" w:date="2020-06-18T11:40:00Z">
        <w:r w:rsidR="00DF3BDE">
          <w:rPr>
            <w:rFonts w:ascii="Times New Roman" w:hAnsi="Times New Roman" w:cs="Times New Roman"/>
          </w:rPr>
          <w:t>-</w:t>
        </w:r>
      </w:ins>
      <w:del w:id="1286" w:author="Jackie" w:date="2020-06-18T11:40:00Z">
        <w:r w:rsidRPr="00990D1D" w:rsidDel="00DF3BDE">
          <w:rPr>
            <w:rFonts w:ascii="Times New Roman" w:hAnsi="Times New Roman" w:cs="Times New Roman"/>
          </w:rPr>
          <w:delText>—</w:delText>
        </w:r>
      </w:del>
      <w:r w:rsidRPr="00990D1D">
        <w:rPr>
          <w:rFonts w:ascii="Times New Roman" w:hAnsi="Times New Roman" w:cs="Times New Roman"/>
        </w:rPr>
        <w:t>R.</w:t>
      </w:r>
      <w:ins w:id="1287" w:author="Jackie" w:date="2020-06-18T11:41:00Z">
        <w:r w:rsidR="00DF3BDE">
          <w:rPr>
            <w:rFonts w:ascii="Times New Roman" w:hAnsi="Times New Roman" w:cs="Times New Roman"/>
          </w:rPr>
          <w:t xml:space="preserve"> </w:t>
        </w:r>
      </w:ins>
      <w:del w:id="1288" w:author="Jackie" w:date="2020-06-18T11:41:00Z">
        <w:r w:rsidRPr="00990D1D" w:rsidDel="00DF3BDE">
          <w:rPr>
            <w:rFonts w:ascii="Times New Roman" w:hAnsi="Times New Roman" w:cs="Times New Roman"/>
          </w:rPr>
          <w:delText> </w:delText>
        </w:r>
      </w:del>
      <w:r w:rsidRPr="00990D1D">
        <w:rPr>
          <w:rFonts w:ascii="Times New Roman" w:hAnsi="Times New Roman" w:cs="Times New Roman"/>
          <w:i/>
          <w:iCs/>
        </w:rPr>
        <w:t>Psychological Assessment</w:t>
      </w:r>
      <w:r w:rsidRPr="00DF3BDE">
        <w:rPr>
          <w:rFonts w:ascii="Times New Roman" w:hAnsi="Times New Roman" w:cs="Times New Roman"/>
          <w:i/>
          <w:iCs/>
          <w:rPrChange w:id="1289" w:author="Jackie" w:date="2020-06-18T11:41:00Z">
            <w:rPr>
              <w:rFonts w:ascii="Times New Roman" w:hAnsi="Times New Roman" w:cs="Times New Roman"/>
            </w:rPr>
          </w:rPrChange>
        </w:rPr>
        <w:t>,</w:t>
      </w:r>
      <w:r w:rsidR="007B1558">
        <w:rPr>
          <w:rFonts w:ascii="Times New Roman" w:hAnsi="Times New Roman" w:cs="Times New Roman"/>
        </w:rPr>
        <w:t xml:space="preserve"> </w:t>
      </w:r>
      <w:r w:rsidRPr="00990D1D">
        <w:rPr>
          <w:rFonts w:ascii="Times New Roman" w:hAnsi="Times New Roman" w:cs="Times New Roman"/>
          <w:i/>
          <w:iCs/>
        </w:rPr>
        <w:t>7</w:t>
      </w:r>
      <w:r w:rsidRPr="00990D1D">
        <w:rPr>
          <w:rFonts w:ascii="Times New Roman" w:hAnsi="Times New Roman" w:cs="Times New Roman"/>
        </w:rPr>
        <w:t>(4), 508</w:t>
      </w:r>
      <w:ins w:id="1290" w:author="Jackie" w:date="2020-06-18T11:41:00Z">
        <w:r w:rsidR="00DF3BDE">
          <w:rPr>
            <w:rFonts w:ascii="Times New Roman" w:hAnsi="Times New Roman" w:cs="Times New Roman"/>
          </w:rPr>
          <w:t>–516</w:t>
        </w:r>
      </w:ins>
      <w:r w:rsidRPr="00990D1D">
        <w:rPr>
          <w:rFonts w:ascii="Times New Roman" w:hAnsi="Times New Roman" w:cs="Times New Roman"/>
        </w:rPr>
        <w:t>.</w:t>
      </w:r>
    </w:p>
    <w:p w14:paraId="25F2A374" w14:textId="17925A85"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 xml:space="preserve">Unger, S. M. (1963). Mescaline, LSD, </w:t>
      </w:r>
      <w:r w:rsidR="00DF3BDE" w:rsidRPr="00990D1D">
        <w:rPr>
          <w:rFonts w:ascii="Times New Roman" w:hAnsi="Times New Roman" w:cs="Times New Roman"/>
        </w:rPr>
        <w:t>psilocybin, and personality change</w:t>
      </w:r>
      <w:ins w:id="1291" w:author="Jackie" w:date="2020-06-18T11:42:00Z">
        <w:r w:rsidR="00DF3BDE">
          <w:rPr>
            <w:rFonts w:ascii="Times New Roman" w:hAnsi="Times New Roman" w:cs="Times New Roman"/>
          </w:rPr>
          <w:t>: A</w:t>
        </w:r>
      </w:ins>
      <w:del w:id="1292" w:author="Jackie" w:date="2020-06-18T11:42:00Z">
        <w:r w:rsidRPr="00990D1D" w:rsidDel="00DF3BDE">
          <w:rPr>
            <w:rFonts w:ascii="Times New Roman" w:hAnsi="Times New Roman" w:cs="Times New Roman"/>
          </w:rPr>
          <w:delText xml:space="preserve"> a</w:delText>
        </w:r>
      </w:del>
      <w:r w:rsidRPr="00990D1D">
        <w:rPr>
          <w:rFonts w:ascii="Times New Roman" w:hAnsi="Times New Roman" w:cs="Times New Roman"/>
        </w:rPr>
        <w:t xml:space="preserve"> </w:t>
      </w:r>
      <w:ins w:id="1293" w:author="Jackie" w:date="2020-06-18T11:42:00Z">
        <w:r w:rsidR="00DF3BDE">
          <w:rPr>
            <w:rFonts w:ascii="Times New Roman" w:hAnsi="Times New Roman" w:cs="Times New Roman"/>
          </w:rPr>
          <w:t>r</w:t>
        </w:r>
      </w:ins>
      <w:del w:id="1294" w:author="Jackie" w:date="2020-06-18T11:42:00Z">
        <w:r w:rsidRPr="00990D1D" w:rsidDel="00DF3BDE">
          <w:rPr>
            <w:rFonts w:ascii="Times New Roman" w:hAnsi="Times New Roman" w:cs="Times New Roman"/>
          </w:rPr>
          <w:delText>R</w:delText>
        </w:r>
      </w:del>
      <w:r w:rsidRPr="00990D1D">
        <w:rPr>
          <w:rFonts w:ascii="Times New Roman" w:hAnsi="Times New Roman" w:cs="Times New Roman"/>
        </w:rPr>
        <w:t xml:space="preserve">eview. </w:t>
      </w:r>
      <w:r w:rsidRPr="00990D1D">
        <w:rPr>
          <w:rFonts w:ascii="Times New Roman" w:hAnsi="Times New Roman" w:cs="Times New Roman"/>
          <w:i/>
          <w:iCs/>
        </w:rPr>
        <w:t>Psychiatry</w:t>
      </w:r>
      <w:r w:rsidRPr="00DF3BDE">
        <w:rPr>
          <w:rFonts w:ascii="Times New Roman" w:hAnsi="Times New Roman" w:cs="Times New Roman"/>
          <w:i/>
          <w:iCs/>
          <w:rPrChange w:id="1295" w:author="Jackie" w:date="2020-06-18T11:42:00Z">
            <w:rPr>
              <w:rFonts w:ascii="Times New Roman" w:hAnsi="Times New Roman" w:cs="Times New Roman"/>
            </w:rPr>
          </w:rPrChange>
        </w:rPr>
        <w:t xml:space="preserve">, </w:t>
      </w:r>
      <w:r w:rsidRPr="00990D1D">
        <w:rPr>
          <w:rFonts w:ascii="Times New Roman" w:hAnsi="Times New Roman" w:cs="Times New Roman"/>
          <w:i/>
          <w:iCs/>
        </w:rPr>
        <w:t>26</w:t>
      </w:r>
      <w:r w:rsidRPr="00990D1D">
        <w:rPr>
          <w:rFonts w:ascii="Times New Roman" w:hAnsi="Times New Roman" w:cs="Times New Roman"/>
        </w:rPr>
        <w:t>(2), 111</w:t>
      </w:r>
      <w:ins w:id="1296" w:author="Jackie" w:date="2020-06-18T11:42:00Z">
        <w:r w:rsidR="00DF3BDE">
          <w:rPr>
            <w:rFonts w:ascii="Times New Roman" w:hAnsi="Times New Roman" w:cs="Times New Roman"/>
          </w:rPr>
          <w:t>–</w:t>
        </w:r>
      </w:ins>
      <w:del w:id="1297" w:author="Jackie" w:date="2020-06-18T11:42:00Z">
        <w:r w:rsidRPr="00990D1D" w:rsidDel="00DF3BDE">
          <w:rPr>
            <w:rFonts w:ascii="Times New Roman" w:hAnsi="Times New Roman" w:cs="Times New Roman"/>
          </w:rPr>
          <w:delText>-</w:delText>
        </w:r>
      </w:del>
      <w:r w:rsidRPr="00990D1D">
        <w:rPr>
          <w:rFonts w:ascii="Times New Roman" w:hAnsi="Times New Roman" w:cs="Times New Roman"/>
        </w:rPr>
        <w:t>125.</w:t>
      </w:r>
    </w:p>
    <w:p w14:paraId="68755801" w14:textId="09D3EFDB" w:rsidR="00865F2C" w:rsidRPr="00990D1D" w:rsidRDefault="00865F2C" w:rsidP="00865F2C">
      <w:pPr>
        <w:spacing w:line="480" w:lineRule="auto"/>
        <w:ind w:left="720" w:hanging="720"/>
        <w:rPr>
          <w:rFonts w:ascii="Times New Roman" w:hAnsi="Times New Roman" w:cs="Times New Roman"/>
        </w:rPr>
      </w:pPr>
      <w:r w:rsidRPr="00990D1D">
        <w:rPr>
          <w:rFonts w:ascii="Times New Roman" w:hAnsi="Times New Roman" w:cs="Times New Roman"/>
        </w:rPr>
        <w:t>van Scheppingen, M. A., Jackson, J. J., Specht, J., Hutteman, R., Denissen, J. J., &amp; Bleidorn, W. (2016). Personality trait development during the transition to parenthood: A test of social investment theory.</w:t>
      </w:r>
      <w:r w:rsidR="007B1558">
        <w:rPr>
          <w:rFonts w:ascii="Times New Roman" w:hAnsi="Times New Roman" w:cs="Times New Roman"/>
        </w:rPr>
        <w:t xml:space="preserve"> </w:t>
      </w:r>
      <w:r w:rsidRPr="00990D1D">
        <w:rPr>
          <w:rFonts w:ascii="Times New Roman" w:hAnsi="Times New Roman" w:cs="Times New Roman"/>
          <w:i/>
          <w:iCs/>
        </w:rPr>
        <w:t>Social Psychological and Personality Science</w:t>
      </w:r>
      <w:r w:rsidRPr="00DF3BDE">
        <w:rPr>
          <w:rFonts w:ascii="Times New Roman" w:hAnsi="Times New Roman" w:cs="Times New Roman"/>
          <w:i/>
          <w:iCs/>
          <w:rPrChange w:id="1298" w:author="Jackie" w:date="2020-06-18T11:42:00Z">
            <w:rPr>
              <w:rFonts w:ascii="Times New Roman" w:hAnsi="Times New Roman" w:cs="Times New Roman"/>
            </w:rPr>
          </w:rPrChange>
        </w:rPr>
        <w:t>,</w:t>
      </w:r>
      <w:r w:rsidR="007B1558">
        <w:rPr>
          <w:rFonts w:ascii="Times New Roman" w:hAnsi="Times New Roman" w:cs="Times New Roman"/>
          <w:i/>
          <w:iCs/>
        </w:rPr>
        <w:t xml:space="preserve"> </w:t>
      </w:r>
      <w:r w:rsidRPr="00990D1D">
        <w:rPr>
          <w:rFonts w:ascii="Times New Roman" w:hAnsi="Times New Roman" w:cs="Times New Roman"/>
          <w:i/>
          <w:iCs/>
        </w:rPr>
        <w:t>7</w:t>
      </w:r>
      <w:r w:rsidRPr="00990D1D">
        <w:rPr>
          <w:rFonts w:ascii="Times New Roman" w:hAnsi="Times New Roman" w:cs="Times New Roman"/>
        </w:rPr>
        <w:t>(5), 452</w:t>
      </w:r>
      <w:ins w:id="1299" w:author="Jackie" w:date="2020-06-18T11:42:00Z">
        <w:r w:rsidR="00DF3BDE">
          <w:rPr>
            <w:rFonts w:ascii="Times New Roman" w:hAnsi="Times New Roman" w:cs="Times New Roman"/>
          </w:rPr>
          <w:t>–</w:t>
        </w:r>
      </w:ins>
      <w:del w:id="1300" w:author="Jackie" w:date="2020-06-18T11:42:00Z">
        <w:r w:rsidRPr="00990D1D" w:rsidDel="00DF3BDE">
          <w:rPr>
            <w:rFonts w:ascii="Times New Roman" w:hAnsi="Times New Roman" w:cs="Times New Roman"/>
          </w:rPr>
          <w:delText>-</w:delText>
        </w:r>
      </w:del>
      <w:r w:rsidRPr="00990D1D">
        <w:rPr>
          <w:rFonts w:ascii="Times New Roman" w:hAnsi="Times New Roman" w:cs="Times New Roman"/>
        </w:rPr>
        <w:t>462.</w:t>
      </w:r>
    </w:p>
    <w:p w14:paraId="6D45864D" w14:textId="2E3E8795" w:rsidR="00814A0A" w:rsidRPr="005670CD" w:rsidRDefault="00865F2C" w:rsidP="005670CD">
      <w:pPr>
        <w:spacing w:line="480" w:lineRule="auto"/>
        <w:ind w:left="720" w:hanging="720"/>
        <w:rPr>
          <w:rFonts w:ascii="Times New Roman" w:hAnsi="Times New Roman" w:cs="Times New Roman"/>
        </w:rPr>
      </w:pPr>
      <w:r w:rsidRPr="00990D1D">
        <w:rPr>
          <w:rFonts w:ascii="Times New Roman" w:hAnsi="Times New Roman" w:cs="Times New Roman"/>
        </w:rPr>
        <w:t>Wrzus, C., &amp; Roberts, B. W. (2017). Processes of personality development in adulthood: The TESSERA framework.</w:t>
      </w:r>
      <w:r w:rsidR="007B1558">
        <w:rPr>
          <w:rFonts w:ascii="Times New Roman" w:hAnsi="Times New Roman" w:cs="Times New Roman"/>
        </w:rPr>
        <w:t xml:space="preserve"> </w:t>
      </w:r>
      <w:r w:rsidRPr="00990D1D">
        <w:rPr>
          <w:rFonts w:ascii="Times New Roman" w:hAnsi="Times New Roman" w:cs="Times New Roman"/>
          <w:i/>
          <w:iCs/>
        </w:rPr>
        <w:t>Personality and Social Psychology Review</w:t>
      </w:r>
      <w:r w:rsidRPr="00DF3BDE">
        <w:rPr>
          <w:rFonts w:ascii="Times New Roman" w:hAnsi="Times New Roman" w:cs="Times New Roman"/>
          <w:i/>
          <w:iCs/>
          <w:rPrChange w:id="1301" w:author="Jackie" w:date="2020-06-18T11:43:00Z">
            <w:rPr>
              <w:rFonts w:ascii="Times New Roman" w:hAnsi="Times New Roman" w:cs="Times New Roman"/>
            </w:rPr>
          </w:rPrChange>
        </w:rPr>
        <w:t>,</w:t>
      </w:r>
      <w:r w:rsidR="007B1558">
        <w:rPr>
          <w:rFonts w:ascii="Times New Roman" w:hAnsi="Times New Roman" w:cs="Times New Roman"/>
          <w:i/>
          <w:iCs/>
        </w:rPr>
        <w:t xml:space="preserve"> </w:t>
      </w:r>
      <w:r w:rsidRPr="00990D1D">
        <w:rPr>
          <w:rFonts w:ascii="Times New Roman" w:hAnsi="Times New Roman" w:cs="Times New Roman"/>
          <w:i/>
          <w:iCs/>
        </w:rPr>
        <w:t>21</w:t>
      </w:r>
      <w:r w:rsidRPr="00990D1D">
        <w:rPr>
          <w:rFonts w:ascii="Times New Roman" w:hAnsi="Times New Roman" w:cs="Times New Roman"/>
        </w:rPr>
        <w:t>(3), 253</w:t>
      </w:r>
      <w:ins w:id="1302" w:author="Jackie" w:date="2020-06-18T11:42:00Z">
        <w:r w:rsidR="00DF3BDE">
          <w:rPr>
            <w:rFonts w:ascii="Times New Roman" w:hAnsi="Times New Roman" w:cs="Times New Roman"/>
          </w:rPr>
          <w:t>–</w:t>
        </w:r>
      </w:ins>
      <w:del w:id="1303" w:author="Jackie" w:date="2020-06-18T11:42:00Z">
        <w:r w:rsidRPr="00990D1D" w:rsidDel="00DF3BDE">
          <w:rPr>
            <w:rFonts w:ascii="Times New Roman" w:hAnsi="Times New Roman" w:cs="Times New Roman"/>
          </w:rPr>
          <w:delText>-</w:delText>
        </w:r>
      </w:del>
      <w:r w:rsidRPr="00990D1D">
        <w:rPr>
          <w:rFonts w:ascii="Times New Roman" w:hAnsi="Times New Roman" w:cs="Times New Roman"/>
        </w:rPr>
        <w:t>277.</w:t>
      </w:r>
    </w:p>
    <w:sectPr w:rsidR="00814A0A" w:rsidRPr="005670CD" w:rsidSect="00121239">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2" w:author="Josh Jackson" w:date="2020-07-14T17:37:00Z" w:initials="JJJ">
    <w:p w14:paraId="2A835F3C" w14:textId="1524619C" w:rsidR="009B4FF0" w:rsidRDefault="009B4FF0">
      <w:pPr>
        <w:pStyle w:val="CommentText"/>
      </w:pPr>
      <w:r>
        <w:rPr>
          <w:rStyle w:val="CommentReference"/>
        </w:rPr>
        <w:annotationRef/>
      </w:r>
      <w:r>
        <w:t xml:space="preserve">Add the cite below in </w:t>
      </w:r>
      <w:proofErr w:type="gramStart"/>
      <w:r>
        <w:t>references, but</w:t>
      </w:r>
      <w:proofErr w:type="gramEnd"/>
      <w:r>
        <w:t xml:space="preserve"> will do here too. </w:t>
      </w:r>
      <w:r w:rsidRPr="009B4FF0">
        <w:t>Hudson, N. W., &amp; Roberts, B. W. (2014). Goals to change personality traits: Concurrent links between personality traits, daily behavior, and goals to change oneself. Journal of Research in Personality, 53, 68-83.</w:t>
      </w:r>
    </w:p>
  </w:comment>
  <w:comment w:id="65" w:author="Josh Jackson" w:date="2020-07-14T17:35:00Z" w:initials="JJJ">
    <w:p w14:paraId="7B8BC281" w14:textId="77B0231A" w:rsidR="009B4FF0" w:rsidRDefault="009B4FF0">
      <w:pPr>
        <w:pStyle w:val="CommentText"/>
      </w:pPr>
      <w:r>
        <w:rPr>
          <w:rStyle w:val="CommentReference"/>
        </w:rPr>
        <w:annotationRef/>
      </w:r>
      <w:r>
        <w:t>Delete second use of novella</w:t>
      </w:r>
    </w:p>
  </w:comment>
  <w:comment w:id="85" w:author="Josh Jackson" w:date="2020-07-14T17:38:00Z" w:initials="JJJ">
    <w:p w14:paraId="78A186CD" w14:textId="4229FDD5" w:rsidR="009B4FF0" w:rsidRDefault="009B4FF0">
      <w:pPr>
        <w:pStyle w:val="CommentText"/>
      </w:pPr>
      <w:r>
        <w:rPr>
          <w:rStyle w:val="CommentReference"/>
        </w:rPr>
        <w:annotationRef/>
      </w:r>
      <w:r>
        <w:t xml:space="preserve">This was already in the reference list. </w:t>
      </w:r>
    </w:p>
  </w:comment>
  <w:comment w:id="159" w:author="Josh Jackson" w:date="2020-07-14T17:45:00Z" w:initials="JJJ">
    <w:p w14:paraId="057313F3" w14:textId="452E8F98" w:rsidR="00A85A4D" w:rsidRDefault="00A85A4D">
      <w:pPr>
        <w:pStyle w:val="CommentText"/>
      </w:pPr>
      <w:r>
        <w:rPr>
          <w:rStyle w:val="CommentReference"/>
        </w:rPr>
        <w:annotationRef/>
      </w:r>
      <w:r w:rsidRPr="00A85A4D">
        <w:t xml:space="preserve">Campbell, F., Conti, G., Heckman, J. J., Moon, S. H., Pinto, R., </w:t>
      </w:r>
      <w:proofErr w:type="spellStart"/>
      <w:r w:rsidRPr="00A85A4D">
        <w:t>Pungello</w:t>
      </w:r>
      <w:proofErr w:type="spellEnd"/>
      <w:r w:rsidRPr="00A85A4D">
        <w:t>, E., &amp; Pan, Y. (2014). Early childhood investments substantially boost adult health. Science, 343(6178), 1478-1485</w:t>
      </w:r>
    </w:p>
  </w:comment>
  <w:comment w:id="187" w:author="Josh Jackson" w:date="2020-07-14T17:51:00Z" w:initials="JJJ">
    <w:p w14:paraId="143B66D3" w14:textId="138E7185" w:rsidR="001B4CB6" w:rsidRDefault="001B4CB6">
      <w:pPr>
        <w:pStyle w:val="CommentText"/>
      </w:pPr>
      <w:r>
        <w:rPr>
          <w:rStyle w:val="CommentReference"/>
        </w:rPr>
        <w:annotationRef/>
      </w:r>
      <w:r>
        <w:t>Change to 2020</w:t>
      </w:r>
    </w:p>
  </w:comment>
  <w:comment w:id="228" w:author="Josh Jackson" w:date="2020-07-14T17:55:00Z" w:initials="JJJ">
    <w:p w14:paraId="5B04F310" w14:textId="33655DED" w:rsidR="001D1E4B" w:rsidRDefault="001D1E4B">
      <w:pPr>
        <w:pStyle w:val="CommentText"/>
      </w:pPr>
      <w:r>
        <w:rPr>
          <w:rStyle w:val="CommentReference"/>
        </w:rPr>
        <w:annotationRef/>
      </w:r>
      <w:r>
        <w:t xml:space="preserve">Yes! </w:t>
      </w:r>
    </w:p>
  </w:comment>
  <w:comment w:id="304" w:author="Josh Jackson" w:date="2020-07-14T18:01:00Z" w:initials="JJJ">
    <w:p w14:paraId="42F8D412" w14:textId="6FB0D555" w:rsidR="001D1E4B" w:rsidRDefault="001D1E4B">
      <w:pPr>
        <w:pStyle w:val="CommentText"/>
      </w:pPr>
      <w:r>
        <w:rPr>
          <w:rStyle w:val="CommentReference"/>
        </w:rPr>
        <w:annotationRef/>
      </w:r>
      <w:r w:rsidRPr="001D1E4B">
        <w:t xml:space="preserve">Littlefield, A. K., Sher, K. J., &amp; Wood, P. K. (2010). Do changes in drinking motives mediate the relation between personality change and “maturing out” of problem </w:t>
      </w:r>
      <w:proofErr w:type="gramStart"/>
      <w:r w:rsidRPr="001D1E4B">
        <w:t>drinking?.</w:t>
      </w:r>
      <w:proofErr w:type="gramEnd"/>
      <w:r w:rsidRPr="001D1E4B">
        <w:t xml:space="preserve"> Journal of abnormal psychology, 119(1), 93.</w:t>
      </w:r>
    </w:p>
  </w:comment>
  <w:comment w:id="382" w:author="Josh Jackson" w:date="2020-07-14T18:03:00Z" w:initials="JJJ">
    <w:p w14:paraId="1C8B52F0" w14:textId="68E6B91B" w:rsidR="001D1E4B" w:rsidRDefault="001D1E4B">
      <w:pPr>
        <w:pStyle w:val="CommentText"/>
      </w:pPr>
      <w:r>
        <w:rPr>
          <w:rStyle w:val="CommentReference"/>
        </w:rPr>
        <w:annotationRef/>
      </w:r>
      <w:r>
        <w:t>Yes!</w:t>
      </w:r>
    </w:p>
  </w:comment>
  <w:comment w:id="409" w:author="Josh Jackson" w:date="2020-07-14T18:05:00Z" w:initials="JJJ">
    <w:p w14:paraId="45A9DC13" w14:textId="211E8011" w:rsidR="001C6434" w:rsidRDefault="001C6434">
      <w:pPr>
        <w:pStyle w:val="CommentText"/>
      </w:pPr>
      <w:r>
        <w:rPr>
          <w:rStyle w:val="CommentReference"/>
        </w:rPr>
        <w:annotationRef/>
      </w:r>
      <w:r>
        <w:t xml:space="preserve">Please change data of citation to 2020. </w:t>
      </w:r>
    </w:p>
    <w:p w14:paraId="7453BA60" w14:textId="77777777" w:rsidR="001C6434" w:rsidRDefault="001C6434">
      <w:pPr>
        <w:pStyle w:val="CommentText"/>
      </w:pPr>
    </w:p>
    <w:p w14:paraId="28329C55" w14:textId="30D24225" w:rsidR="001C6434" w:rsidRDefault="001C6434">
      <w:pPr>
        <w:pStyle w:val="CommentText"/>
      </w:pPr>
      <w:r>
        <w:t xml:space="preserve">Please add within the parenthetical: see also Lee &amp; </w:t>
      </w:r>
      <w:proofErr w:type="spellStart"/>
      <w:r>
        <w:t>Kemmelmeier</w:t>
      </w:r>
      <w:proofErr w:type="spellEnd"/>
      <w:r>
        <w:t xml:space="preserve"> (2017) for similar findings</w:t>
      </w:r>
    </w:p>
    <w:p w14:paraId="0F950A8C" w14:textId="77777777" w:rsidR="001C6434" w:rsidRDefault="001C6434">
      <w:pPr>
        <w:pStyle w:val="CommentText"/>
      </w:pPr>
    </w:p>
    <w:p w14:paraId="60ABC2A7" w14:textId="35CFAB51" w:rsidR="001C6434" w:rsidRDefault="001C6434">
      <w:pPr>
        <w:pStyle w:val="CommentText"/>
      </w:pPr>
      <w:r w:rsidRPr="001C6434">
        <w:t xml:space="preserve">Lee, B. M., &amp; </w:t>
      </w:r>
      <w:proofErr w:type="spellStart"/>
      <w:r w:rsidRPr="001C6434">
        <w:t>Kemmelmeier</w:t>
      </w:r>
      <w:proofErr w:type="spellEnd"/>
      <w:r w:rsidRPr="001C6434">
        <w:t xml:space="preserve">, M. (2017). How reliable are the effects of self-control </w:t>
      </w:r>
      <w:proofErr w:type="gramStart"/>
      <w:r w:rsidRPr="001C6434">
        <w:t>training?:</w:t>
      </w:r>
      <w:proofErr w:type="gramEnd"/>
      <w:r w:rsidRPr="001C6434">
        <w:t xml:space="preserve"> A re-examination using self-report and physical measures. </w:t>
      </w:r>
      <w:proofErr w:type="spellStart"/>
      <w:r w:rsidRPr="001C6434">
        <w:t>PloS</w:t>
      </w:r>
      <w:proofErr w:type="spellEnd"/>
      <w:r w:rsidRPr="001C6434">
        <w:t xml:space="preserve"> one, 12(6), e0178814</w:t>
      </w:r>
    </w:p>
  </w:comment>
  <w:comment w:id="520" w:author="Josh Jackson" w:date="2020-07-14T18:12:00Z" w:initials="JJJ">
    <w:p w14:paraId="2EE04133" w14:textId="30CC9A61" w:rsidR="00BC02D8" w:rsidRDefault="00BC02D8">
      <w:pPr>
        <w:pStyle w:val="CommentText"/>
      </w:pPr>
      <w:r>
        <w:rPr>
          <w:rStyle w:val="CommentReference"/>
        </w:rPr>
        <w:annotationRef/>
      </w:r>
      <w:r>
        <w:t>Please add one sentence: “Preliminary results suggest that the training app is effective in increasing openness and self-discipline over a 6-week period (</w:t>
      </w:r>
      <w:proofErr w:type="spellStart"/>
      <w:r>
        <w:t>Stieger</w:t>
      </w:r>
      <w:proofErr w:type="spellEnd"/>
      <w:r>
        <w:t xml:space="preserve"> et al., 2020). </w:t>
      </w:r>
    </w:p>
    <w:p w14:paraId="59DAB09D" w14:textId="77777777" w:rsidR="00BC02D8" w:rsidRDefault="00BC02D8">
      <w:pPr>
        <w:pStyle w:val="CommentText"/>
      </w:pPr>
    </w:p>
    <w:p w14:paraId="4013C80F" w14:textId="7029658B" w:rsidR="00BC02D8" w:rsidRDefault="00BC02D8">
      <w:pPr>
        <w:pStyle w:val="CommentText"/>
      </w:pPr>
      <w:proofErr w:type="spellStart"/>
      <w:r w:rsidRPr="00BC02D8">
        <w:t>Stieger</w:t>
      </w:r>
      <w:proofErr w:type="spellEnd"/>
      <w:r w:rsidRPr="00BC02D8">
        <w:t xml:space="preserve">, M., </w:t>
      </w:r>
      <w:proofErr w:type="spellStart"/>
      <w:r w:rsidRPr="00BC02D8">
        <w:t>Wepfer</w:t>
      </w:r>
      <w:proofErr w:type="spellEnd"/>
      <w:r w:rsidRPr="00BC02D8">
        <w:t xml:space="preserve">, S., </w:t>
      </w:r>
      <w:proofErr w:type="spellStart"/>
      <w:r w:rsidRPr="00BC02D8">
        <w:t>Rüegger</w:t>
      </w:r>
      <w:proofErr w:type="spellEnd"/>
      <w:r w:rsidRPr="00BC02D8">
        <w:t xml:space="preserve">, D., </w:t>
      </w:r>
      <w:proofErr w:type="spellStart"/>
      <w:r w:rsidRPr="00BC02D8">
        <w:t>Kowatsch</w:t>
      </w:r>
      <w:proofErr w:type="spellEnd"/>
      <w:r w:rsidRPr="00BC02D8">
        <w:t xml:space="preserve">, T., Roberts, B. W., &amp; </w:t>
      </w:r>
      <w:proofErr w:type="spellStart"/>
      <w:r w:rsidRPr="00BC02D8">
        <w:t>Allemand</w:t>
      </w:r>
      <w:proofErr w:type="spellEnd"/>
      <w:r w:rsidRPr="00BC02D8">
        <w:t>, M. (2020). Becoming More Conscientious or More Open to Experience? Effects of a Two‐Week Smartphone‐Based Intervention for Personality Change. European Journal of Personality.</w:t>
      </w:r>
    </w:p>
  </w:comment>
  <w:comment w:id="607" w:author="Josh Jackson" w:date="2020-07-14T18:19:00Z" w:initials="JJJ">
    <w:p w14:paraId="3754AD47" w14:textId="480C5B37" w:rsidR="00774782" w:rsidRDefault="00774782">
      <w:pPr>
        <w:pStyle w:val="CommentText"/>
      </w:pPr>
      <w:r>
        <w:rPr>
          <w:rStyle w:val="CommentReference"/>
        </w:rPr>
        <w:annotationRef/>
      </w:r>
      <w:r>
        <w:rPr>
          <w:rFonts w:ascii="Times New Roman" w:hAnsi="Times New Roman" w:cs="Times New Roman"/>
        </w:rPr>
        <w:t>Change sentence to: “</w:t>
      </w:r>
      <w:r w:rsidRPr="00990D1D">
        <w:rPr>
          <w:rFonts w:ascii="Times New Roman" w:hAnsi="Times New Roman" w:cs="Times New Roman"/>
        </w:rPr>
        <w:t>Ideally</w:t>
      </w:r>
      <w:r>
        <w:rPr>
          <w:rFonts w:ascii="Times New Roman" w:hAnsi="Times New Roman" w:cs="Times New Roman"/>
        </w:rPr>
        <w:t>,</w:t>
      </w:r>
      <w:r w:rsidRPr="00990D1D">
        <w:rPr>
          <w:rFonts w:ascii="Times New Roman" w:hAnsi="Times New Roman" w:cs="Times New Roman"/>
        </w:rPr>
        <w:t xml:space="preserve"> an intervention should provide a </w:t>
      </w:r>
      <w:proofErr w:type="gramStart"/>
      <w:r>
        <w:rPr>
          <w:rFonts w:ascii="Times New Roman" w:hAnsi="Times New Roman" w:cs="Times New Roman"/>
        </w:rPr>
        <w:t>long term</w:t>
      </w:r>
      <w:proofErr w:type="gramEnd"/>
      <w:r>
        <w:rPr>
          <w:rFonts w:ascii="Times New Roman" w:hAnsi="Times New Roman" w:cs="Times New Roman"/>
        </w:rPr>
        <w:t xml:space="preserve"> </w:t>
      </w:r>
      <w:r w:rsidRPr="00990D1D">
        <w:rPr>
          <w:rFonts w:ascii="Times New Roman" w:hAnsi="Times New Roman" w:cs="Times New Roman"/>
        </w:rPr>
        <w:t>skill</w:t>
      </w:r>
      <w:r>
        <w:rPr>
          <w:rStyle w:val="CommentReference"/>
        </w:rPr>
        <w:annotationRef/>
      </w:r>
      <w:r>
        <w:rPr>
          <w:rFonts w:ascii="Times New Roman" w:hAnsi="Times New Roman" w:cs="Times New Roman"/>
        </w:rPr>
        <w:t xml:space="preserve">, similar to </w:t>
      </w:r>
      <w:r w:rsidRPr="00990D1D">
        <w:rPr>
          <w:rFonts w:ascii="Times New Roman" w:hAnsi="Times New Roman" w:cs="Times New Roman"/>
        </w:rPr>
        <w:t>riding a bike</w:t>
      </w:r>
      <w:r>
        <w:rPr>
          <w:rFonts w:ascii="Times New Roman" w:hAnsi="Times New Roman" w:cs="Times New Roman"/>
        </w:rPr>
        <w:t xml:space="preserve">, so that </w:t>
      </w:r>
      <w:r w:rsidRPr="00990D1D">
        <w:rPr>
          <w:rFonts w:ascii="Times New Roman" w:hAnsi="Times New Roman" w:cs="Times New Roman"/>
        </w:rPr>
        <w:t>once that skill is acquired</w:t>
      </w:r>
      <w:r>
        <w:rPr>
          <w:rFonts w:ascii="Times New Roman" w:hAnsi="Times New Roman" w:cs="Times New Roman"/>
        </w:rPr>
        <w:t>,</w:t>
      </w:r>
      <w:r w:rsidRPr="00990D1D">
        <w:rPr>
          <w:rFonts w:ascii="Times New Roman" w:hAnsi="Times New Roman" w:cs="Times New Roman"/>
        </w:rPr>
        <w:t xml:space="preserve"> it is always there, </w:t>
      </w:r>
      <w:r>
        <w:rPr>
          <w:rFonts w:ascii="Times New Roman" w:hAnsi="Times New Roman" w:cs="Times New Roman"/>
        </w:rPr>
        <w:t xml:space="preserve">with </w:t>
      </w:r>
      <w:r w:rsidRPr="00990D1D">
        <w:rPr>
          <w:rFonts w:ascii="Times New Roman" w:hAnsi="Times New Roman" w:cs="Times New Roman"/>
        </w:rPr>
        <w:t>no additional training or booster sessions necessary.</w:t>
      </w:r>
    </w:p>
  </w:comment>
  <w:comment w:id="695" w:author="Josh Jackson" w:date="2020-07-14T18:21:00Z" w:initials="JJJ">
    <w:p w14:paraId="7154B0AE" w14:textId="463C68AE" w:rsidR="0035540E" w:rsidRDefault="0035540E">
      <w:pPr>
        <w:pStyle w:val="CommentText"/>
      </w:pPr>
      <w:r>
        <w:rPr>
          <w:rStyle w:val="CommentReference"/>
        </w:rPr>
        <w:annotationRef/>
      </w:r>
      <w:r>
        <w:t>stet</w:t>
      </w:r>
    </w:p>
  </w:comment>
  <w:comment w:id="714" w:author="Josh Jackson" w:date="2020-07-14T18:22:00Z" w:initials="JJJ">
    <w:p w14:paraId="2D2463E7" w14:textId="79DB4651" w:rsidR="0035540E" w:rsidRDefault="0035540E">
      <w:pPr>
        <w:pStyle w:val="CommentText"/>
      </w:pPr>
      <w:r>
        <w:rPr>
          <w:rStyle w:val="CommentReference"/>
        </w:rPr>
        <w:annotationRef/>
      </w:r>
      <w:r>
        <w:t>ok</w:t>
      </w:r>
    </w:p>
  </w:comment>
  <w:comment w:id="790" w:author="Josh Jackson" w:date="2020-07-14T17:47:00Z" w:initials="JJJ">
    <w:p w14:paraId="794364CD" w14:textId="5B39D634" w:rsidR="00A85A4D" w:rsidRDefault="00A85A4D">
      <w:pPr>
        <w:pStyle w:val="CommentText"/>
      </w:pPr>
      <w:r>
        <w:rPr>
          <w:rStyle w:val="CommentReference"/>
        </w:rPr>
        <w:annotationRef/>
      </w:r>
      <w:r>
        <w:t xml:space="preserve">Insert: </w:t>
      </w:r>
      <w:r w:rsidRPr="00A85A4D">
        <w:t xml:space="preserve">Campbell, F., Conti, G., Heckman, J. J., Moon, S. H., Pinto, R., </w:t>
      </w:r>
      <w:proofErr w:type="spellStart"/>
      <w:r w:rsidRPr="00A85A4D">
        <w:t>Pungello</w:t>
      </w:r>
      <w:proofErr w:type="spellEnd"/>
      <w:r w:rsidRPr="00A85A4D">
        <w:t>, E., &amp; Pan, Y. (2014). Early childhood investments substantially boost adult health. Science, 343(6178), 1478-1485</w:t>
      </w:r>
    </w:p>
  </w:comment>
  <w:comment w:id="895" w:author="Josh Jackson" w:date="2020-07-14T18:23:00Z" w:initials="JJJ">
    <w:p w14:paraId="29960CD5" w14:textId="1D5DF6AA" w:rsidR="0035540E" w:rsidRDefault="0035540E">
      <w:pPr>
        <w:pStyle w:val="CommentText"/>
      </w:pPr>
      <w:r>
        <w:rPr>
          <w:rStyle w:val="CommentReference"/>
        </w:rPr>
        <w:annotationRef/>
      </w:r>
      <w:r>
        <w:t>yes</w:t>
      </w:r>
    </w:p>
  </w:comment>
  <w:comment w:id="931" w:author="Josh Jackson" w:date="2020-07-14T17:33:00Z" w:initials="JJJ">
    <w:p w14:paraId="32EC853A" w14:textId="60DACED9" w:rsidR="009B4FF0" w:rsidRDefault="009B4FF0">
      <w:pPr>
        <w:pStyle w:val="CommentText"/>
      </w:pPr>
      <w:r>
        <w:rPr>
          <w:rStyle w:val="CommentReference"/>
        </w:rPr>
        <w:annotationRef/>
      </w:r>
      <w:r>
        <w:t xml:space="preserve">Add citation: </w:t>
      </w:r>
      <w:r w:rsidRPr="009B4FF0">
        <w:t>Hudson, N. W., &amp; Roberts, B. W. (2014). Goals to change personality traits: Concurrent links between personality traits, daily behavior, and goals to change oneself. Journal of Research in Personality, 53, 68-83.</w:t>
      </w:r>
      <w:r>
        <w:t xml:space="preserve"> </w:t>
      </w:r>
    </w:p>
  </w:comment>
  <w:comment w:id="948" w:author="Josh Jackson" w:date="2020-07-14T17:52:00Z" w:initials="JJJ">
    <w:p w14:paraId="4416D368" w14:textId="77777777" w:rsidR="001B4CB6" w:rsidRDefault="001B4CB6">
      <w:pPr>
        <w:pStyle w:val="CommentText"/>
      </w:pPr>
      <w:r>
        <w:rPr>
          <w:rStyle w:val="CommentReference"/>
        </w:rPr>
        <w:annotationRef/>
      </w:r>
      <w:r>
        <w:t xml:space="preserve">Change to 2020. </w:t>
      </w:r>
    </w:p>
    <w:p w14:paraId="59647E55" w14:textId="77777777" w:rsidR="001B4CB6" w:rsidRDefault="001B4CB6">
      <w:pPr>
        <w:pStyle w:val="CommentText"/>
      </w:pPr>
      <w:r>
        <w:t>City: St. Louis</w:t>
      </w:r>
    </w:p>
    <w:p w14:paraId="08E3B790" w14:textId="4A64941D" w:rsidR="001B4CB6" w:rsidRDefault="001B4CB6">
      <w:pPr>
        <w:pStyle w:val="CommentText"/>
      </w:pPr>
      <w:r>
        <w:t>Affiliation: Washington University in St. Louis</w:t>
      </w:r>
    </w:p>
  </w:comment>
  <w:comment w:id="977" w:author="Josh Jackson" w:date="2020-07-14T18:23:00Z" w:initials="JJJ">
    <w:p w14:paraId="21F5B5C6" w14:textId="77777777" w:rsidR="0035540E" w:rsidRDefault="0035540E" w:rsidP="0035540E">
      <w:pPr>
        <w:pStyle w:val="CommentText"/>
      </w:pPr>
      <w:r>
        <w:rPr>
          <w:rStyle w:val="CommentReference"/>
        </w:rPr>
        <w:annotationRef/>
      </w:r>
      <w:r>
        <w:t xml:space="preserve">Change to 2020. </w:t>
      </w:r>
    </w:p>
    <w:p w14:paraId="6A4B38FB" w14:textId="77777777" w:rsidR="0035540E" w:rsidRDefault="0035540E" w:rsidP="0035540E">
      <w:pPr>
        <w:pStyle w:val="CommentText"/>
      </w:pPr>
      <w:r>
        <w:t>City: St. Louis</w:t>
      </w:r>
    </w:p>
    <w:p w14:paraId="00948651" w14:textId="62D5DD08" w:rsidR="0035540E" w:rsidRDefault="0035540E" w:rsidP="0035540E">
      <w:pPr>
        <w:pStyle w:val="CommentText"/>
      </w:pPr>
      <w:r>
        <w:t>Affiliation: Washington University in St. Louis</w:t>
      </w:r>
    </w:p>
  </w:comment>
  <w:comment w:id="996" w:author="Josh Jackson" w:date="2020-07-14T18:24:00Z" w:initials="JJJ">
    <w:p w14:paraId="61D769CF" w14:textId="1859E4D5" w:rsidR="0035540E" w:rsidRDefault="0035540E">
      <w:pPr>
        <w:pStyle w:val="CommentText"/>
      </w:pPr>
      <w:r>
        <w:rPr>
          <w:rStyle w:val="CommentReference"/>
        </w:rPr>
        <w:annotationRef/>
      </w:r>
      <w:r>
        <w:t>yes</w:t>
      </w:r>
    </w:p>
  </w:comment>
  <w:comment w:id="1044" w:author="Josh Jackson" w:date="2020-07-14T18:29:00Z" w:initials="JJJ">
    <w:p w14:paraId="5BC66D98" w14:textId="77777777" w:rsidR="0058585A" w:rsidRDefault="0058585A">
      <w:pPr>
        <w:pStyle w:val="CommentText"/>
      </w:pPr>
      <w:r>
        <w:rPr>
          <w:rStyle w:val="CommentReference"/>
        </w:rPr>
        <w:annotationRef/>
      </w:r>
      <w:r w:rsidRPr="0058585A">
        <w:t>pp. 351-374</w:t>
      </w:r>
    </w:p>
    <w:p w14:paraId="2316AD02" w14:textId="77777777" w:rsidR="0058585A" w:rsidRDefault="0058585A">
      <w:pPr>
        <w:pStyle w:val="CommentText"/>
      </w:pPr>
    </w:p>
    <w:p w14:paraId="7A5F73E8" w14:textId="3DC63008" w:rsidR="0058585A" w:rsidRDefault="0058585A">
      <w:pPr>
        <w:pStyle w:val="CommentText"/>
      </w:pPr>
      <w:r>
        <w:t xml:space="preserve">Also, the year is 2016, not 2014. </w:t>
      </w:r>
    </w:p>
  </w:comment>
  <w:comment w:id="1122" w:author="Josh Jackson" w:date="2020-07-14T18:32:00Z" w:initials="JJJ">
    <w:p w14:paraId="4F982C25" w14:textId="290801CE" w:rsidR="0058585A" w:rsidRDefault="0058585A">
      <w:pPr>
        <w:pStyle w:val="CommentText"/>
      </w:pPr>
      <w:r>
        <w:rPr>
          <w:rStyle w:val="CommentReference"/>
        </w:rPr>
        <w:annotationRef/>
      </w:r>
      <w:r>
        <w:t>delete</w:t>
      </w:r>
    </w:p>
  </w:comment>
  <w:comment w:id="1184" w:author="Josh Jackson" w:date="2020-07-14T18:33:00Z" w:initials="JJJ">
    <w:p w14:paraId="75C37D49" w14:textId="27A7682A" w:rsidR="0058585A" w:rsidRDefault="0058585A">
      <w:pPr>
        <w:pStyle w:val="CommentText"/>
      </w:pPr>
      <w:r>
        <w:rPr>
          <w:rStyle w:val="CommentReference"/>
        </w:rPr>
        <w:annotationRef/>
      </w:r>
      <w:r>
        <w:t>yes</w:t>
      </w:r>
    </w:p>
  </w:comment>
  <w:comment w:id="1265" w:author="Josh Jackson" w:date="2020-07-14T18:13:00Z" w:initials="JJJ">
    <w:p w14:paraId="6AD93ABF" w14:textId="77777777" w:rsidR="00BC02D8" w:rsidRDefault="00BC02D8">
      <w:pPr>
        <w:pStyle w:val="CommentText"/>
      </w:pPr>
      <w:r>
        <w:rPr>
          <w:rStyle w:val="CommentReference"/>
        </w:rPr>
        <w:annotationRef/>
      </w:r>
      <w:r>
        <w:t xml:space="preserve">Add cite: </w:t>
      </w:r>
    </w:p>
    <w:p w14:paraId="2CCD529D" w14:textId="77777777" w:rsidR="00BC02D8" w:rsidRDefault="00BC02D8">
      <w:pPr>
        <w:pStyle w:val="CommentText"/>
      </w:pPr>
    </w:p>
    <w:p w14:paraId="27BFE710" w14:textId="1120E417" w:rsidR="00BC02D8" w:rsidRDefault="00BC02D8">
      <w:pPr>
        <w:pStyle w:val="CommentText"/>
      </w:pPr>
      <w:proofErr w:type="spellStart"/>
      <w:r w:rsidRPr="00BC02D8">
        <w:t>Stieger</w:t>
      </w:r>
      <w:proofErr w:type="spellEnd"/>
      <w:r w:rsidRPr="00BC02D8">
        <w:t xml:space="preserve">, M., </w:t>
      </w:r>
      <w:proofErr w:type="spellStart"/>
      <w:r w:rsidRPr="00BC02D8">
        <w:t>Wepfer</w:t>
      </w:r>
      <w:proofErr w:type="spellEnd"/>
      <w:r w:rsidRPr="00BC02D8">
        <w:t xml:space="preserve">, S., </w:t>
      </w:r>
      <w:proofErr w:type="spellStart"/>
      <w:r w:rsidRPr="00BC02D8">
        <w:t>Rüegger</w:t>
      </w:r>
      <w:proofErr w:type="spellEnd"/>
      <w:r w:rsidRPr="00BC02D8">
        <w:t xml:space="preserve">, D., </w:t>
      </w:r>
      <w:proofErr w:type="spellStart"/>
      <w:r w:rsidRPr="00BC02D8">
        <w:t>Kowatsch</w:t>
      </w:r>
      <w:proofErr w:type="spellEnd"/>
      <w:r w:rsidRPr="00BC02D8">
        <w:t xml:space="preserve">, T., Roberts, B. W., &amp; </w:t>
      </w:r>
      <w:proofErr w:type="spellStart"/>
      <w:r w:rsidRPr="00BC02D8">
        <w:t>Allemand</w:t>
      </w:r>
      <w:proofErr w:type="spellEnd"/>
      <w:r w:rsidRPr="00BC02D8">
        <w:t>, M. (2020). Becoming More Conscientious or More Open to Experience? Effects of a Two‐Week Smartphone‐Based Intervention for Personality Change. European Journal of Personality.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835F3C" w15:done="0"/>
  <w15:commentEx w15:paraId="7B8BC281" w15:done="0"/>
  <w15:commentEx w15:paraId="78A186CD" w15:done="0"/>
  <w15:commentEx w15:paraId="057313F3" w15:done="0"/>
  <w15:commentEx w15:paraId="143B66D3" w15:done="0"/>
  <w15:commentEx w15:paraId="5B04F310" w15:done="0"/>
  <w15:commentEx w15:paraId="42F8D412" w15:done="0"/>
  <w15:commentEx w15:paraId="1C8B52F0" w15:done="0"/>
  <w15:commentEx w15:paraId="60ABC2A7" w15:done="0"/>
  <w15:commentEx w15:paraId="4013C80F" w15:done="0"/>
  <w15:commentEx w15:paraId="3754AD47" w15:done="0"/>
  <w15:commentEx w15:paraId="7154B0AE" w15:done="0"/>
  <w15:commentEx w15:paraId="2D2463E7" w15:done="0"/>
  <w15:commentEx w15:paraId="794364CD" w15:done="0"/>
  <w15:commentEx w15:paraId="29960CD5" w15:done="0"/>
  <w15:commentEx w15:paraId="32EC853A" w15:done="0"/>
  <w15:commentEx w15:paraId="08E3B790" w15:done="0"/>
  <w15:commentEx w15:paraId="00948651" w15:done="0"/>
  <w15:commentEx w15:paraId="61D769CF" w15:done="0"/>
  <w15:commentEx w15:paraId="7A5F73E8" w15:done="0"/>
  <w15:commentEx w15:paraId="4F982C25" w15:done="0"/>
  <w15:commentEx w15:paraId="75C37D49" w15:done="0"/>
  <w15:commentEx w15:paraId="27BFE7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86BC5" w16cex:dateUtc="2020-07-14T22:37:00Z"/>
  <w16cex:commentExtensible w16cex:durableId="22B86B69" w16cex:dateUtc="2020-07-14T22:35:00Z"/>
  <w16cex:commentExtensible w16cex:durableId="22B86C04" w16cex:dateUtc="2020-07-14T22:38:00Z"/>
  <w16cex:commentExtensible w16cex:durableId="22B86DAE" w16cex:dateUtc="2020-07-14T22:45:00Z"/>
  <w16cex:commentExtensible w16cex:durableId="22B86F16" w16cex:dateUtc="2020-07-14T22:51:00Z"/>
  <w16cex:commentExtensible w16cex:durableId="22B86FF6" w16cex:dateUtc="2020-07-14T22:55:00Z"/>
  <w16cex:commentExtensible w16cex:durableId="22B87194" w16cex:dateUtc="2020-07-14T23:01:00Z"/>
  <w16cex:commentExtensible w16cex:durableId="22B871F3" w16cex:dateUtc="2020-07-14T23:03:00Z"/>
  <w16cex:commentExtensible w16cex:durableId="22B87283" w16cex:dateUtc="2020-07-14T23:05:00Z"/>
  <w16cex:commentExtensible w16cex:durableId="22B873F6" w16cex:dateUtc="2020-07-14T23:12:00Z"/>
  <w16cex:commentExtensible w16cex:durableId="22B8759C" w16cex:dateUtc="2020-07-14T23:19:00Z"/>
  <w16cex:commentExtensible w16cex:durableId="22B87631" w16cex:dateUtc="2020-07-14T23:21:00Z"/>
  <w16cex:commentExtensible w16cex:durableId="22B87675" w16cex:dateUtc="2020-07-14T23:22:00Z"/>
  <w16cex:commentExtensible w16cex:durableId="22B86E1F" w16cex:dateUtc="2020-07-14T22:47:00Z"/>
  <w16cex:commentExtensible w16cex:durableId="22B87685" w16cex:dateUtc="2020-07-14T23:23:00Z"/>
  <w16cex:commentExtensible w16cex:durableId="22B86AF4" w16cex:dateUtc="2020-07-14T22:33:00Z"/>
  <w16cex:commentExtensible w16cex:durableId="22B86F47" w16cex:dateUtc="2020-07-14T22:52:00Z"/>
  <w16cex:commentExtensible w16cex:durableId="22B876B1" w16cex:dateUtc="2020-07-14T23:23:00Z"/>
  <w16cex:commentExtensible w16cex:durableId="22B876C1" w16cex:dateUtc="2020-07-14T23:24:00Z"/>
  <w16cex:commentExtensible w16cex:durableId="22B8780D" w16cex:dateUtc="2020-07-14T23:29:00Z"/>
  <w16cex:commentExtensible w16cex:durableId="22B878D0" w16cex:dateUtc="2020-07-14T23:32:00Z"/>
  <w16cex:commentExtensible w16cex:durableId="22B878E0" w16cex:dateUtc="2020-07-14T23:33:00Z"/>
  <w16cex:commentExtensible w16cex:durableId="22B8745A" w16cex:dateUtc="2020-07-14T2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835F3C" w16cid:durableId="22B86BC5"/>
  <w16cid:commentId w16cid:paraId="7B8BC281" w16cid:durableId="22B86B69"/>
  <w16cid:commentId w16cid:paraId="78A186CD" w16cid:durableId="22B86C04"/>
  <w16cid:commentId w16cid:paraId="057313F3" w16cid:durableId="22B86DAE"/>
  <w16cid:commentId w16cid:paraId="143B66D3" w16cid:durableId="22B86F16"/>
  <w16cid:commentId w16cid:paraId="5B04F310" w16cid:durableId="22B86FF6"/>
  <w16cid:commentId w16cid:paraId="42F8D412" w16cid:durableId="22B87194"/>
  <w16cid:commentId w16cid:paraId="1C8B52F0" w16cid:durableId="22B871F3"/>
  <w16cid:commentId w16cid:paraId="60ABC2A7" w16cid:durableId="22B87283"/>
  <w16cid:commentId w16cid:paraId="4013C80F" w16cid:durableId="22B873F6"/>
  <w16cid:commentId w16cid:paraId="3754AD47" w16cid:durableId="22B8759C"/>
  <w16cid:commentId w16cid:paraId="7154B0AE" w16cid:durableId="22B87631"/>
  <w16cid:commentId w16cid:paraId="2D2463E7" w16cid:durableId="22B87675"/>
  <w16cid:commentId w16cid:paraId="794364CD" w16cid:durableId="22B86E1F"/>
  <w16cid:commentId w16cid:paraId="29960CD5" w16cid:durableId="22B87685"/>
  <w16cid:commentId w16cid:paraId="32EC853A" w16cid:durableId="22B86AF4"/>
  <w16cid:commentId w16cid:paraId="08E3B790" w16cid:durableId="22B86F47"/>
  <w16cid:commentId w16cid:paraId="00948651" w16cid:durableId="22B876B1"/>
  <w16cid:commentId w16cid:paraId="61D769CF" w16cid:durableId="22B876C1"/>
  <w16cid:commentId w16cid:paraId="7A5F73E8" w16cid:durableId="22B8780D"/>
  <w16cid:commentId w16cid:paraId="4F982C25" w16cid:durableId="22B878D0"/>
  <w16cid:commentId w16cid:paraId="75C37D49" w16cid:durableId="22B878E0"/>
  <w16cid:commentId w16cid:paraId="27BFE710" w16cid:durableId="22B874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CB4F7" w14:textId="77777777" w:rsidR="00F31A17" w:rsidRDefault="00F31A17" w:rsidP="00651576">
      <w:r>
        <w:separator/>
      </w:r>
    </w:p>
  </w:endnote>
  <w:endnote w:type="continuationSeparator" w:id="0">
    <w:p w14:paraId="6A7A0A55" w14:textId="77777777" w:rsidR="00F31A17" w:rsidRDefault="00F31A17" w:rsidP="00651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3292F" w14:textId="77777777" w:rsidR="00F31A17" w:rsidRDefault="00F31A17" w:rsidP="00651576">
      <w:r>
        <w:separator/>
      </w:r>
    </w:p>
  </w:footnote>
  <w:footnote w:type="continuationSeparator" w:id="0">
    <w:p w14:paraId="15CF7FF0" w14:textId="77777777" w:rsidR="00F31A17" w:rsidRDefault="00F31A17" w:rsidP="00651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Bidi" w:hAnsiTheme="majorBidi" w:cstheme="majorBidi"/>
      </w:rPr>
      <w:id w:val="-1638339415"/>
      <w:docPartObj>
        <w:docPartGallery w:val="Page Numbers (Top of Page)"/>
        <w:docPartUnique/>
      </w:docPartObj>
    </w:sdtPr>
    <w:sdtEndPr>
      <w:rPr>
        <w:noProof/>
      </w:rPr>
    </w:sdtEndPr>
    <w:sdtContent>
      <w:p w14:paraId="7DB5911D" w14:textId="448F685E" w:rsidR="003D1EE2" w:rsidRPr="005670CD" w:rsidRDefault="003D1EE2">
        <w:pPr>
          <w:pStyle w:val="Header"/>
          <w:jc w:val="right"/>
          <w:rPr>
            <w:rFonts w:asciiTheme="majorBidi" w:hAnsiTheme="majorBidi" w:cstheme="majorBidi"/>
          </w:rPr>
        </w:pPr>
        <w:r w:rsidRPr="005670CD">
          <w:rPr>
            <w:rFonts w:asciiTheme="majorBidi" w:hAnsiTheme="majorBidi" w:cstheme="majorBidi"/>
          </w:rPr>
          <w:fldChar w:fldCharType="begin"/>
        </w:r>
        <w:r w:rsidRPr="005670CD">
          <w:rPr>
            <w:rFonts w:asciiTheme="majorBidi" w:hAnsiTheme="majorBidi" w:cstheme="majorBidi"/>
          </w:rPr>
          <w:instrText xml:space="preserve"> PAGE   \* MERGEFORMAT </w:instrText>
        </w:r>
        <w:r w:rsidRPr="005670CD">
          <w:rPr>
            <w:rFonts w:asciiTheme="majorBidi" w:hAnsiTheme="majorBidi" w:cstheme="majorBidi"/>
          </w:rPr>
          <w:fldChar w:fldCharType="separate"/>
        </w:r>
        <w:r>
          <w:rPr>
            <w:rFonts w:asciiTheme="majorBidi" w:hAnsiTheme="majorBidi" w:cstheme="majorBidi"/>
            <w:noProof/>
          </w:rPr>
          <w:t>19</w:t>
        </w:r>
        <w:r w:rsidRPr="005670CD">
          <w:rPr>
            <w:rFonts w:asciiTheme="majorBidi" w:hAnsiTheme="majorBidi" w:cstheme="majorBidi"/>
            <w:noProof/>
          </w:rPr>
          <w:fldChar w:fldCharType="end"/>
        </w:r>
      </w:p>
    </w:sdtContent>
  </w:sdt>
  <w:p w14:paraId="415DDA25" w14:textId="6CF879E3" w:rsidR="003D1EE2" w:rsidRPr="005670CD" w:rsidRDefault="003D1EE2">
    <w:pPr>
      <w:pStyle w:val="Header"/>
      <w:rPr>
        <w:rFonts w:asciiTheme="majorBidi" w:hAnsiTheme="majorBidi" w:cstheme="majorBidi"/>
      </w:rPr>
    </w:pPr>
    <w:r w:rsidRPr="005670CD">
      <w:rPr>
        <w:rFonts w:asciiTheme="majorBidi" w:hAnsiTheme="majorBidi" w:cstheme="majorBidi"/>
      </w:rPr>
      <w:t>CHAPTER 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306EA"/>
    <w:multiLevelType w:val="hybridMultilevel"/>
    <w:tmpl w:val="D3028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74E65"/>
    <w:multiLevelType w:val="multilevel"/>
    <w:tmpl w:val="854A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ie">
    <w15:presenceInfo w15:providerId="Windows Live" w15:userId="fa9bb932cabeae37"/>
  </w15:person>
  <w15:person w15:author="Josh Jackson">
    <w15:presenceInfo w15:providerId="None" w15:userId="Josh Jack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ocumentProtection w:edit="comments" w:enforcement="1" w:cryptProviderType="rsaAES" w:cryptAlgorithmClass="hash" w:cryptAlgorithmType="typeAny" w:cryptAlgorithmSid="14" w:cryptSpinCount="100000" w:hash="RfjdBn7jbANIcdaZvZJJT4mtrLUOvrR0kef5XVM0AwNrRCrampgKU1QDUJDnXTip8YngP/yOmk34HVqolLXlwQ==" w:salt="62K6KwZzotxUYlSe4sQ5m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66E"/>
    <w:rsid w:val="0001295F"/>
    <w:rsid w:val="00016CC6"/>
    <w:rsid w:val="000635D7"/>
    <w:rsid w:val="000803A1"/>
    <w:rsid w:val="000837CC"/>
    <w:rsid w:val="000843B9"/>
    <w:rsid w:val="0009193C"/>
    <w:rsid w:val="000A77C9"/>
    <w:rsid w:val="000B3DA5"/>
    <w:rsid w:val="000D64F2"/>
    <w:rsid w:val="000D7810"/>
    <w:rsid w:val="000F6D3C"/>
    <w:rsid w:val="0010291C"/>
    <w:rsid w:val="00104FB2"/>
    <w:rsid w:val="00107264"/>
    <w:rsid w:val="00110975"/>
    <w:rsid w:val="00121239"/>
    <w:rsid w:val="001426D3"/>
    <w:rsid w:val="00151934"/>
    <w:rsid w:val="00152F17"/>
    <w:rsid w:val="00153FA6"/>
    <w:rsid w:val="00154273"/>
    <w:rsid w:val="00174E85"/>
    <w:rsid w:val="00176FEB"/>
    <w:rsid w:val="00185575"/>
    <w:rsid w:val="00185E7D"/>
    <w:rsid w:val="00196BDD"/>
    <w:rsid w:val="001A3A72"/>
    <w:rsid w:val="001B4CB6"/>
    <w:rsid w:val="001C6434"/>
    <w:rsid w:val="001D1E4B"/>
    <w:rsid w:val="001E406A"/>
    <w:rsid w:val="001F151E"/>
    <w:rsid w:val="002016A4"/>
    <w:rsid w:val="00202738"/>
    <w:rsid w:val="00216E8E"/>
    <w:rsid w:val="00217CAF"/>
    <w:rsid w:val="00232DAF"/>
    <w:rsid w:val="00246BB4"/>
    <w:rsid w:val="00247CB0"/>
    <w:rsid w:val="00255325"/>
    <w:rsid w:val="00270E22"/>
    <w:rsid w:val="002748B0"/>
    <w:rsid w:val="002749AC"/>
    <w:rsid w:val="00295B21"/>
    <w:rsid w:val="002A16B5"/>
    <w:rsid w:val="002A464E"/>
    <w:rsid w:val="002B1FAB"/>
    <w:rsid w:val="002B403C"/>
    <w:rsid w:val="002B64E9"/>
    <w:rsid w:val="002C52B5"/>
    <w:rsid w:val="002D5C3E"/>
    <w:rsid w:val="002F071B"/>
    <w:rsid w:val="002F2519"/>
    <w:rsid w:val="002F77B6"/>
    <w:rsid w:val="00303205"/>
    <w:rsid w:val="0031482F"/>
    <w:rsid w:val="00315BEB"/>
    <w:rsid w:val="0035540E"/>
    <w:rsid w:val="0035672C"/>
    <w:rsid w:val="00363548"/>
    <w:rsid w:val="0036462B"/>
    <w:rsid w:val="00387DD4"/>
    <w:rsid w:val="00395F14"/>
    <w:rsid w:val="003A3EAC"/>
    <w:rsid w:val="003A6106"/>
    <w:rsid w:val="003B559C"/>
    <w:rsid w:val="003C27BE"/>
    <w:rsid w:val="003D1EE2"/>
    <w:rsid w:val="003F608E"/>
    <w:rsid w:val="00403ACA"/>
    <w:rsid w:val="0041045C"/>
    <w:rsid w:val="0041513C"/>
    <w:rsid w:val="00425CE0"/>
    <w:rsid w:val="004522CC"/>
    <w:rsid w:val="004601C7"/>
    <w:rsid w:val="004701D7"/>
    <w:rsid w:val="004C5E17"/>
    <w:rsid w:val="004C791B"/>
    <w:rsid w:val="004D36F7"/>
    <w:rsid w:val="004F3DFB"/>
    <w:rsid w:val="00512CA6"/>
    <w:rsid w:val="00520A1B"/>
    <w:rsid w:val="005228B5"/>
    <w:rsid w:val="00531746"/>
    <w:rsid w:val="00545331"/>
    <w:rsid w:val="0054641B"/>
    <w:rsid w:val="00547C67"/>
    <w:rsid w:val="005670CD"/>
    <w:rsid w:val="005743A2"/>
    <w:rsid w:val="005758DA"/>
    <w:rsid w:val="0058585A"/>
    <w:rsid w:val="00594A8F"/>
    <w:rsid w:val="005C425B"/>
    <w:rsid w:val="005D2191"/>
    <w:rsid w:val="005D74DF"/>
    <w:rsid w:val="006162B1"/>
    <w:rsid w:val="00626CF1"/>
    <w:rsid w:val="00637A24"/>
    <w:rsid w:val="00637A38"/>
    <w:rsid w:val="00651576"/>
    <w:rsid w:val="00653A2A"/>
    <w:rsid w:val="0068021E"/>
    <w:rsid w:val="006850F2"/>
    <w:rsid w:val="006A5743"/>
    <w:rsid w:val="006E1816"/>
    <w:rsid w:val="007112C4"/>
    <w:rsid w:val="00711417"/>
    <w:rsid w:val="00720135"/>
    <w:rsid w:val="00721056"/>
    <w:rsid w:val="00740008"/>
    <w:rsid w:val="0074049B"/>
    <w:rsid w:val="00741E90"/>
    <w:rsid w:val="00742904"/>
    <w:rsid w:val="0077215C"/>
    <w:rsid w:val="00774782"/>
    <w:rsid w:val="00783B84"/>
    <w:rsid w:val="007920C0"/>
    <w:rsid w:val="00792959"/>
    <w:rsid w:val="007A49A8"/>
    <w:rsid w:val="007A52E5"/>
    <w:rsid w:val="007A6010"/>
    <w:rsid w:val="007B1558"/>
    <w:rsid w:val="007C7DD0"/>
    <w:rsid w:val="007D65BC"/>
    <w:rsid w:val="007E119F"/>
    <w:rsid w:val="007E1B25"/>
    <w:rsid w:val="007E64AA"/>
    <w:rsid w:val="007F0F17"/>
    <w:rsid w:val="0080353C"/>
    <w:rsid w:val="008128D5"/>
    <w:rsid w:val="00814A0A"/>
    <w:rsid w:val="00821DCC"/>
    <w:rsid w:val="0084569B"/>
    <w:rsid w:val="0085558C"/>
    <w:rsid w:val="00865F2C"/>
    <w:rsid w:val="00873BF6"/>
    <w:rsid w:val="00874CEE"/>
    <w:rsid w:val="00877748"/>
    <w:rsid w:val="00883818"/>
    <w:rsid w:val="008B784C"/>
    <w:rsid w:val="008D2014"/>
    <w:rsid w:val="008E270D"/>
    <w:rsid w:val="008E488B"/>
    <w:rsid w:val="008F2A1D"/>
    <w:rsid w:val="008F6E5A"/>
    <w:rsid w:val="009222B1"/>
    <w:rsid w:val="00924900"/>
    <w:rsid w:val="009504C4"/>
    <w:rsid w:val="0096447D"/>
    <w:rsid w:val="00972679"/>
    <w:rsid w:val="00990D1D"/>
    <w:rsid w:val="009A2E2B"/>
    <w:rsid w:val="009A5FD8"/>
    <w:rsid w:val="009B1220"/>
    <w:rsid w:val="009B4FF0"/>
    <w:rsid w:val="009C4B1D"/>
    <w:rsid w:val="009C68C7"/>
    <w:rsid w:val="009C69BF"/>
    <w:rsid w:val="009E0482"/>
    <w:rsid w:val="009E5394"/>
    <w:rsid w:val="00A071AA"/>
    <w:rsid w:val="00A30DB8"/>
    <w:rsid w:val="00A37279"/>
    <w:rsid w:val="00A409A8"/>
    <w:rsid w:val="00A47323"/>
    <w:rsid w:val="00A53875"/>
    <w:rsid w:val="00A538FF"/>
    <w:rsid w:val="00A6626A"/>
    <w:rsid w:val="00A75852"/>
    <w:rsid w:val="00A80394"/>
    <w:rsid w:val="00A85A4D"/>
    <w:rsid w:val="00A91C8B"/>
    <w:rsid w:val="00A93783"/>
    <w:rsid w:val="00AA251A"/>
    <w:rsid w:val="00AD24DD"/>
    <w:rsid w:val="00B01202"/>
    <w:rsid w:val="00B31E63"/>
    <w:rsid w:val="00B51EB7"/>
    <w:rsid w:val="00B561E4"/>
    <w:rsid w:val="00B66ED0"/>
    <w:rsid w:val="00B75926"/>
    <w:rsid w:val="00B953B4"/>
    <w:rsid w:val="00BA44DF"/>
    <w:rsid w:val="00BC02D8"/>
    <w:rsid w:val="00BD7904"/>
    <w:rsid w:val="00BF50BA"/>
    <w:rsid w:val="00C2048D"/>
    <w:rsid w:val="00C233DC"/>
    <w:rsid w:val="00C3117D"/>
    <w:rsid w:val="00C5035B"/>
    <w:rsid w:val="00C54386"/>
    <w:rsid w:val="00C712D5"/>
    <w:rsid w:val="00C72414"/>
    <w:rsid w:val="00C74071"/>
    <w:rsid w:val="00C75E99"/>
    <w:rsid w:val="00C7759E"/>
    <w:rsid w:val="00CA5592"/>
    <w:rsid w:val="00CB3005"/>
    <w:rsid w:val="00CC5225"/>
    <w:rsid w:val="00CD42D2"/>
    <w:rsid w:val="00CE335F"/>
    <w:rsid w:val="00CE68DD"/>
    <w:rsid w:val="00CF6AF4"/>
    <w:rsid w:val="00D0148D"/>
    <w:rsid w:val="00D07AD4"/>
    <w:rsid w:val="00D11AA5"/>
    <w:rsid w:val="00D11F92"/>
    <w:rsid w:val="00D249B1"/>
    <w:rsid w:val="00D25F1D"/>
    <w:rsid w:val="00D35EF5"/>
    <w:rsid w:val="00D5186A"/>
    <w:rsid w:val="00D542A5"/>
    <w:rsid w:val="00D93829"/>
    <w:rsid w:val="00D95229"/>
    <w:rsid w:val="00DA026B"/>
    <w:rsid w:val="00DA305E"/>
    <w:rsid w:val="00DA7916"/>
    <w:rsid w:val="00DB1462"/>
    <w:rsid w:val="00DD0A80"/>
    <w:rsid w:val="00DE0256"/>
    <w:rsid w:val="00DF3BDE"/>
    <w:rsid w:val="00DF498D"/>
    <w:rsid w:val="00E154D7"/>
    <w:rsid w:val="00E30A2D"/>
    <w:rsid w:val="00E40643"/>
    <w:rsid w:val="00E4066E"/>
    <w:rsid w:val="00E77589"/>
    <w:rsid w:val="00E841B7"/>
    <w:rsid w:val="00E90C08"/>
    <w:rsid w:val="00EA4B80"/>
    <w:rsid w:val="00EB12EB"/>
    <w:rsid w:val="00EB6504"/>
    <w:rsid w:val="00EC039B"/>
    <w:rsid w:val="00ED26E6"/>
    <w:rsid w:val="00ED5B12"/>
    <w:rsid w:val="00ED7B18"/>
    <w:rsid w:val="00EF488A"/>
    <w:rsid w:val="00F142FA"/>
    <w:rsid w:val="00F31A17"/>
    <w:rsid w:val="00F36A77"/>
    <w:rsid w:val="00F471F1"/>
    <w:rsid w:val="00F576EF"/>
    <w:rsid w:val="00F86442"/>
    <w:rsid w:val="00F96A4B"/>
    <w:rsid w:val="00FA09CA"/>
    <w:rsid w:val="00FA1A36"/>
    <w:rsid w:val="00FB005C"/>
    <w:rsid w:val="00FB2841"/>
    <w:rsid w:val="00FB73A5"/>
    <w:rsid w:val="00FC2133"/>
    <w:rsid w:val="00FC2252"/>
    <w:rsid w:val="00FD6640"/>
    <w:rsid w:val="00FE153E"/>
    <w:rsid w:val="00FE39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9BAA"/>
  <w14:defaultImageDpi w14:val="32767"/>
  <w15:chartTrackingRefBased/>
  <w15:docId w15:val="{90BCF035-8E87-7F4E-908D-E22C3AEF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066E"/>
    <w:rPr>
      <w:sz w:val="18"/>
      <w:szCs w:val="18"/>
    </w:rPr>
  </w:style>
  <w:style w:type="paragraph" w:styleId="CommentText">
    <w:name w:val="annotation text"/>
    <w:basedOn w:val="Normal"/>
    <w:link w:val="CommentTextChar"/>
    <w:uiPriority w:val="99"/>
    <w:semiHidden/>
    <w:unhideWhenUsed/>
    <w:rsid w:val="00E4066E"/>
  </w:style>
  <w:style w:type="character" w:customStyle="1" w:styleId="CommentTextChar">
    <w:name w:val="Comment Text Char"/>
    <w:basedOn w:val="DefaultParagraphFont"/>
    <w:link w:val="CommentText"/>
    <w:uiPriority w:val="99"/>
    <w:semiHidden/>
    <w:rsid w:val="00E4066E"/>
  </w:style>
  <w:style w:type="paragraph" w:styleId="BalloonText">
    <w:name w:val="Balloon Text"/>
    <w:basedOn w:val="Normal"/>
    <w:link w:val="BalloonTextChar"/>
    <w:uiPriority w:val="99"/>
    <w:semiHidden/>
    <w:unhideWhenUsed/>
    <w:rsid w:val="00E4066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66E"/>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A1A36"/>
    <w:rPr>
      <w:b/>
      <w:bCs/>
      <w:sz w:val="20"/>
      <w:szCs w:val="20"/>
    </w:rPr>
  </w:style>
  <w:style w:type="character" w:customStyle="1" w:styleId="CommentSubjectChar">
    <w:name w:val="Comment Subject Char"/>
    <w:basedOn w:val="CommentTextChar"/>
    <w:link w:val="CommentSubject"/>
    <w:uiPriority w:val="99"/>
    <w:semiHidden/>
    <w:rsid w:val="00FA1A36"/>
    <w:rPr>
      <w:b/>
      <w:bCs/>
      <w:sz w:val="20"/>
      <w:szCs w:val="20"/>
    </w:rPr>
  </w:style>
  <w:style w:type="paragraph" w:styleId="ListParagraph">
    <w:name w:val="List Paragraph"/>
    <w:basedOn w:val="Normal"/>
    <w:uiPriority w:val="34"/>
    <w:qFormat/>
    <w:rsid w:val="00B75926"/>
    <w:pPr>
      <w:ind w:left="720"/>
      <w:contextualSpacing/>
    </w:pPr>
  </w:style>
  <w:style w:type="paragraph" w:styleId="Revision">
    <w:name w:val="Revision"/>
    <w:hidden/>
    <w:uiPriority w:val="99"/>
    <w:semiHidden/>
    <w:rsid w:val="00D11AA5"/>
  </w:style>
  <w:style w:type="character" w:customStyle="1" w:styleId="element-citation">
    <w:name w:val="element-citation"/>
    <w:basedOn w:val="DefaultParagraphFont"/>
    <w:rsid w:val="00ED7B18"/>
  </w:style>
  <w:style w:type="character" w:customStyle="1" w:styleId="ref-journal">
    <w:name w:val="ref-journal"/>
    <w:basedOn w:val="DefaultParagraphFont"/>
    <w:rsid w:val="00ED7B18"/>
  </w:style>
  <w:style w:type="character" w:customStyle="1" w:styleId="ref-vol">
    <w:name w:val="ref-vol"/>
    <w:basedOn w:val="DefaultParagraphFont"/>
    <w:rsid w:val="00ED7B18"/>
  </w:style>
  <w:style w:type="character" w:customStyle="1" w:styleId="nowrap">
    <w:name w:val="nowrap"/>
    <w:basedOn w:val="DefaultParagraphFont"/>
    <w:rsid w:val="00ED7B18"/>
  </w:style>
  <w:style w:type="character" w:styleId="Hyperlink">
    <w:name w:val="Hyperlink"/>
    <w:basedOn w:val="DefaultParagraphFont"/>
    <w:uiPriority w:val="99"/>
    <w:semiHidden/>
    <w:unhideWhenUsed/>
    <w:rsid w:val="00ED7B18"/>
    <w:rPr>
      <w:color w:val="0000FF"/>
      <w:u w:val="single"/>
    </w:rPr>
  </w:style>
  <w:style w:type="character" w:customStyle="1" w:styleId="apple-converted-space">
    <w:name w:val="apple-converted-space"/>
    <w:basedOn w:val="DefaultParagraphFont"/>
    <w:rsid w:val="00972679"/>
  </w:style>
  <w:style w:type="character" w:customStyle="1" w:styleId="nlmarticle-title">
    <w:name w:val="nlm_article-title"/>
    <w:basedOn w:val="DefaultParagraphFont"/>
    <w:rsid w:val="00972679"/>
  </w:style>
  <w:style w:type="character" w:customStyle="1" w:styleId="nlmedition">
    <w:name w:val="nlm_edition"/>
    <w:basedOn w:val="DefaultParagraphFont"/>
    <w:rsid w:val="00972679"/>
  </w:style>
  <w:style w:type="character" w:customStyle="1" w:styleId="nlmpublisher-loc">
    <w:name w:val="nlm_publisher-loc"/>
    <w:basedOn w:val="DefaultParagraphFont"/>
    <w:rsid w:val="00972679"/>
  </w:style>
  <w:style w:type="character" w:customStyle="1" w:styleId="nlmpublisher-name">
    <w:name w:val="nlm_publisher-name"/>
    <w:basedOn w:val="DefaultParagraphFont"/>
    <w:rsid w:val="00972679"/>
  </w:style>
  <w:style w:type="paragraph" w:styleId="Header">
    <w:name w:val="header"/>
    <w:basedOn w:val="Normal"/>
    <w:link w:val="HeaderChar"/>
    <w:uiPriority w:val="99"/>
    <w:unhideWhenUsed/>
    <w:rsid w:val="00651576"/>
    <w:pPr>
      <w:tabs>
        <w:tab w:val="center" w:pos="4680"/>
        <w:tab w:val="right" w:pos="9360"/>
      </w:tabs>
    </w:pPr>
  </w:style>
  <w:style w:type="character" w:customStyle="1" w:styleId="HeaderChar">
    <w:name w:val="Header Char"/>
    <w:basedOn w:val="DefaultParagraphFont"/>
    <w:link w:val="Header"/>
    <w:uiPriority w:val="99"/>
    <w:rsid w:val="00651576"/>
  </w:style>
  <w:style w:type="paragraph" w:styleId="Footer">
    <w:name w:val="footer"/>
    <w:basedOn w:val="Normal"/>
    <w:link w:val="FooterChar"/>
    <w:uiPriority w:val="99"/>
    <w:unhideWhenUsed/>
    <w:rsid w:val="00651576"/>
    <w:pPr>
      <w:tabs>
        <w:tab w:val="center" w:pos="4680"/>
        <w:tab w:val="right" w:pos="9360"/>
      </w:tabs>
    </w:pPr>
  </w:style>
  <w:style w:type="character" w:customStyle="1" w:styleId="FooterChar">
    <w:name w:val="Footer Char"/>
    <w:basedOn w:val="DefaultParagraphFont"/>
    <w:link w:val="Footer"/>
    <w:uiPriority w:val="99"/>
    <w:rsid w:val="00651576"/>
  </w:style>
  <w:style w:type="character" w:styleId="Emphasis">
    <w:name w:val="Emphasis"/>
    <w:basedOn w:val="DefaultParagraphFont"/>
    <w:uiPriority w:val="20"/>
    <w:qFormat/>
    <w:rsid w:val="009E53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6916">
      <w:bodyDiv w:val="1"/>
      <w:marLeft w:val="0"/>
      <w:marRight w:val="0"/>
      <w:marTop w:val="0"/>
      <w:marBottom w:val="0"/>
      <w:divBdr>
        <w:top w:val="none" w:sz="0" w:space="0" w:color="auto"/>
        <w:left w:val="none" w:sz="0" w:space="0" w:color="auto"/>
        <w:bottom w:val="none" w:sz="0" w:space="0" w:color="auto"/>
        <w:right w:val="none" w:sz="0" w:space="0" w:color="auto"/>
      </w:divBdr>
    </w:div>
    <w:div w:id="33435435">
      <w:bodyDiv w:val="1"/>
      <w:marLeft w:val="0"/>
      <w:marRight w:val="0"/>
      <w:marTop w:val="0"/>
      <w:marBottom w:val="0"/>
      <w:divBdr>
        <w:top w:val="none" w:sz="0" w:space="0" w:color="auto"/>
        <w:left w:val="none" w:sz="0" w:space="0" w:color="auto"/>
        <w:bottom w:val="none" w:sz="0" w:space="0" w:color="auto"/>
        <w:right w:val="none" w:sz="0" w:space="0" w:color="auto"/>
      </w:divBdr>
    </w:div>
    <w:div w:id="134688580">
      <w:bodyDiv w:val="1"/>
      <w:marLeft w:val="0"/>
      <w:marRight w:val="0"/>
      <w:marTop w:val="0"/>
      <w:marBottom w:val="0"/>
      <w:divBdr>
        <w:top w:val="none" w:sz="0" w:space="0" w:color="auto"/>
        <w:left w:val="none" w:sz="0" w:space="0" w:color="auto"/>
        <w:bottom w:val="none" w:sz="0" w:space="0" w:color="auto"/>
        <w:right w:val="none" w:sz="0" w:space="0" w:color="auto"/>
      </w:divBdr>
    </w:div>
    <w:div w:id="171460312">
      <w:bodyDiv w:val="1"/>
      <w:marLeft w:val="0"/>
      <w:marRight w:val="0"/>
      <w:marTop w:val="0"/>
      <w:marBottom w:val="0"/>
      <w:divBdr>
        <w:top w:val="none" w:sz="0" w:space="0" w:color="auto"/>
        <w:left w:val="none" w:sz="0" w:space="0" w:color="auto"/>
        <w:bottom w:val="none" w:sz="0" w:space="0" w:color="auto"/>
        <w:right w:val="none" w:sz="0" w:space="0" w:color="auto"/>
      </w:divBdr>
    </w:div>
    <w:div w:id="180556411">
      <w:bodyDiv w:val="1"/>
      <w:marLeft w:val="0"/>
      <w:marRight w:val="0"/>
      <w:marTop w:val="0"/>
      <w:marBottom w:val="0"/>
      <w:divBdr>
        <w:top w:val="none" w:sz="0" w:space="0" w:color="auto"/>
        <w:left w:val="none" w:sz="0" w:space="0" w:color="auto"/>
        <w:bottom w:val="none" w:sz="0" w:space="0" w:color="auto"/>
        <w:right w:val="none" w:sz="0" w:space="0" w:color="auto"/>
      </w:divBdr>
      <w:divsChild>
        <w:div w:id="2025474088">
          <w:marLeft w:val="0"/>
          <w:marRight w:val="0"/>
          <w:marTop w:val="0"/>
          <w:marBottom w:val="0"/>
          <w:divBdr>
            <w:top w:val="none" w:sz="0" w:space="0" w:color="auto"/>
            <w:left w:val="none" w:sz="0" w:space="0" w:color="auto"/>
            <w:bottom w:val="none" w:sz="0" w:space="0" w:color="auto"/>
            <w:right w:val="none" w:sz="0" w:space="0" w:color="auto"/>
          </w:divBdr>
        </w:div>
      </w:divsChild>
    </w:div>
    <w:div w:id="202448670">
      <w:bodyDiv w:val="1"/>
      <w:marLeft w:val="0"/>
      <w:marRight w:val="0"/>
      <w:marTop w:val="0"/>
      <w:marBottom w:val="0"/>
      <w:divBdr>
        <w:top w:val="none" w:sz="0" w:space="0" w:color="auto"/>
        <w:left w:val="none" w:sz="0" w:space="0" w:color="auto"/>
        <w:bottom w:val="none" w:sz="0" w:space="0" w:color="auto"/>
        <w:right w:val="none" w:sz="0" w:space="0" w:color="auto"/>
      </w:divBdr>
    </w:div>
    <w:div w:id="420420399">
      <w:bodyDiv w:val="1"/>
      <w:marLeft w:val="0"/>
      <w:marRight w:val="0"/>
      <w:marTop w:val="0"/>
      <w:marBottom w:val="0"/>
      <w:divBdr>
        <w:top w:val="none" w:sz="0" w:space="0" w:color="auto"/>
        <w:left w:val="none" w:sz="0" w:space="0" w:color="auto"/>
        <w:bottom w:val="none" w:sz="0" w:space="0" w:color="auto"/>
        <w:right w:val="none" w:sz="0" w:space="0" w:color="auto"/>
      </w:divBdr>
      <w:divsChild>
        <w:div w:id="172260738">
          <w:marLeft w:val="480"/>
          <w:marRight w:val="0"/>
          <w:marTop w:val="0"/>
          <w:marBottom w:val="0"/>
          <w:divBdr>
            <w:top w:val="none" w:sz="0" w:space="0" w:color="auto"/>
            <w:left w:val="none" w:sz="0" w:space="0" w:color="auto"/>
            <w:bottom w:val="none" w:sz="0" w:space="0" w:color="auto"/>
            <w:right w:val="none" w:sz="0" w:space="0" w:color="auto"/>
          </w:divBdr>
          <w:divsChild>
            <w:div w:id="6307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1849">
      <w:bodyDiv w:val="1"/>
      <w:marLeft w:val="0"/>
      <w:marRight w:val="0"/>
      <w:marTop w:val="0"/>
      <w:marBottom w:val="0"/>
      <w:divBdr>
        <w:top w:val="none" w:sz="0" w:space="0" w:color="auto"/>
        <w:left w:val="none" w:sz="0" w:space="0" w:color="auto"/>
        <w:bottom w:val="none" w:sz="0" w:space="0" w:color="auto"/>
        <w:right w:val="none" w:sz="0" w:space="0" w:color="auto"/>
      </w:divBdr>
    </w:div>
    <w:div w:id="446435614">
      <w:bodyDiv w:val="1"/>
      <w:marLeft w:val="0"/>
      <w:marRight w:val="0"/>
      <w:marTop w:val="0"/>
      <w:marBottom w:val="0"/>
      <w:divBdr>
        <w:top w:val="none" w:sz="0" w:space="0" w:color="auto"/>
        <w:left w:val="none" w:sz="0" w:space="0" w:color="auto"/>
        <w:bottom w:val="none" w:sz="0" w:space="0" w:color="auto"/>
        <w:right w:val="none" w:sz="0" w:space="0" w:color="auto"/>
      </w:divBdr>
    </w:div>
    <w:div w:id="531113388">
      <w:bodyDiv w:val="1"/>
      <w:marLeft w:val="0"/>
      <w:marRight w:val="0"/>
      <w:marTop w:val="0"/>
      <w:marBottom w:val="0"/>
      <w:divBdr>
        <w:top w:val="none" w:sz="0" w:space="0" w:color="auto"/>
        <w:left w:val="none" w:sz="0" w:space="0" w:color="auto"/>
        <w:bottom w:val="none" w:sz="0" w:space="0" w:color="auto"/>
        <w:right w:val="none" w:sz="0" w:space="0" w:color="auto"/>
      </w:divBdr>
    </w:div>
    <w:div w:id="646863514">
      <w:bodyDiv w:val="1"/>
      <w:marLeft w:val="0"/>
      <w:marRight w:val="0"/>
      <w:marTop w:val="0"/>
      <w:marBottom w:val="0"/>
      <w:divBdr>
        <w:top w:val="none" w:sz="0" w:space="0" w:color="auto"/>
        <w:left w:val="none" w:sz="0" w:space="0" w:color="auto"/>
        <w:bottom w:val="none" w:sz="0" w:space="0" w:color="auto"/>
        <w:right w:val="none" w:sz="0" w:space="0" w:color="auto"/>
      </w:divBdr>
    </w:div>
    <w:div w:id="705299765">
      <w:bodyDiv w:val="1"/>
      <w:marLeft w:val="0"/>
      <w:marRight w:val="0"/>
      <w:marTop w:val="0"/>
      <w:marBottom w:val="0"/>
      <w:divBdr>
        <w:top w:val="none" w:sz="0" w:space="0" w:color="auto"/>
        <w:left w:val="none" w:sz="0" w:space="0" w:color="auto"/>
        <w:bottom w:val="none" w:sz="0" w:space="0" w:color="auto"/>
        <w:right w:val="none" w:sz="0" w:space="0" w:color="auto"/>
      </w:divBdr>
    </w:div>
    <w:div w:id="790247666">
      <w:bodyDiv w:val="1"/>
      <w:marLeft w:val="0"/>
      <w:marRight w:val="0"/>
      <w:marTop w:val="0"/>
      <w:marBottom w:val="0"/>
      <w:divBdr>
        <w:top w:val="none" w:sz="0" w:space="0" w:color="auto"/>
        <w:left w:val="none" w:sz="0" w:space="0" w:color="auto"/>
        <w:bottom w:val="none" w:sz="0" w:space="0" w:color="auto"/>
        <w:right w:val="none" w:sz="0" w:space="0" w:color="auto"/>
      </w:divBdr>
    </w:div>
    <w:div w:id="852768019">
      <w:bodyDiv w:val="1"/>
      <w:marLeft w:val="0"/>
      <w:marRight w:val="0"/>
      <w:marTop w:val="0"/>
      <w:marBottom w:val="0"/>
      <w:divBdr>
        <w:top w:val="none" w:sz="0" w:space="0" w:color="auto"/>
        <w:left w:val="none" w:sz="0" w:space="0" w:color="auto"/>
        <w:bottom w:val="none" w:sz="0" w:space="0" w:color="auto"/>
        <w:right w:val="none" w:sz="0" w:space="0" w:color="auto"/>
      </w:divBdr>
    </w:div>
    <w:div w:id="873231862">
      <w:bodyDiv w:val="1"/>
      <w:marLeft w:val="0"/>
      <w:marRight w:val="0"/>
      <w:marTop w:val="0"/>
      <w:marBottom w:val="0"/>
      <w:divBdr>
        <w:top w:val="none" w:sz="0" w:space="0" w:color="auto"/>
        <w:left w:val="none" w:sz="0" w:space="0" w:color="auto"/>
        <w:bottom w:val="none" w:sz="0" w:space="0" w:color="auto"/>
        <w:right w:val="none" w:sz="0" w:space="0" w:color="auto"/>
      </w:divBdr>
    </w:div>
    <w:div w:id="911310456">
      <w:bodyDiv w:val="1"/>
      <w:marLeft w:val="0"/>
      <w:marRight w:val="0"/>
      <w:marTop w:val="0"/>
      <w:marBottom w:val="0"/>
      <w:divBdr>
        <w:top w:val="none" w:sz="0" w:space="0" w:color="auto"/>
        <w:left w:val="none" w:sz="0" w:space="0" w:color="auto"/>
        <w:bottom w:val="none" w:sz="0" w:space="0" w:color="auto"/>
        <w:right w:val="none" w:sz="0" w:space="0" w:color="auto"/>
      </w:divBdr>
    </w:div>
    <w:div w:id="1023173145">
      <w:bodyDiv w:val="1"/>
      <w:marLeft w:val="0"/>
      <w:marRight w:val="0"/>
      <w:marTop w:val="0"/>
      <w:marBottom w:val="0"/>
      <w:divBdr>
        <w:top w:val="none" w:sz="0" w:space="0" w:color="auto"/>
        <w:left w:val="none" w:sz="0" w:space="0" w:color="auto"/>
        <w:bottom w:val="none" w:sz="0" w:space="0" w:color="auto"/>
        <w:right w:val="none" w:sz="0" w:space="0" w:color="auto"/>
      </w:divBdr>
    </w:div>
    <w:div w:id="1053654857">
      <w:bodyDiv w:val="1"/>
      <w:marLeft w:val="0"/>
      <w:marRight w:val="0"/>
      <w:marTop w:val="0"/>
      <w:marBottom w:val="0"/>
      <w:divBdr>
        <w:top w:val="none" w:sz="0" w:space="0" w:color="auto"/>
        <w:left w:val="none" w:sz="0" w:space="0" w:color="auto"/>
        <w:bottom w:val="none" w:sz="0" w:space="0" w:color="auto"/>
        <w:right w:val="none" w:sz="0" w:space="0" w:color="auto"/>
      </w:divBdr>
    </w:div>
    <w:div w:id="1119374218">
      <w:bodyDiv w:val="1"/>
      <w:marLeft w:val="0"/>
      <w:marRight w:val="0"/>
      <w:marTop w:val="0"/>
      <w:marBottom w:val="0"/>
      <w:divBdr>
        <w:top w:val="none" w:sz="0" w:space="0" w:color="auto"/>
        <w:left w:val="none" w:sz="0" w:space="0" w:color="auto"/>
        <w:bottom w:val="none" w:sz="0" w:space="0" w:color="auto"/>
        <w:right w:val="none" w:sz="0" w:space="0" w:color="auto"/>
      </w:divBdr>
    </w:div>
    <w:div w:id="1214081907">
      <w:bodyDiv w:val="1"/>
      <w:marLeft w:val="0"/>
      <w:marRight w:val="0"/>
      <w:marTop w:val="0"/>
      <w:marBottom w:val="0"/>
      <w:divBdr>
        <w:top w:val="none" w:sz="0" w:space="0" w:color="auto"/>
        <w:left w:val="none" w:sz="0" w:space="0" w:color="auto"/>
        <w:bottom w:val="none" w:sz="0" w:space="0" w:color="auto"/>
        <w:right w:val="none" w:sz="0" w:space="0" w:color="auto"/>
      </w:divBdr>
    </w:div>
    <w:div w:id="1333752771">
      <w:bodyDiv w:val="1"/>
      <w:marLeft w:val="0"/>
      <w:marRight w:val="0"/>
      <w:marTop w:val="0"/>
      <w:marBottom w:val="0"/>
      <w:divBdr>
        <w:top w:val="none" w:sz="0" w:space="0" w:color="auto"/>
        <w:left w:val="none" w:sz="0" w:space="0" w:color="auto"/>
        <w:bottom w:val="none" w:sz="0" w:space="0" w:color="auto"/>
        <w:right w:val="none" w:sz="0" w:space="0" w:color="auto"/>
      </w:divBdr>
    </w:div>
    <w:div w:id="1336804414">
      <w:bodyDiv w:val="1"/>
      <w:marLeft w:val="0"/>
      <w:marRight w:val="0"/>
      <w:marTop w:val="0"/>
      <w:marBottom w:val="0"/>
      <w:divBdr>
        <w:top w:val="none" w:sz="0" w:space="0" w:color="auto"/>
        <w:left w:val="none" w:sz="0" w:space="0" w:color="auto"/>
        <w:bottom w:val="none" w:sz="0" w:space="0" w:color="auto"/>
        <w:right w:val="none" w:sz="0" w:space="0" w:color="auto"/>
      </w:divBdr>
    </w:div>
    <w:div w:id="1396391544">
      <w:bodyDiv w:val="1"/>
      <w:marLeft w:val="0"/>
      <w:marRight w:val="0"/>
      <w:marTop w:val="0"/>
      <w:marBottom w:val="0"/>
      <w:divBdr>
        <w:top w:val="none" w:sz="0" w:space="0" w:color="auto"/>
        <w:left w:val="none" w:sz="0" w:space="0" w:color="auto"/>
        <w:bottom w:val="none" w:sz="0" w:space="0" w:color="auto"/>
        <w:right w:val="none" w:sz="0" w:space="0" w:color="auto"/>
      </w:divBdr>
    </w:div>
    <w:div w:id="1402480076">
      <w:bodyDiv w:val="1"/>
      <w:marLeft w:val="0"/>
      <w:marRight w:val="0"/>
      <w:marTop w:val="0"/>
      <w:marBottom w:val="0"/>
      <w:divBdr>
        <w:top w:val="none" w:sz="0" w:space="0" w:color="auto"/>
        <w:left w:val="none" w:sz="0" w:space="0" w:color="auto"/>
        <w:bottom w:val="none" w:sz="0" w:space="0" w:color="auto"/>
        <w:right w:val="none" w:sz="0" w:space="0" w:color="auto"/>
      </w:divBdr>
      <w:divsChild>
        <w:div w:id="445660890">
          <w:marLeft w:val="480"/>
          <w:marRight w:val="0"/>
          <w:marTop w:val="0"/>
          <w:marBottom w:val="0"/>
          <w:divBdr>
            <w:top w:val="none" w:sz="0" w:space="0" w:color="auto"/>
            <w:left w:val="none" w:sz="0" w:space="0" w:color="auto"/>
            <w:bottom w:val="none" w:sz="0" w:space="0" w:color="auto"/>
            <w:right w:val="none" w:sz="0" w:space="0" w:color="auto"/>
          </w:divBdr>
          <w:divsChild>
            <w:div w:id="17317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0466">
      <w:bodyDiv w:val="1"/>
      <w:marLeft w:val="0"/>
      <w:marRight w:val="0"/>
      <w:marTop w:val="0"/>
      <w:marBottom w:val="0"/>
      <w:divBdr>
        <w:top w:val="none" w:sz="0" w:space="0" w:color="auto"/>
        <w:left w:val="none" w:sz="0" w:space="0" w:color="auto"/>
        <w:bottom w:val="none" w:sz="0" w:space="0" w:color="auto"/>
        <w:right w:val="none" w:sz="0" w:space="0" w:color="auto"/>
      </w:divBdr>
    </w:div>
    <w:div w:id="1472284186">
      <w:bodyDiv w:val="1"/>
      <w:marLeft w:val="0"/>
      <w:marRight w:val="0"/>
      <w:marTop w:val="0"/>
      <w:marBottom w:val="0"/>
      <w:divBdr>
        <w:top w:val="none" w:sz="0" w:space="0" w:color="auto"/>
        <w:left w:val="none" w:sz="0" w:space="0" w:color="auto"/>
        <w:bottom w:val="none" w:sz="0" w:space="0" w:color="auto"/>
        <w:right w:val="none" w:sz="0" w:space="0" w:color="auto"/>
      </w:divBdr>
    </w:div>
    <w:div w:id="1547838359">
      <w:bodyDiv w:val="1"/>
      <w:marLeft w:val="0"/>
      <w:marRight w:val="0"/>
      <w:marTop w:val="0"/>
      <w:marBottom w:val="0"/>
      <w:divBdr>
        <w:top w:val="none" w:sz="0" w:space="0" w:color="auto"/>
        <w:left w:val="none" w:sz="0" w:space="0" w:color="auto"/>
        <w:bottom w:val="none" w:sz="0" w:space="0" w:color="auto"/>
        <w:right w:val="none" w:sz="0" w:space="0" w:color="auto"/>
      </w:divBdr>
    </w:div>
    <w:div w:id="1747796758">
      <w:bodyDiv w:val="1"/>
      <w:marLeft w:val="0"/>
      <w:marRight w:val="0"/>
      <w:marTop w:val="0"/>
      <w:marBottom w:val="0"/>
      <w:divBdr>
        <w:top w:val="none" w:sz="0" w:space="0" w:color="auto"/>
        <w:left w:val="none" w:sz="0" w:space="0" w:color="auto"/>
        <w:bottom w:val="none" w:sz="0" w:space="0" w:color="auto"/>
        <w:right w:val="none" w:sz="0" w:space="0" w:color="auto"/>
      </w:divBdr>
    </w:div>
    <w:div w:id="1876044241">
      <w:bodyDiv w:val="1"/>
      <w:marLeft w:val="0"/>
      <w:marRight w:val="0"/>
      <w:marTop w:val="0"/>
      <w:marBottom w:val="0"/>
      <w:divBdr>
        <w:top w:val="none" w:sz="0" w:space="0" w:color="auto"/>
        <w:left w:val="none" w:sz="0" w:space="0" w:color="auto"/>
        <w:bottom w:val="none" w:sz="0" w:space="0" w:color="auto"/>
        <w:right w:val="none" w:sz="0" w:space="0" w:color="auto"/>
      </w:divBdr>
    </w:div>
    <w:div w:id="1929461054">
      <w:bodyDiv w:val="1"/>
      <w:marLeft w:val="0"/>
      <w:marRight w:val="0"/>
      <w:marTop w:val="0"/>
      <w:marBottom w:val="0"/>
      <w:divBdr>
        <w:top w:val="none" w:sz="0" w:space="0" w:color="auto"/>
        <w:left w:val="none" w:sz="0" w:space="0" w:color="auto"/>
        <w:bottom w:val="none" w:sz="0" w:space="0" w:color="auto"/>
        <w:right w:val="none" w:sz="0" w:space="0" w:color="auto"/>
      </w:divBdr>
    </w:div>
    <w:div w:id="1969123941">
      <w:bodyDiv w:val="1"/>
      <w:marLeft w:val="0"/>
      <w:marRight w:val="0"/>
      <w:marTop w:val="0"/>
      <w:marBottom w:val="0"/>
      <w:divBdr>
        <w:top w:val="none" w:sz="0" w:space="0" w:color="auto"/>
        <w:left w:val="none" w:sz="0" w:space="0" w:color="auto"/>
        <w:bottom w:val="none" w:sz="0" w:space="0" w:color="auto"/>
        <w:right w:val="none" w:sz="0" w:space="0" w:color="auto"/>
      </w:divBdr>
    </w:div>
    <w:div w:id="2043431793">
      <w:bodyDiv w:val="1"/>
      <w:marLeft w:val="0"/>
      <w:marRight w:val="0"/>
      <w:marTop w:val="0"/>
      <w:marBottom w:val="0"/>
      <w:divBdr>
        <w:top w:val="none" w:sz="0" w:space="0" w:color="auto"/>
        <w:left w:val="none" w:sz="0" w:space="0" w:color="auto"/>
        <w:bottom w:val="none" w:sz="0" w:space="0" w:color="auto"/>
        <w:right w:val="none" w:sz="0" w:space="0" w:color="auto"/>
      </w:divBdr>
    </w:div>
    <w:div w:id="2052998414">
      <w:bodyDiv w:val="1"/>
      <w:marLeft w:val="0"/>
      <w:marRight w:val="0"/>
      <w:marTop w:val="0"/>
      <w:marBottom w:val="0"/>
      <w:divBdr>
        <w:top w:val="none" w:sz="0" w:space="0" w:color="auto"/>
        <w:left w:val="none" w:sz="0" w:space="0" w:color="auto"/>
        <w:bottom w:val="none" w:sz="0" w:space="0" w:color="auto"/>
        <w:right w:val="none" w:sz="0" w:space="0" w:color="auto"/>
      </w:divBdr>
    </w:div>
    <w:div w:id="2061636653">
      <w:bodyDiv w:val="1"/>
      <w:marLeft w:val="0"/>
      <w:marRight w:val="0"/>
      <w:marTop w:val="0"/>
      <w:marBottom w:val="0"/>
      <w:divBdr>
        <w:top w:val="none" w:sz="0" w:space="0" w:color="auto"/>
        <w:left w:val="none" w:sz="0" w:space="0" w:color="auto"/>
        <w:bottom w:val="none" w:sz="0" w:space="0" w:color="auto"/>
        <w:right w:val="none" w:sz="0" w:space="0" w:color="auto"/>
      </w:divBdr>
    </w:div>
    <w:div w:id="2067098801">
      <w:bodyDiv w:val="1"/>
      <w:marLeft w:val="0"/>
      <w:marRight w:val="0"/>
      <w:marTop w:val="0"/>
      <w:marBottom w:val="0"/>
      <w:divBdr>
        <w:top w:val="none" w:sz="0" w:space="0" w:color="auto"/>
        <w:left w:val="none" w:sz="0" w:space="0" w:color="auto"/>
        <w:bottom w:val="none" w:sz="0" w:space="0" w:color="auto"/>
        <w:right w:val="none" w:sz="0" w:space="0" w:color="auto"/>
      </w:divBdr>
    </w:div>
    <w:div w:id="2073263993">
      <w:bodyDiv w:val="1"/>
      <w:marLeft w:val="0"/>
      <w:marRight w:val="0"/>
      <w:marTop w:val="0"/>
      <w:marBottom w:val="0"/>
      <w:divBdr>
        <w:top w:val="none" w:sz="0" w:space="0" w:color="auto"/>
        <w:left w:val="none" w:sz="0" w:space="0" w:color="auto"/>
        <w:bottom w:val="none" w:sz="0" w:space="0" w:color="auto"/>
        <w:right w:val="none" w:sz="0" w:space="0" w:color="auto"/>
      </w:divBdr>
    </w:div>
    <w:div w:id="2089883997">
      <w:bodyDiv w:val="1"/>
      <w:marLeft w:val="0"/>
      <w:marRight w:val="0"/>
      <w:marTop w:val="0"/>
      <w:marBottom w:val="0"/>
      <w:divBdr>
        <w:top w:val="none" w:sz="0" w:space="0" w:color="auto"/>
        <w:left w:val="none" w:sz="0" w:space="0" w:color="auto"/>
        <w:bottom w:val="none" w:sz="0" w:space="0" w:color="auto"/>
        <w:right w:val="none" w:sz="0" w:space="0" w:color="auto"/>
      </w:divBdr>
    </w:div>
    <w:div w:id="213078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8727</Words>
  <Characters>49749</Characters>
  <Application>Microsoft Office Word</Application>
  <DocSecurity>8</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 Jackson</cp:lastModifiedBy>
  <cp:revision>2</cp:revision>
  <cp:lastPrinted>2020-06-18T17:44:00Z</cp:lastPrinted>
  <dcterms:created xsi:type="dcterms:W3CDTF">2021-05-20T14:49:00Z</dcterms:created>
  <dcterms:modified xsi:type="dcterms:W3CDTF">2021-05-20T14:49:00Z</dcterms:modified>
</cp:coreProperties>
</file>